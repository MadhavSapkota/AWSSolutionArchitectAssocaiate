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AF" w:rsidRPr="007429DE" w:rsidRDefault="005F77EE" w:rsidP="007429DE">
      <w:pPr>
        <w:ind w:firstLine="72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CERTIFIED SOLUTION ARCHITECT -2020 [SAA-CO2] BY NEAL DAVIS</w:t>
      </w:r>
      <w:r w:rsidR="00B936AF"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26071" w:rsidRPr="007429DE" w:rsidRDefault="00B936AF" w:rsidP="007429DE">
      <w:pPr>
        <w:ind w:firstLine="72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STARTED- </w:t>
      </w:r>
      <w:r w:rsidR="005F77EE"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2</w:t>
      </w:r>
    </w:p>
    <w:p w:rsidR="005F77EE" w:rsidRPr="00FE5DCA" w:rsidRDefault="005F77EE" w:rsidP="007429DE">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0" w:author="Madhav Sapkota" w:date="2021-02-20T16:39:00Z">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p>
    <w:p w:rsidR="005F77EE" w:rsidRPr="007429DE" w:rsidRDefault="005F77EE" w:rsidP="007429DE">
      <w:pPr>
        <w:jc w:val="both"/>
        <w:rPr>
          <w:rFonts w:ascii="Times New Roman" w:hAnsi="Times New Roman" w:cs="Times New Roman"/>
          <w:b/>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b/>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Access Management (IAM) overview:</w:t>
      </w:r>
    </w:p>
    <w:p w:rsidR="00A215CF" w:rsidRPr="007429DE" w:rsidRDefault="00A215CF" w:rsidP="007429DE">
      <w:pPr>
        <w:jc w:val="both"/>
        <w:rPr>
          <w:rFonts w:ascii="Times New Roman" w:hAnsi="Times New Roman" w:cs="Times New Roman"/>
          <w:b/>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20C6" w:rsidRPr="007429DE" w:rsidRDefault="00A215CF" w:rsidP="007429DE">
      <w:pPr>
        <w:pStyle w:val="ListParagraph"/>
        <w:numPr>
          <w:ilvl w:val="0"/>
          <w:numId w:val="1"/>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IAM User: </w:t>
      </w:r>
    </w:p>
    <w:p w:rsidR="00B13AC1" w:rsidRPr="007429DE" w:rsidRDefault="00A215CF" w:rsidP="007429DE">
      <w:pPr>
        <w:pStyle w:val="ListParagraph"/>
        <w:numPr>
          <w:ilvl w:val="0"/>
          <w:numId w:val="8"/>
        </w:numPr>
        <w:ind w:left="0"/>
        <w:jc w:val="both"/>
        <w:rPr>
          <w:rFonts w:ascii="Times New Roman" w:hAnsi="Times New Roman" w:cs="Times New Roman"/>
          <w:sz w:val="20"/>
          <w:szCs w:val="20"/>
        </w:rPr>
      </w:pPr>
      <w:r w:rsidRPr="007429DE">
        <w:rPr>
          <w:rFonts w:ascii="Times New Roman" w:hAnsi="Times New Roman" w:cs="Times New Roman"/>
          <w:sz w:val="20"/>
          <w:szCs w:val="20"/>
        </w:rPr>
        <w:t>An IAM user is an entity that represent a person or service.</w:t>
      </w:r>
    </w:p>
    <w:p w:rsidR="00600994" w:rsidRPr="007429DE" w:rsidRDefault="00600994" w:rsidP="007429DE">
      <w:pPr>
        <w:pStyle w:val="ListParagraph"/>
        <w:ind w:left="0"/>
        <w:jc w:val="both"/>
        <w:rPr>
          <w:rFonts w:ascii="Times New Roman" w:hAnsi="Times New Roman" w:cs="Times New Roman"/>
          <w:sz w:val="20"/>
          <w:szCs w:val="20"/>
        </w:rPr>
      </w:pPr>
    </w:p>
    <w:p w:rsidR="004720C6" w:rsidRPr="007429DE" w:rsidRDefault="004720C6" w:rsidP="007429DE">
      <w:pPr>
        <w:pStyle w:val="ListParagraph"/>
        <w:numPr>
          <w:ilvl w:val="0"/>
          <w:numId w:val="2"/>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sz w:val="20"/>
          <w:szCs w:val="20"/>
        </w:rPr>
        <w:t>Can be assigned: an access key ID and secret access key for programmatic access to the AWS API, CLI, SDK, and other development tools.</w:t>
      </w:r>
    </w:p>
    <w:p w:rsidR="00663E60" w:rsidRPr="007429DE" w:rsidRDefault="00663E60" w:rsidP="007429DE">
      <w:pPr>
        <w:pStyle w:val="ListParagraph"/>
        <w:numPr>
          <w:ilvl w:val="0"/>
          <w:numId w:val="2"/>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sz w:val="20"/>
          <w:szCs w:val="20"/>
        </w:rPr>
        <w:t>A password for access to the management console.</w:t>
      </w:r>
    </w:p>
    <w:p w:rsidR="006070FE" w:rsidRPr="007429DE" w:rsidRDefault="006070FE" w:rsidP="007429DE">
      <w:pPr>
        <w:pStyle w:val="ListParagraph"/>
        <w:numPr>
          <w:ilvl w:val="0"/>
          <w:numId w:val="2"/>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sz w:val="20"/>
          <w:szCs w:val="20"/>
        </w:rPr>
        <w:t>By default users cannot access anything in your account.</w:t>
      </w:r>
    </w:p>
    <w:p w:rsidR="006070FE" w:rsidRPr="007429DE" w:rsidRDefault="006070FE" w:rsidP="007429DE">
      <w:pPr>
        <w:pStyle w:val="ListParagraph"/>
        <w:numPr>
          <w:ilvl w:val="0"/>
          <w:numId w:val="2"/>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sz w:val="20"/>
          <w:szCs w:val="20"/>
        </w:rPr>
        <w:t>Root account has full administrative permission and these cannot be restricted.</w:t>
      </w:r>
    </w:p>
    <w:p w:rsidR="00EA4CA8" w:rsidRPr="007429DE" w:rsidRDefault="00EA4CA8"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A8" w:rsidRPr="007429DE" w:rsidRDefault="00EA4CA8" w:rsidP="007429DE">
      <w:pPr>
        <w:pStyle w:val="ListParagraph"/>
        <w:numPr>
          <w:ilvl w:val="0"/>
          <w:numId w:val="2"/>
        </w:numPr>
        <w:ind w:left="0"/>
        <w:jc w:val="both"/>
        <w:rPr>
          <w:rFonts w:ascii="Times New Roman" w:hAnsi="Times New Roman" w:cs="Times New Roman"/>
          <w:sz w:val="20"/>
          <w:szCs w:val="20"/>
        </w:rPr>
      </w:pPr>
      <w:r w:rsidRPr="007429DE">
        <w:rPr>
          <w:rFonts w:ascii="Times New Roman" w:hAnsi="Times New Roman" w:cs="Times New Roman"/>
          <w:sz w:val="20"/>
          <w:szCs w:val="20"/>
        </w:rPr>
        <w:t>IAM users can be created to represent applications and these are known as “service accounts”.</w:t>
      </w:r>
    </w:p>
    <w:p w:rsidR="00EA4CA8" w:rsidRPr="007429DE" w:rsidRDefault="00EA4CA8" w:rsidP="007429DE">
      <w:pPr>
        <w:pStyle w:val="ListParagraph"/>
        <w:numPr>
          <w:ilvl w:val="0"/>
          <w:numId w:val="2"/>
        </w:numPr>
        <w:ind w:left="0"/>
        <w:jc w:val="both"/>
        <w:rPr>
          <w:rFonts w:ascii="Times New Roman" w:hAnsi="Times New Roman" w:cs="Times New Roman"/>
          <w:sz w:val="20"/>
          <w:szCs w:val="20"/>
        </w:rPr>
      </w:pPr>
      <w:r w:rsidRPr="007429DE">
        <w:rPr>
          <w:rFonts w:ascii="Times New Roman" w:hAnsi="Times New Roman" w:cs="Times New Roman"/>
          <w:sz w:val="20"/>
          <w:szCs w:val="20"/>
        </w:rPr>
        <w:t>ARN (Amazon Resource Name) uniquely identifies the user across the AWS.</w:t>
      </w:r>
    </w:p>
    <w:p w:rsidR="00EA4CA8" w:rsidRPr="007429DE" w:rsidRDefault="00EA4CA8" w:rsidP="007429DE">
      <w:pPr>
        <w:pStyle w:val="ListParagraph"/>
        <w:numPr>
          <w:ilvl w:val="0"/>
          <w:numId w:val="2"/>
        </w:numPr>
        <w:ind w:left="0"/>
        <w:jc w:val="both"/>
        <w:rPr>
          <w:rFonts w:ascii="Times New Roman" w:hAnsi="Times New Roman" w:cs="Times New Roman"/>
          <w:sz w:val="20"/>
          <w:szCs w:val="20"/>
        </w:rPr>
      </w:pPr>
      <w:r w:rsidRPr="007429DE">
        <w:rPr>
          <w:rFonts w:ascii="Times New Roman" w:hAnsi="Times New Roman" w:cs="Times New Roman"/>
          <w:sz w:val="20"/>
          <w:szCs w:val="20"/>
        </w:rPr>
        <w:t>Password policy can be defined for enforcing password length, complexity etc.</w:t>
      </w:r>
    </w:p>
    <w:p w:rsidR="00EA648A" w:rsidRPr="007429DE" w:rsidRDefault="00EA648A" w:rsidP="007429DE">
      <w:pPr>
        <w:jc w:val="both"/>
        <w:rPr>
          <w:rFonts w:ascii="Times New Roman" w:hAnsi="Times New Roman" w:cs="Times New Roman"/>
          <w:sz w:val="20"/>
          <w:szCs w:val="20"/>
        </w:rPr>
      </w:pPr>
    </w:p>
    <w:p w:rsidR="00EA648A" w:rsidRPr="007429DE" w:rsidRDefault="00EA648A" w:rsidP="007429DE">
      <w:pPr>
        <w:pStyle w:val="ListParagraph"/>
        <w:numPr>
          <w:ilvl w:val="0"/>
          <w:numId w:val="1"/>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Groups:</w:t>
      </w:r>
    </w:p>
    <w:p w:rsidR="00F626FB" w:rsidRPr="007429DE" w:rsidRDefault="00F626FB" w:rsidP="007429DE">
      <w:pPr>
        <w:pStyle w:val="ListParagraph"/>
        <w:numPr>
          <w:ilvl w:val="0"/>
          <w:numId w:val="7"/>
        </w:numPr>
        <w:ind w:left="0"/>
        <w:jc w:val="both"/>
        <w:rPr>
          <w:rFonts w:ascii="Times New Roman" w:hAnsi="Times New Roman" w:cs="Times New Roman"/>
          <w:sz w:val="20"/>
          <w:szCs w:val="20"/>
        </w:rPr>
      </w:pPr>
      <w:r w:rsidRPr="007429DE">
        <w:rPr>
          <w:rFonts w:ascii="Times New Roman" w:hAnsi="Times New Roman" w:cs="Times New Roman"/>
          <w:sz w:val="20"/>
          <w:szCs w:val="20"/>
        </w:rPr>
        <w:t>A collection of users and have policies attached to them.</w:t>
      </w:r>
    </w:p>
    <w:p w:rsidR="00600994" w:rsidRPr="007429DE" w:rsidRDefault="00600994" w:rsidP="007429DE">
      <w:pPr>
        <w:pStyle w:val="ListParagraph"/>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648A" w:rsidRPr="007429DE" w:rsidRDefault="00EA648A" w:rsidP="007429DE">
      <w:pPr>
        <w:pStyle w:val="ListParagraph"/>
        <w:numPr>
          <w:ilvl w:val="0"/>
          <w:numId w:val="3"/>
        </w:numPr>
        <w:ind w:left="0"/>
        <w:jc w:val="both"/>
        <w:rPr>
          <w:rFonts w:ascii="Times New Roman" w:hAnsi="Times New Roman" w:cs="Times New Roman"/>
          <w:sz w:val="20"/>
          <w:szCs w:val="20"/>
        </w:rPr>
      </w:pPr>
      <w:r w:rsidRPr="007429DE">
        <w:rPr>
          <w:rFonts w:ascii="Times New Roman" w:hAnsi="Times New Roman" w:cs="Times New Roman"/>
          <w:sz w:val="20"/>
          <w:szCs w:val="20"/>
        </w:rPr>
        <w:t>Collection of users and have policies attached with them</w:t>
      </w:r>
    </w:p>
    <w:p w:rsidR="00EA648A" w:rsidRPr="007429DE" w:rsidRDefault="00EA648A" w:rsidP="007429DE">
      <w:pPr>
        <w:pStyle w:val="ListParagraph"/>
        <w:numPr>
          <w:ilvl w:val="0"/>
          <w:numId w:val="3"/>
        </w:numPr>
        <w:ind w:left="0"/>
        <w:jc w:val="both"/>
        <w:rPr>
          <w:rFonts w:ascii="Times New Roman" w:hAnsi="Times New Roman" w:cs="Times New Roman"/>
          <w:sz w:val="20"/>
          <w:szCs w:val="20"/>
        </w:rPr>
      </w:pPr>
      <w:r w:rsidRPr="007429DE">
        <w:rPr>
          <w:rFonts w:ascii="Times New Roman" w:hAnsi="Times New Roman" w:cs="Times New Roman"/>
          <w:sz w:val="20"/>
          <w:szCs w:val="20"/>
        </w:rPr>
        <w:t>A group is not an identity and cannot be identified as a principle in an IAM policy</w:t>
      </w:r>
    </w:p>
    <w:p w:rsidR="00EA648A" w:rsidRPr="007429DE" w:rsidRDefault="00EA648A" w:rsidP="007429DE">
      <w:pPr>
        <w:pStyle w:val="ListParagraph"/>
        <w:numPr>
          <w:ilvl w:val="0"/>
          <w:numId w:val="3"/>
        </w:numPr>
        <w:ind w:left="0"/>
        <w:jc w:val="both"/>
        <w:rPr>
          <w:rFonts w:ascii="Times New Roman" w:hAnsi="Times New Roman" w:cs="Times New Roman"/>
          <w:sz w:val="20"/>
          <w:szCs w:val="20"/>
        </w:rPr>
      </w:pPr>
      <w:r w:rsidRPr="007429DE">
        <w:rPr>
          <w:rFonts w:ascii="Times New Roman" w:hAnsi="Times New Roman" w:cs="Times New Roman"/>
          <w:sz w:val="20"/>
          <w:szCs w:val="20"/>
        </w:rPr>
        <w:t>Use groups to assign permissions to users.</w:t>
      </w:r>
    </w:p>
    <w:p w:rsidR="00EA648A" w:rsidRPr="007429DE" w:rsidRDefault="00EA648A" w:rsidP="007429DE">
      <w:pPr>
        <w:pStyle w:val="ListParagraph"/>
        <w:numPr>
          <w:ilvl w:val="0"/>
          <w:numId w:val="3"/>
        </w:numPr>
        <w:ind w:left="0"/>
        <w:jc w:val="both"/>
        <w:rPr>
          <w:rFonts w:ascii="Times New Roman" w:hAnsi="Times New Roman" w:cs="Times New Roman"/>
          <w:sz w:val="20"/>
          <w:szCs w:val="20"/>
        </w:rPr>
      </w:pPr>
      <w:r w:rsidRPr="007429DE">
        <w:rPr>
          <w:rFonts w:ascii="Times New Roman" w:hAnsi="Times New Roman" w:cs="Times New Roman"/>
          <w:sz w:val="20"/>
          <w:szCs w:val="20"/>
        </w:rPr>
        <w:t>Use the principal of least privilege when assigning permissions.</w:t>
      </w:r>
    </w:p>
    <w:p w:rsidR="00EA648A" w:rsidRPr="007429DE" w:rsidRDefault="00EA648A" w:rsidP="007429DE">
      <w:pPr>
        <w:pStyle w:val="ListParagraph"/>
        <w:numPr>
          <w:ilvl w:val="0"/>
          <w:numId w:val="3"/>
        </w:numPr>
        <w:ind w:left="0"/>
        <w:jc w:val="both"/>
        <w:rPr>
          <w:rFonts w:ascii="Times New Roman" w:hAnsi="Times New Roman" w:cs="Times New Roman"/>
          <w:sz w:val="20"/>
          <w:szCs w:val="20"/>
        </w:rPr>
      </w:pPr>
      <w:r w:rsidRPr="007429DE">
        <w:rPr>
          <w:rFonts w:ascii="Times New Roman" w:hAnsi="Times New Roman" w:cs="Times New Roman"/>
          <w:sz w:val="20"/>
          <w:szCs w:val="20"/>
        </w:rPr>
        <w:t>Cannot have group over group.</w:t>
      </w:r>
    </w:p>
    <w:p w:rsidR="00EA648A" w:rsidRPr="007429DE" w:rsidRDefault="00EA648A"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648A" w:rsidRPr="007429DE" w:rsidRDefault="00EA648A" w:rsidP="007429DE">
      <w:pPr>
        <w:pStyle w:val="ListParagraph"/>
        <w:numPr>
          <w:ilvl w:val="0"/>
          <w:numId w:val="1"/>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Roles:</w:t>
      </w:r>
    </w:p>
    <w:p w:rsidR="00F626FB" w:rsidRPr="007429DE" w:rsidRDefault="00F626FB" w:rsidP="007429DE">
      <w:pPr>
        <w:pStyle w:val="ListParagraph"/>
        <w:numPr>
          <w:ilvl w:val="0"/>
          <w:numId w:val="7"/>
        </w:numPr>
        <w:ind w:left="0"/>
        <w:jc w:val="both"/>
        <w:rPr>
          <w:rFonts w:ascii="Times New Roman" w:hAnsi="Times New Roman" w:cs="Times New Roman"/>
          <w:sz w:val="20"/>
          <w:szCs w:val="20"/>
        </w:rPr>
      </w:pPr>
      <w:r w:rsidRPr="007429DE">
        <w:rPr>
          <w:rFonts w:ascii="Times New Roman" w:hAnsi="Times New Roman" w:cs="Times New Roman"/>
          <w:sz w:val="20"/>
          <w:szCs w:val="20"/>
        </w:rPr>
        <w:t>Roles are assumed by trusted entities and can be used for delegation.</w:t>
      </w:r>
    </w:p>
    <w:p w:rsidR="00F626FB" w:rsidRPr="007429DE" w:rsidRDefault="00F626FB" w:rsidP="007429DE">
      <w:pPr>
        <w:pStyle w:val="ListParagraph"/>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648A" w:rsidRPr="007429DE" w:rsidRDefault="00EA648A" w:rsidP="007429DE">
      <w:pPr>
        <w:pStyle w:val="ListParagraph"/>
        <w:numPr>
          <w:ilvl w:val="0"/>
          <w:numId w:val="4"/>
        </w:numPr>
        <w:ind w:left="0"/>
        <w:jc w:val="both"/>
        <w:rPr>
          <w:rFonts w:ascii="Times New Roman" w:hAnsi="Times New Roman" w:cs="Times New Roman"/>
          <w:sz w:val="20"/>
          <w:szCs w:val="20"/>
        </w:rPr>
      </w:pPr>
      <w:r w:rsidRPr="007429DE">
        <w:rPr>
          <w:rFonts w:ascii="Times New Roman" w:hAnsi="Times New Roman" w:cs="Times New Roman"/>
          <w:sz w:val="20"/>
          <w:szCs w:val="20"/>
        </w:rPr>
        <w:t>Roles are created and then “assumed” by trusted entities and define a set of permission for making AWS service request.</w:t>
      </w:r>
    </w:p>
    <w:p w:rsidR="00EA648A" w:rsidRPr="007429DE" w:rsidRDefault="00EA648A" w:rsidP="007429DE">
      <w:pPr>
        <w:pStyle w:val="ListParagraph"/>
        <w:numPr>
          <w:ilvl w:val="0"/>
          <w:numId w:val="4"/>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With IAM Roles you can delegate permission to resources for users and </w:t>
      </w:r>
      <w:r w:rsidR="00C448B6" w:rsidRPr="007429DE">
        <w:rPr>
          <w:rFonts w:ascii="Times New Roman" w:hAnsi="Times New Roman" w:cs="Times New Roman"/>
          <w:sz w:val="20"/>
          <w:szCs w:val="20"/>
        </w:rPr>
        <w:t>services without</w:t>
      </w:r>
      <w:r w:rsidRPr="007429DE">
        <w:rPr>
          <w:rFonts w:ascii="Times New Roman" w:hAnsi="Times New Roman" w:cs="Times New Roman"/>
          <w:sz w:val="20"/>
          <w:szCs w:val="20"/>
        </w:rPr>
        <w:t xml:space="preserve"> using permanent credentials e.g. (username and password)</w:t>
      </w:r>
      <w:r w:rsidR="00C448B6" w:rsidRPr="007429DE">
        <w:rPr>
          <w:rFonts w:ascii="Times New Roman" w:hAnsi="Times New Roman" w:cs="Times New Roman"/>
          <w:sz w:val="20"/>
          <w:szCs w:val="20"/>
        </w:rPr>
        <w:t>.</w:t>
      </w:r>
    </w:p>
    <w:p w:rsidR="00C448B6" w:rsidRPr="007429DE" w:rsidRDefault="00C448B6" w:rsidP="007429DE">
      <w:pPr>
        <w:pStyle w:val="ListParagraph"/>
        <w:numPr>
          <w:ilvl w:val="0"/>
          <w:numId w:val="4"/>
        </w:numPr>
        <w:ind w:left="0"/>
        <w:jc w:val="both"/>
        <w:rPr>
          <w:rFonts w:ascii="Times New Roman" w:hAnsi="Times New Roman" w:cs="Times New Roman"/>
          <w:sz w:val="20"/>
          <w:szCs w:val="20"/>
        </w:rPr>
      </w:pPr>
      <w:r w:rsidRPr="007429DE">
        <w:rPr>
          <w:rFonts w:ascii="Times New Roman" w:hAnsi="Times New Roman" w:cs="Times New Roman"/>
          <w:sz w:val="20"/>
          <w:szCs w:val="20"/>
        </w:rPr>
        <w:t>IAM users or AWS services can assume a role to obtain temporary security credentials that can be used to make API calls.</w:t>
      </w:r>
    </w:p>
    <w:p w:rsidR="00C448B6" w:rsidRPr="007429DE" w:rsidRDefault="00C448B6" w:rsidP="007429DE">
      <w:pPr>
        <w:pStyle w:val="ListParagraph"/>
        <w:numPr>
          <w:ilvl w:val="0"/>
          <w:numId w:val="4"/>
        </w:numPr>
        <w:ind w:left="0"/>
        <w:jc w:val="both"/>
        <w:rPr>
          <w:rFonts w:ascii="Times New Roman" w:hAnsi="Times New Roman" w:cs="Times New Roman"/>
          <w:sz w:val="20"/>
          <w:szCs w:val="20"/>
        </w:rPr>
      </w:pPr>
      <w:r w:rsidRPr="007429DE">
        <w:rPr>
          <w:rFonts w:ascii="Times New Roman" w:hAnsi="Times New Roman" w:cs="Times New Roman"/>
          <w:sz w:val="20"/>
          <w:szCs w:val="20"/>
        </w:rPr>
        <w:t>No credentials associated with a role (password or access keys).</w:t>
      </w:r>
    </w:p>
    <w:p w:rsidR="00EA648A" w:rsidRPr="007429DE" w:rsidRDefault="00EA648A"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20C6" w:rsidRPr="007429DE" w:rsidRDefault="004720C6" w:rsidP="007429DE">
      <w:pPr>
        <w:jc w:val="both"/>
        <w:rPr>
          <w:rFonts w:ascii="Times New Roman" w:hAnsi="Times New Roman" w:cs="Times New Roman"/>
          <w:sz w:val="20"/>
          <w:szCs w:val="20"/>
        </w:rPr>
      </w:pPr>
    </w:p>
    <w:p w:rsidR="00F626FB" w:rsidRPr="007429DE" w:rsidRDefault="00B13AC1" w:rsidP="007429DE">
      <w:pPr>
        <w:pStyle w:val="ListParagraph"/>
        <w:numPr>
          <w:ilvl w:val="0"/>
          <w:numId w:val="1"/>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policy:</w:t>
      </w:r>
    </w:p>
    <w:p w:rsidR="00B13AC1" w:rsidRPr="007429DE" w:rsidRDefault="00B13AC1" w:rsidP="007429DE">
      <w:pPr>
        <w:pStyle w:val="ListParagraph"/>
        <w:numPr>
          <w:ilvl w:val="0"/>
          <w:numId w:val="6"/>
        </w:numPr>
        <w:ind w:left="0"/>
        <w:jc w:val="both"/>
        <w:rPr>
          <w:rFonts w:ascii="Times New Roman" w:hAnsi="Times New Roman" w:cs="Times New Roman"/>
          <w:sz w:val="20"/>
          <w:szCs w:val="20"/>
        </w:rPr>
      </w:pPr>
      <w:r w:rsidRPr="007429DE">
        <w:rPr>
          <w:rFonts w:ascii="Times New Roman" w:hAnsi="Times New Roman" w:cs="Times New Roman"/>
          <w:sz w:val="20"/>
          <w:szCs w:val="20"/>
        </w:rPr>
        <w:t>List of permission for users that is allowed to do</w:t>
      </w:r>
      <w:r w:rsidR="000F2ECE" w:rsidRPr="007429DE">
        <w:rPr>
          <w:rFonts w:ascii="Times New Roman" w:hAnsi="Times New Roman" w:cs="Times New Roman"/>
          <w:sz w:val="20"/>
          <w:szCs w:val="20"/>
        </w:rPr>
        <w:t xml:space="preserve"> in</w:t>
      </w:r>
      <w:r w:rsidRPr="007429DE">
        <w:rPr>
          <w:rFonts w:ascii="Times New Roman" w:hAnsi="Times New Roman" w:cs="Times New Roman"/>
          <w:sz w:val="20"/>
          <w:szCs w:val="20"/>
        </w:rPr>
        <w:t xml:space="preserve"> aws service.</w:t>
      </w:r>
    </w:p>
    <w:p w:rsidR="00600994" w:rsidRPr="007429DE" w:rsidRDefault="00600994" w:rsidP="007429DE">
      <w:pPr>
        <w:pStyle w:val="ListParagraph"/>
        <w:ind w:left="0"/>
        <w:jc w:val="both"/>
        <w:rPr>
          <w:rFonts w:ascii="Times New Roman" w:hAnsi="Times New Roman" w:cs="Times New Roman"/>
          <w:sz w:val="20"/>
          <w:szCs w:val="20"/>
        </w:rPr>
      </w:pPr>
    </w:p>
    <w:p w:rsidR="00C448B6" w:rsidRPr="007429DE" w:rsidRDefault="00C448B6" w:rsidP="007429DE">
      <w:pPr>
        <w:pStyle w:val="ListParagraph"/>
        <w:numPr>
          <w:ilvl w:val="0"/>
          <w:numId w:val="5"/>
        </w:numPr>
        <w:ind w:left="0"/>
        <w:jc w:val="both"/>
        <w:rPr>
          <w:rFonts w:ascii="Times New Roman" w:hAnsi="Times New Roman" w:cs="Times New Roman"/>
          <w:sz w:val="20"/>
          <w:szCs w:val="20"/>
        </w:rPr>
      </w:pPr>
      <w:r w:rsidRPr="007429DE">
        <w:rPr>
          <w:rFonts w:ascii="Times New Roman" w:hAnsi="Times New Roman" w:cs="Times New Roman"/>
          <w:sz w:val="20"/>
          <w:szCs w:val="20"/>
        </w:rPr>
        <w:t>Policies are documents that define permission and can be applied to the users, groups and roles.</w:t>
      </w:r>
    </w:p>
    <w:p w:rsidR="00C448B6" w:rsidRPr="007429DE" w:rsidRDefault="00C448B6" w:rsidP="007429DE">
      <w:pPr>
        <w:pStyle w:val="ListParagraph"/>
        <w:numPr>
          <w:ilvl w:val="0"/>
          <w:numId w:val="5"/>
        </w:numPr>
        <w:ind w:left="0"/>
        <w:jc w:val="both"/>
        <w:rPr>
          <w:rFonts w:ascii="Times New Roman" w:hAnsi="Times New Roman" w:cs="Times New Roman"/>
          <w:sz w:val="20"/>
          <w:szCs w:val="20"/>
        </w:rPr>
      </w:pPr>
      <w:r w:rsidRPr="007429DE">
        <w:rPr>
          <w:rFonts w:ascii="Times New Roman" w:hAnsi="Times New Roman" w:cs="Times New Roman"/>
          <w:sz w:val="20"/>
          <w:szCs w:val="20"/>
        </w:rPr>
        <w:t>Policy documents are written in JSON (key value pair that consists of an attribute and a value).</w:t>
      </w:r>
    </w:p>
    <w:p w:rsidR="00C448B6" w:rsidRPr="007429DE" w:rsidRDefault="00C448B6" w:rsidP="007429DE">
      <w:pPr>
        <w:pStyle w:val="ListParagraph"/>
        <w:numPr>
          <w:ilvl w:val="0"/>
          <w:numId w:val="5"/>
        </w:numPr>
        <w:ind w:left="0"/>
        <w:jc w:val="both"/>
        <w:rPr>
          <w:rFonts w:ascii="Times New Roman" w:hAnsi="Times New Roman" w:cs="Times New Roman"/>
          <w:sz w:val="20"/>
          <w:szCs w:val="20"/>
        </w:rPr>
      </w:pPr>
      <w:r w:rsidRPr="007429DE">
        <w:rPr>
          <w:rFonts w:ascii="Times New Roman" w:hAnsi="Times New Roman" w:cs="Times New Roman"/>
          <w:sz w:val="20"/>
          <w:szCs w:val="20"/>
        </w:rPr>
        <w:t>All permissions are implicitly denied by default.</w:t>
      </w:r>
    </w:p>
    <w:p w:rsidR="00C448B6" w:rsidRPr="007429DE" w:rsidRDefault="00C448B6" w:rsidP="007429DE">
      <w:pPr>
        <w:pStyle w:val="ListParagraph"/>
        <w:numPr>
          <w:ilvl w:val="0"/>
          <w:numId w:val="5"/>
        </w:numPr>
        <w:ind w:left="0"/>
        <w:jc w:val="both"/>
        <w:rPr>
          <w:rFonts w:ascii="Times New Roman" w:hAnsi="Times New Roman" w:cs="Times New Roman"/>
          <w:sz w:val="20"/>
          <w:szCs w:val="20"/>
        </w:rPr>
      </w:pPr>
      <w:r w:rsidRPr="007429DE">
        <w:rPr>
          <w:rFonts w:ascii="Times New Roman" w:hAnsi="Times New Roman" w:cs="Times New Roman"/>
          <w:sz w:val="20"/>
          <w:szCs w:val="20"/>
        </w:rPr>
        <w:t>The most restrictive policy is applied</w:t>
      </w:r>
    </w:p>
    <w:p w:rsidR="00C448B6" w:rsidRPr="007429DE" w:rsidRDefault="00C448B6" w:rsidP="007429DE">
      <w:pPr>
        <w:pStyle w:val="ListParagraph"/>
        <w:numPr>
          <w:ilvl w:val="0"/>
          <w:numId w:val="5"/>
        </w:numPr>
        <w:ind w:left="0"/>
        <w:jc w:val="both"/>
        <w:rPr>
          <w:rFonts w:ascii="Times New Roman" w:hAnsi="Times New Roman" w:cs="Times New Roman"/>
          <w:sz w:val="20"/>
          <w:szCs w:val="20"/>
        </w:rPr>
      </w:pPr>
      <w:r w:rsidRPr="007429DE">
        <w:rPr>
          <w:rFonts w:ascii="Times New Roman" w:hAnsi="Times New Roman" w:cs="Times New Roman"/>
          <w:sz w:val="20"/>
          <w:szCs w:val="20"/>
        </w:rPr>
        <w:t>The IAM policy simulator is a tool to help you understand test and validate the effects of access control policies</w:t>
      </w:r>
      <w:r w:rsidR="00F626FB" w:rsidRPr="007429DE">
        <w:rPr>
          <w:rFonts w:ascii="Times New Roman" w:hAnsi="Times New Roman" w:cs="Times New Roman"/>
          <w:sz w:val="20"/>
          <w:szCs w:val="20"/>
        </w:rPr>
        <w:t>.</w:t>
      </w:r>
    </w:p>
    <w:p w:rsidR="00F626FB" w:rsidRPr="007429DE" w:rsidRDefault="00F626FB" w:rsidP="007429DE">
      <w:pPr>
        <w:pStyle w:val="ListParagraph"/>
        <w:numPr>
          <w:ilvl w:val="0"/>
          <w:numId w:val="5"/>
        </w:numPr>
        <w:ind w:left="0"/>
        <w:jc w:val="both"/>
        <w:rPr>
          <w:rFonts w:ascii="Times New Roman" w:hAnsi="Times New Roman" w:cs="Times New Roman"/>
          <w:sz w:val="20"/>
          <w:szCs w:val="20"/>
        </w:rPr>
      </w:pPr>
      <w:r w:rsidRPr="007429DE">
        <w:rPr>
          <w:rFonts w:ascii="Times New Roman" w:hAnsi="Times New Roman" w:cs="Times New Roman"/>
          <w:sz w:val="20"/>
          <w:szCs w:val="20"/>
        </w:rPr>
        <w:t>The condition element can be used to apply further conditional logic.</w:t>
      </w:r>
    </w:p>
    <w:p w:rsidR="00C448B6" w:rsidRPr="007429DE" w:rsidRDefault="00C448B6" w:rsidP="007429DE">
      <w:pPr>
        <w:jc w:val="both"/>
        <w:rPr>
          <w:rFonts w:ascii="Times New Roman" w:hAnsi="Times New Roman" w:cs="Times New Roman"/>
          <w:sz w:val="20"/>
          <w:szCs w:val="20"/>
        </w:rPr>
      </w:pPr>
    </w:p>
    <w:p w:rsidR="004720C6" w:rsidRPr="007429DE" w:rsidRDefault="004720C6" w:rsidP="007429DE">
      <w:pPr>
        <w:jc w:val="both"/>
        <w:rPr>
          <w:rFonts w:ascii="Times New Roman" w:hAnsi="Times New Roman" w:cs="Times New Roman"/>
          <w:sz w:val="20"/>
          <w:szCs w:val="20"/>
        </w:rPr>
      </w:pPr>
    </w:p>
    <w:p w:rsidR="00754821" w:rsidRPr="007429DE" w:rsidRDefault="00754821"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7A1B" w:rsidRPr="007429DE" w:rsidRDefault="00AD7A1B"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7A1B" w:rsidRPr="007429DE" w:rsidRDefault="00AD7A1B"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7A1B" w:rsidRPr="007429DE" w:rsidRDefault="00AD7A1B" w:rsidP="007429DE">
      <w:pPr>
        <w:pStyle w:val="ListParagraph"/>
        <w:numPr>
          <w:ilvl w:val="0"/>
          <w:numId w:val="1"/>
        </w:numPr>
        <w:ind w:left="0"/>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Access Key:</w:t>
      </w:r>
    </w:p>
    <w:p w:rsidR="00AD7A1B" w:rsidRPr="007429DE" w:rsidRDefault="00AD7A1B" w:rsidP="007429DE">
      <w:pPr>
        <w:pStyle w:val="ListParagraph"/>
        <w:numPr>
          <w:ilvl w:val="0"/>
          <w:numId w:val="6"/>
        </w:numPr>
        <w:ind w:left="0"/>
        <w:jc w:val="both"/>
        <w:rPr>
          <w:rFonts w:ascii="Times New Roman" w:hAnsi="Times New Roman" w:cs="Times New Roman"/>
          <w:sz w:val="20"/>
          <w:szCs w:val="20"/>
        </w:rPr>
      </w:pPr>
      <w:r w:rsidRPr="007429DE">
        <w:rPr>
          <w:rFonts w:ascii="Times New Roman" w:hAnsi="Times New Roman" w:cs="Times New Roman"/>
          <w:sz w:val="20"/>
          <w:szCs w:val="20"/>
        </w:rPr>
        <w:t>A combination of an access key and a secret access key.</w:t>
      </w:r>
    </w:p>
    <w:p w:rsidR="00015C1D" w:rsidRPr="007429DE" w:rsidRDefault="00015C1D" w:rsidP="007429DE">
      <w:pPr>
        <w:pStyle w:val="ListParagraph"/>
        <w:numPr>
          <w:ilvl w:val="0"/>
          <w:numId w:val="6"/>
        </w:numPr>
        <w:ind w:left="0"/>
        <w:jc w:val="both"/>
        <w:rPr>
          <w:rFonts w:ascii="Times New Roman" w:hAnsi="Times New Roman" w:cs="Times New Roman"/>
          <w:sz w:val="20"/>
          <w:szCs w:val="20"/>
        </w:rPr>
      </w:pPr>
      <w:r w:rsidRPr="007429DE">
        <w:rPr>
          <w:rFonts w:ascii="Times New Roman" w:hAnsi="Times New Roman" w:cs="Times New Roman"/>
          <w:sz w:val="20"/>
          <w:szCs w:val="20"/>
        </w:rPr>
        <w:t>Users can be given access to change their own keys through IAM policy (not from the console)</w:t>
      </w:r>
    </w:p>
    <w:p w:rsidR="00015C1D" w:rsidRPr="007429DE" w:rsidRDefault="00015C1D" w:rsidP="007429DE">
      <w:pPr>
        <w:pStyle w:val="ListParagraph"/>
        <w:numPr>
          <w:ilvl w:val="0"/>
          <w:numId w:val="6"/>
        </w:numPr>
        <w:ind w:left="0"/>
        <w:jc w:val="both"/>
        <w:rPr>
          <w:rFonts w:ascii="Times New Roman" w:hAnsi="Times New Roman" w:cs="Times New Roman"/>
          <w:sz w:val="20"/>
          <w:szCs w:val="20"/>
        </w:rPr>
      </w:pPr>
      <w:r w:rsidRPr="007429DE">
        <w:rPr>
          <w:rFonts w:ascii="Times New Roman" w:hAnsi="Times New Roman" w:cs="Times New Roman"/>
          <w:sz w:val="20"/>
          <w:szCs w:val="20"/>
        </w:rPr>
        <w:t>You can disable a user’s access key which prevents it from being used for API calls.</w:t>
      </w:r>
    </w:p>
    <w:p w:rsidR="00015C1D" w:rsidRPr="007429DE" w:rsidRDefault="00015C1D" w:rsidP="007429DE">
      <w:pPr>
        <w:pStyle w:val="ListParagraph"/>
        <w:ind w:left="0"/>
        <w:jc w:val="both"/>
        <w:rPr>
          <w:rFonts w:ascii="Times New Roman" w:hAnsi="Times New Roman" w:cs="Times New Roman"/>
          <w:sz w:val="20"/>
          <w:szCs w:val="20"/>
        </w:rPr>
      </w:pPr>
    </w:p>
    <w:p w:rsidR="00015C1D" w:rsidRPr="007429DE" w:rsidRDefault="00015C1D" w:rsidP="007429DE">
      <w:pPr>
        <w:pStyle w:val="ListParagraph"/>
        <w:ind w:left="0"/>
        <w:jc w:val="both"/>
        <w:rPr>
          <w:rFonts w:ascii="Times New Roman" w:hAnsi="Times New Roman" w:cs="Times New Roman"/>
          <w:sz w:val="20"/>
          <w:szCs w:val="20"/>
        </w:rPr>
      </w:pPr>
    </w:p>
    <w:p w:rsidR="00AD7A1B" w:rsidRPr="007429DE" w:rsidRDefault="00254C84" w:rsidP="007429DE">
      <w:pPr>
        <w:pStyle w:val="ListParagraph"/>
        <w:numPr>
          <w:ilvl w:val="0"/>
          <w:numId w:val="9"/>
        </w:numPr>
        <w:ind w:left="0"/>
        <w:jc w:val="both"/>
        <w:rPr>
          <w:rFonts w:ascii="Times New Roman" w:hAnsi="Times New Roman" w:cs="Times New Roman"/>
          <w:sz w:val="20"/>
          <w:szCs w:val="20"/>
        </w:rPr>
      </w:pPr>
      <w:r w:rsidRPr="007429DE">
        <w:rPr>
          <w:rFonts w:ascii="Times New Roman" w:hAnsi="Times New Roman" w:cs="Times New Roman"/>
          <w:sz w:val="20"/>
          <w:szCs w:val="20"/>
        </w:rPr>
        <w:t>These can be used to make programmatic calls to AWS when using the API in program code or at a command prompt when using the AWS CLI or the AWS PowerShell tools.</w:t>
      </w:r>
    </w:p>
    <w:p w:rsidR="00015C1D" w:rsidRPr="007429DE" w:rsidRDefault="00254C84" w:rsidP="007429DE">
      <w:pPr>
        <w:pStyle w:val="ListParagraph"/>
        <w:numPr>
          <w:ilvl w:val="0"/>
          <w:numId w:val="9"/>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You can </w:t>
      </w:r>
      <w:r w:rsidR="00015C1D" w:rsidRPr="007429DE">
        <w:rPr>
          <w:rFonts w:ascii="Times New Roman" w:hAnsi="Times New Roman" w:cs="Times New Roman"/>
          <w:sz w:val="20"/>
          <w:szCs w:val="20"/>
        </w:rPr>
        <w:t>create, modify, view and rotate access key.</w:t>
      </w:r>
    </w:p>
    <w:p w:rsidR="00015C1D" w:rsidRPr="007429DE" w:rsidRDefault="00015C1D" w:rsidP="007429DE">
      <w:pPr>
        <w:pStyle w:val="ListParagraph"/>
        <w:numPr>
          <w:ilvl w:val="0"/>
          <w:numId w:val="9"/>
        </w:numPr>
        <w:ind w:left="0"/>
        <w:jc w:val="both"/>
        <w:rPr>
          <w:rFonts w:ascii="Times New Roman" w:hAnsi="Times New Roman" w:cs="Times New Roman"/>
          <w:sz w:val="20"/>
          <w:szCs w:val="20"/>
        </w:rPr>
      </w:pPr>
      <w:r w:rsidRPr="007429DE">
        <w:rPr>
          <w:rFonts w:ascii="Times New Roman" w:hAnsi="Times New Roman" w:cs="Times New Roman"/>
          <w:sz w:val="20"/>
          <w:szCs w:val="20"/>
        </w:rPr>
        <w:t>When created IAM returns the access key ID and secret access key</w:t>
      </w:r>
    </w:p>
    <w:p w:rsidR="00015C1D" w:rsidRPr="007429DE" w:rsidRDefault="00015C1D" w:rsidP="007429DE">
      <w:pPr>
        <w:pStyle w:val="ListParagraph"/>
        <w:numPr>
          <w:ilvl w:val="0"/>
          <w:numId w:val="9"/>
        </w:numPr>
        <w:ind w:left="0"/>
        <w:jc w:val="both"/>
        <w:rPr>
          <w:rFonts w:ascii="Times New Roman" w:hAnsi="Times New Roman" w:cs="Times New Roman"/>
          <w:sz w:val="20"/>
          <w:szCs w:val="20"/>
        </w:rPr>
      </w:pPr>
      <w:r w:rsidRPr="007429DE">
        <w:rPr>
          <w:rFonts w:ascii="Times New Roman" w:hAnsi="Times New Roman" w:cs="Times New Roman"/>
          <w:sz w:val="20"/>
          <w:szCs w:val="20"/>
        </w:rPr>
        <w:t>The secret access key is returned only at creation time and if lost a new key must be created.</w:t>
      </w:r>
    </w:p>
    <w:p w:rsidR="00015C1D" w:rsidRPr="007429DE" w:rsidRDefault="00015C1D" w:rsidP="007429DE">
      <w:pPr>
        <w:pStyle w:val="ListParagraph"/>
        <w:numPr>
          <w:ilvl w:val="0"/>
          <w:numId w:val="9"/>
        </w:numPr>
        <w:ind w:left="0"/>
        <w:jc w:val="both"/>
        <w:rPr>
          <w:rFonts w:ascii="Times New Roman" w:hAnsi="Times New Roman" w:cs="Times New Roman"/>
          <w:sz w:val="20"/>
          <w:szCs w:val="20"/>
        </w:rPr>
      </w:pPr>
      <w:r w:rsidRPr="007429DE">
        <w:rPr>
          <w:rFonts w:ascii="Times New Roman" w:hAnsi="Times New Roman" w:cs="Times New Roman"/>
          <w:sz w:val="20"/>
          <w:szCs w:val="20"/>
        </w:rPr>
        <w:t>Ensure access key and secret access key are stored securely</w:t>
      </w:r>
    </w:p>
    <w:p w:rsidR="00254C84" w:rsidRPr="007429DE" w:rsidRDefault="00254C84" w:rsidP="007429DE">
      <w:pPr>
        <w:jc w:val="both"/>
        <w:rPr>
          <w:rFonts w:ascii="Times New Roman" w:hAnsi="Times New Roman" w:cs="Times New Roman"/>
          <w:sz w:val="20"/>
          <w:szCs w:val="20"/>
        </w:rPr>
      </w:pPr>
    </w:p>
    <w:p w:rsidR="00AD7A1B" w:rsidRPr="007429DE" w:rsidRDefault="00AD7A1B"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Pr="007429DE" w:rsidDel="00EA4438" w:rsidRDefault="00015C1D" w:rsidP="007429DE">
      <w:pPr>
        <w:jc w:val="both"/>
        <w:rPr>
          <w:del w:id="1" w:author="Madhav Sapkota" w:date="2021-02-21T08:31:00Z"/>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Pr="007429DE" w:rsidDel="00EA4438" w:rsidRDefault="00015C1D" w:rsidP="007429DE">
      <w:pPr>
        <w:jc w:val="both"/>
        <w:rPr>
          <w:del w:id="2" w:author="Madhav Sapkota" w:date="2021-02-21T08:31:00Z"/>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2D0B" w:rsidRPr="007429DE" w:rsidRDefault="003F2D0B"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6058C" w:rsidRPr="007429DE" w:rsidRDefault="00E6058C"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Pr="007429DE" w:rsidRDefault="00015C1D"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Console Password:</w:t>
      </w:r>
    </w:p>
    <w:p w:rsidR="00015C1D" w:rsidRPr="007429DE" w:rsidRDefault="00015C1D" w:rsidP="007429DE">
      <w:pPr>
        <w:pStyle w:val="ListParagraph"/>
        <w:numPr>
          <w:ilvl w:val="0"/>
          <w:numId w:val="10"/>
        </w:numPr>
        <w:ind w:left="0"/>
        <w:jc w:val="both"/>
        <w:rPr>
          <w:rFonts w:ascii="Times New Roman" w:hAnsi="Times New Roman" w:cs="Times New Roman"/>
          <w:sz w:val="20"/>
          <w:szCs w:val="20"/>
        </w:rPr>
      </w:pPr>
      <w:r w:rsidRPr="007429DE">
        <w:rPr>
          <w:rFonts w:ascii="Times New Roman" w:hAnsi="Times New Roman" w:cs="Times New Roman"/>
          <w:sz w:val="20"/>
          <w:szCs w:val="20"/>
        </w:rPr>
        <w:t>A password that the user can enter to sign into interactive sessions such as the AWS Management Console</w:t>
      </w:r>
      <w:r w:rsidR="004E3012" w:rsidRPr="007429DE">
        <w:rPr>
          <w:rFonts w:ascii="Times New Roman" w:hAnsi="Times New Roman" w:cs="Times New Roman"/>
          <w:sz w:val="20"/>
          <w:szCs w:val="20"/>
        </w:rPr>
        <w:t>.</w:t>
      </w:r>
    </w:p>
    <w:p w:rsidR="00015C1D" w:rsidRPr="007429DE" w:rsidRDefault="00015C1D" w:rsidP="007429DE">
      <w:pPr>
        <w:pStyle w:val="ListParagraph"/>
        <w:numPr>
          <w:ilvl w:val="0"/>
          <w:numId w:val="10"/>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You can allow IAM </w:t>
      </w:r>
      <w:r w:rsidR="004E3012" w:rsidRPr="007429DE">
        <w:rPr>
          <w:rFonts w:ascii="Times New Roman" w:hAnsi="Times New Roman" w:cs="Times New Roman"/>
          <w:sz w:val="20"/>
          <w:szCs w:val="20"/>
        </w:rPr>
        <w:t>users to</w:t>
      </w:r>
      <w:r w:rsidRPr="007429DE">
        <w:rPr>
          <w:rFonts w:ascii="Times New Roman" w:hAnsi="Times New Roman" w:cs="Times New Roman"/>
          <w:sz w:val="20"/>
          <w:szCs w:val="20"/>
        </w:rPr>
        <w:t xml:space="preserve"> change their passwords by disabling the option for all users and using an IAM policy to grant permissions for the selected users</w:t>
      </w:r>
      <w:r w:rsidR="004E3012" w:rsidRPr="007429DE">
        <w:rPr>
          <w:rFonts w:ascii="Times New Roman" w:hAnsi="Times New Roman" w:cs="Times New Roman"/>
          <w:sz w:val="20"/>
          <w:szCs w:val="20"/>
        </w:rPr>
        <w:t>.</w:t>
      </w:r>
    </w:p>
    <w:p w:rsidR="00015C1D" w:rsidRPr="007429DE" w:rsidRDefault="00015C1D"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Pr="007429DE" w:rsidRDefault="004E3012"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Multi-Factor Authentication:</w:t>
      </w:r>
    </w:p>
    <w:p w:rsidR="004E3012" w:rsidRPr="007429DE" w:rsidRDefault="004E3012" w:rsidP="007429DE">
      <w:pPr>
        <w:pStyle w:val="ListParagraph"/>
        <w:numPr>
          <w:ilvl w:val="0"/>
          <w:numId w:val="11"/>
        </w:numPr>
        <w:ind w:left="0"/>
        <w:jc w:val="both"/>
        <w:rPr>
          <w:rFonts w:ascii="Times New Roman" w:hAnsi="Times New Roman" w:cs="Times New Roman"/>
          <w:sz w:val="20"/>
          <w:szCs w:val="20"/>
        </w:rPr>
      </w:pPr>
      <w:r w:rsidRPr="007429DE">
        <w:rPr>
          <w:rFonts w:ascii="Times New Roman" w:hAnsi="Times New Roman" w:cs="Times New Roman"/>
          <w:sz w:val="20"/>
          <w:szCs w:val="20"/>
        </w:rPr>
        <w:t>A secure password</w:t>
      </w:r>
    </w:p>
    <w:p w:rsidR="004E3012" w:rsidRPr="007429DE" w:rsidRDefault="004E3012" w:rsidP="007429DE">
      <w:pPr>
        <w:pStyle w:val="ListParagraph"/>
        <w:numPr>
          <w:ilvl w:val="0"/>
          <w:numId w:val="11"/>
        </w:numPr>
        <w:ind w:left="0"/>
        <w:jc w:val="both"/>
        <w:rPr>
          <w:rFonts w:ascii="Times New Roman" w:hAnsi="Times New Roman" w:cs="Times New Roman"/>
          <w:sz w:val="20"/>
          <w:szCs w:val="20"/>
        </w:rPr>
      </w:pPr>
      <w:r w:rsidRPr="007429DE">
        <w:rPr>
          <w:rFonts w:ascii="Times New Roman" w:hAnsi="Times New Roman" w:cs="Times New Roman"/>
          <w:sz w:val="20"/>
          <w:szCs w:val="20"/>
        </w:rPr>
        <w:t>Virtual MFA /Physical MFA</w:t>
      </w:r>
    </w:p>
    <w:p w:rsidR="001B4E35" w:rsidRPr="007429DE" w:rsidRDefault="001B4E35" w:rsidP="007429DE">
      <w:pPr>
        <w:jc w:val="both"/>
        <w:rPr>
          <w:rFonts w:ascii="Times New Roman" w:hAnsi="Times New Roman" w:cs="Times New Roman"/>
          <w:sz w:val="20"/>
          <w:szCs w:val="20"/>
        </w:rPr>
      </w:pPr>
    </w:p>
    <w:p w:rsidR="001B4E35" w:rsidRPr="007429DE" w:rsidRDefault="001B4E35"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9DE">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Security Token Services (STS):</w:t>
      </w:r>
    </w:p>
    <w:p w:rsidR="001B4E35" w:rsidRPr="007429DE" w:rsidRDefault="001B4E35" w:rsidP="007429DE">
      <w:pPr>
        <w:pStyle w:val="ListParagraph"/>
        <w:numPr>
          <w:ilvl w:val="0"/>
          <w:numId w:val="12"/>
        </w:numPr>
        <w:ind w:left="0"/>
        <w:jc w:val="both"/>
        <w:rPr>
          <w:rFonts w:ascii="Times New Roman" w:hAnsi="Times New Roman" w:cs="Times New Roman"/>
          <w:sz w:val="20"/>
          <w:szCs w:val="20"/>
        </w:rPr>
      </w:pPr>
      <w:r w:rsidRPr="007429DE">
        <w:rPr>
          <w:rFonts w:ascii="Times New Roman" w:hAnsi="Times New Roman" w:cs="Times New Roman"/>
          <w:sz w:val="20"/>
          <w:szCs w:val="20"/>
        </w:rPr>
        <w:t>The aws security token service is a web service that enables you to request temporary limited privilege credentials for IAM users or for users that you authentic (federal users).</w:t>
      </w:r>
    </w:p>
    <w:p w:rsidR="001B4E35" w:rsidRPr="007429DE" w:rsidRDefault="001B4E35" w:rsidP="007429DE">
      <w:pPr>
        <w:pStyle w:val="ListParagraph"/>
        <w:numPr>
          <w:ilvl w:val="0"/>
          <w:numId w:val="12"/>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All Aws STS requests go to a single endpoints at </w:t>
      </w:r>
      <w:hyperlink r:id="rId6" w:history="1">
        <w:r w:rsidRPr="007429DE">
          <w:rPr>
            <w:rStyle w:val="Hyperlink"/>
            <w:rFonts w:ascii="Times New Roman" w:hAnsi="Times New Roman" w:cs="Times New Roman"/>
            <w:sz w:val="20"/>
            <w:szCs w:val="20"/>
          </w:rPr>
          <w:t>https://sts/ama</w:t>
        </w:r>
        <w:r w:rsidRPr="007429DE">
          <w:rPr>
            <w:rStyle w:val="Hyperlink"/>
            <w:rFonts w:ascii="Times New Roman" w:hAnsi="Times New Roman" w:cs="Times New Roman"/>
            <w:sz w:val="20"/>
            <w:szCs w:val="20"/>
          </w:rPr>
          <w:t>z</w:t>
        </w:r>
        <w:r w:rsidRPr="007429DE">
          <w:rPr>
            <w:rStyle w:val="Hyperlink"/>
            <w:rFonts w:ascii="Times New Roman" w:hAnsi="Times New Roman" w:cs="Times New Roman"/>
            <w:sz w:val="20"/>
            <w:szCs w:val="20"/>
          </w:rPr>
          <w:t>on.com</w:t>
        </w:r>
      </w:hyperlink>
      <w:r w:rsidRPr="007429DE">
        <w:rPr>
          <w:rFonts w:ascii="Times New Roman" w:hAnsi="Times New Roman" w:cs="Times New Roman"/>
          <w:sz w:val="20"/>
          <w:szCs w:val="20"/>
        </w:rPr>
        <w:t>.</w:t>
      </w:r>
    </w:p>
    <w:p w:rsidR="001B4E35" w:rsidRPr="007429DE" w:rsidRDefault="001B4E35" w:rsidP="007429DE">
      <w:pPr>
        <w:pStyle w:val="ListParagraph"/>
        <w:numPr>
          <w:ilvl w:val="0"/>
          <w:numId w:val="12"/>
        </w:numPr>
        <w:ind w:left="0"/>
        <w:jc w:val="both"/>
        <w:rPr>
          <w:rFonts w:ascii="Times New Roman" w:hAnsi="Times New Roman" w:cs="Times New Roman"/>
          <w:sz w:val="20"/>
          <w:szCs w:val="20"/>
        </w:rPr>
      </w:pPr>
      <w:r w:rsidRPr="007429DE">
        <w:rPr>
          <w:rFonts w:ascii="Times New Roman" w:hAnsi="Times New Roman" w:cs="Times New Roman"/>
          <w:sz w:val="20"/>
          <w:szCs w:val="20"/>
        </w:rPr>
        <w:t>All regions are enabled for STS by default but can be disabled.</w:t>
      </w:r>
    </w:p>
    <w:p w:rsidR="001B4E35" w:rsidRPr="007429DE" w:rsidRDefault="001B4E35" w:rsidP="007429DE">
      <w:pPr>
        <w:pStyle w:val="ListParagraph"/>
        <w:numPr>
          <w:ilvl w:val="0"/>
          <w:numId w:val="12"/>
        </w:numPr>
        <w:ind w:left="0"/>
        <w:jc w:val="both"/>
        <w:rPr>
          <w:rFonts w:ascii="Times New Roman" w:hAnsi="Times New Roman" w:cs="Times New Roman"/>
          <w:sz w:val="20"/>
          <w:szCs w:val="20"/>
        </w:rPr>
      </w:pPr>
      <w:r w:rsidRPr="007429DE">
        <w:rPr>
          <w:rFonts w:ascii="Times New Roman" w:hAnsi="Times New Roman" w:cs="Times New Roman"/>
          <w:sz w:val="20"/>
          <w:szCs w:val="20"/>
        </w:rPr>
        <w:t>The region in which temporary credentials are required must be enabled.</w:t>
      </w:r>
    </w:p>
    <w:p w:rsidR="001B4E35" w:rsidRPr="007429DE" w:rsidRDefault="001B4E35" w:rsidP="007429DE">
      <w:pPr>
        <w:pStyle w:val="ListParagraph"/>
        <w:numPr>
          <w:ilvl w:val="0"/>
          <w:numId w:val="12"/>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Credential always work </w:t>
      </w:r>
      <w:r w:rsidR="00403511" w:rsidRPr="007429DE">
        <w:rPr>
          <w:rFonts w:ascii="Times New Roman" w:hAnsi="Times New Roman" w:cs="Times New Roman"/>
          <w:sz w:val="20"/>
          <w:szCs w:val="20"/>
        </w:rPr>
        <w:t>globally.</w:t>
      </w:r>
    </w:p>
    <w:p w:rsidR="001B4E35" w:rsidRPr="007429DE" w:rsidRDefault="001B4E35"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E35" w:rsidRPr="007429DE" w:rsidRDefault="001B4E35"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E35" w:rsidRPr="007429DE" w:rsidRDefault="001B4E35"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E35" w:rsidRPr="007429DE" w:rsidRDefault="001B4E35" w:rsidP="007429DE">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Pr="007429DE" w:rsidRDefault="00FD4819" w:rsidP="007429DE">
      <w:pPr>
        <w:pStyle w:val="ListParagraph"/>
        <w:numPr>
          <w:ilvl w:val="0"/>
          <w:numId w:val="12"/>
        </w:numPr>
        <w:ind w:left="0"/>
        <w:jc w:val="both"/>
        <w:rPr>
          <w:rFonts w:ascii="Times New Roman" w:hAnsi="Times New Roman" w:cs="Times New Roman"/>
          <w:color w:val="202124"/>
          <w:sz w:val="20"/>
          <w:szCs w:val="20"/>
          <w:shd w:val="clear" w:color="auto" w:fill="FFFFFF"/>
        </w:rPr>
      </w:pPr>
      <w:r w:rsidRPr="007429DE">
        <w:rPr>
          <w:rFonts w:ascii="Times New Roman" w:hAnsi="Times New Roman" w:cs="Times New Roman"/>
          <w:b/>
          <w:bCs/>
          <w:color w:val="202124"/>
          <w:sz w:val="20"/>
          <w:szCs w:val="20"/>
          <w:shd w:val="clear" w:color="auto" w:fill="FFFFFF"/>
        </w:rPr>
        <w:t>Regional edge caches</w:t>
      </w:r>
      <w:r w:rsidRPr="007429DE">
        <w:rPr>
          <w:rFonts w:ascii="Times New Roman" w:hAnsi="Times New Roman" w:cs="Times New Roman"/>
          <w:color w:val="202124"/>
          <w:sz w:val="20"/>
          <w:szCs w:val="20"/>
          <w:shd w:val="clear" w:color="auto" w:fill="FFFFFF"/>
        </w:rPr>
        <w:t xml:space="preserve"> are </w:t>
      </w:r>
      <w:r w:rsidR="004042AF" w:rsidRPr="007429DE">
        <w:rPr>
          <w:rFonts w:ascii="Times New Roman" w:hAnsi="Times New Roman" w:cs="Times New Roman"/>
          <w:color w:val="202124"/>
          <w:sz w:val="20"/>
          <w:szCs w:val="20"/>
          <w:shd w:val="clear" w:color="auto" w:fill="FFFFFF"/>
        </w:rPr>
        <w:t>Cloud Front</w:t>
      </w:r>
      <w:r w:rsidRPr="007429DE">
        <w:rPr>
          <w:rFonts w:ascii="Times New Roman" w:hAnsi="Times New Roman" w:cs="Times New Roman"/>
          <w:color w:val="202124"/>
          <w:sz w:val="20"/>
          <w:szCs w:val="20"/>
          <w:shd w:val="clear" w:color="auto" w:fill="FFFFFF"/>
        </w:rPr>
        <w:t xml:space="preserve"> locations that are deployed globally, close to your viewers. They're located between your origin server and the POPs—global </w:t>
      </w:r>
      <w:r w:rsidRPr="007429DE">
        <w:rPr>
          <w:rFonts w:ascii="Times New Roman" w:hAnsi="Times New Roman" w:cs="Times New Roman"/>
          <w:b/>
          <w:bCs/>
          <w:color w:val="202124"/>
          <w:sz w:val="20"/>
          <w:szCs w:val="20"/>
          <w:shd w:val="clear" w:color="auto" w:fill="FFFFFF"/>
        </w:rPr>
        <w:t>edge</w:t>
      </w:r>
      <w:r w:rsidRPr="007429DE">
        <w:rPr>
          <w:rFonts w:ascii="Times New Roman" w:hAnsi="Times New Roman" w:cs="Times New Roman"/>
          <w:color w:val="202124"/>
          <w:sz w:val="20"/>
          <w:szCs w:val="20"/>
          <w:shd w:val="clear" w:color="auto" w:fill="FFFFFF"/>
        </w:rPr>
        <w:t> locations that serve content directly to viewers. ... If the files are in the </w:t>
      </w:r>
      <w:r w:rsidRPr="007429DE">
        <w:rPr>
          <w:rFonts w:ascii="Times New Roman" w:hAnsi="Times New Roman" w:cs="Times New Roman"/>
          <w:b/>
          <w:bCs/>
          <w:color w:val="202124"/>
          <w:sz w:val="20"/>
          <w:szCs w:val="20"/>
          <w:shd w:val="clear" w:color="auto" w:fill="FFFFFF"/>
        </w:rPr>
        <w:t>cache</w:t>
      </w:r>
      <w:r w:rsidRPr="007429DE">
        <w:rPr>
          <w:rFonts w:ascii="Times New Roman" w:hAnsi="Times New Roman" w:cs="Times New Roman"/>
          <w:color w:val="202124"/>
          <w:sz w:val="20"/>
          <w:szCs w:val="20"/>
          <w:shd w:val="clear" w:color="auto" w:fill="FFFFFF"/>
        </w:rPr>
        <w:t xml:space="preserve">, </w:t>
      </w:r>
      <w:r w:rsidR="004042AF" w:rsidRPr="007429DE">
        <w:rPr>
          <w:rFonts w:ascii="Times New Roman" w:hAnsi="Times New Roman" w:cs="Times New Roman"/>
          <w:color w:val="202124"/>
          <w:sz w:val="20"/>
          <w:szCs w:val="20"/>
          <w:shd w:val="clear" w:color="auto" w:fill="FFFFFF"/>
        </w:rPr>
        <w:t>Cloud Front</w:t>
      </w:r>
      <w:r w:rsidRPr="007429DE">
        <w:rPr>
          <w:rFonts w:ascii="Times New Roman" w:hAnsi="Times New Roman" w:cs="Times New Roman"/>
          <w:color w:val="202124"/>
          <w:sz w:val="20"/>
          <w:szCs w:val="20"/>
          <w:shd w:val="clear" w:color="auto" w:fill="FFFFFF"/>
        </w:rPr>
        <w:t xml:space="preserve"> returns them to the user.</w:t>
      </w:r>
    </w:p>
    <w:p w:rsidR="004042AF" w:rsidRPr="007429DE" w:rsidRDefault="004042AF" w:rsidP="007429DE">
      <w:pPr>
        <w:jc w:val="both"/>
        <w:rPr>
          <w:rFonts w:ascii="Times New Roman" w:hAnsi="Times New Roman" w:cs="Times New Roman"/>
          <w:color w:val="202124"/>
          <w:sz w:val="20"/>
          <w:szCs w:val="20"/>
          <w:shd w:val="clear" w:color="auto" w:fill="FFFFFF"/>
        </w:rPr>
      </w:pPr>
    </w:p>
    <w:p w:rsidR="004042AF" w:rsidRPr="007429DE" w:rsidRDefault="004042AF" w:rsidP="007429DE">
      <w:pPr>
        <w:pStyle w:val="ListParagraph"/>
        <w:numPr>
          <w:ilvl w:val="0"/>
          <w:numId w:val="14"/>
        </w:numPr>
        <w:ind w:left="0"/>
        <w:jc w:val="both"/>
        <w:rPr>
          <w:rFonts w:ascii="Times New Roman" w:hAnsi="Times New Roman" w:cs="Times New Roman"/>
          <w:color w:val="202124"/>
          <w:sz w:val="20"/>
          <w:szCs w:val="20"/>
          <w:shd w:val="clear" w:color="auto" w:fill="FFFFFF"/>
        </w:rPr>
      </w:pPr>
      <w:r w:rsidRPr="007429DE">
        <w:rPr>
          <w:rFonts w:ascii="Times New Roman" w:hAnsi="Times New Roman" w:cs="Times New Roman"/>
          <w:color w:val="202124"/>
          <w:sz w:val="20"/>
          <w:szCs w:val="20"/>
          <w:shd w:val="clear" w:color="auto" w:fill="FFFFFF"/>
        </w:rPr>
        <w:lastRenderedPageBreak/>
        <w:t>Cloud Front </w:t>
      </w:r>
      <w:r w:rsidRPr="007429DE">
        <w:rPr>
          <w:rFonts w:ascii="Times New Roman" w:hAnsi="Times New Roman" w:cs="Times New Roman"/>
          <w:b/>
          <w:bCs/>
          <w:color w:val="202124"/>
          <w:sz w:val="20"/>
          <w:szCs w:val="20"/>
          <w:shd w:val="clear" w:color="auto" w:fill="FFFFFF"/>
        </w:rPr>
        <w:t>Edge locations</w:t>
      </w:r>
      <w:r w:rsidRPr="007429DE">
        <w:rPr>
          <w:rFonts w:ascii="Times New Roman" w:hAnsi="Times New Roman" w:cs="Times New Roman"/>
          <w:color w:val="202124"/>
          <w:sz w:val="20"/>
          <w:szCs w:val="20"/>
          <w:shd w:val="clear" w:color="auto" w:fill="FFFFFF"/>
        </w:rPr>
        <w:t> are connected to the </w:t>
      </w:r>
      <w:r w:rsidRPr="007429DE">
        <w:rPr>
          <w:rFonts w:ascii="Times New Roman" w:hAnsi="Times New Roman" w:cs="Times New Roman"/>
          <w:b/>
          <w:bCs/>
          <w:color w:val="202124"/>
          <w:sz w:val="20"/>
          <w:szCs w:val="20"/>
          <w:shd w:val="clear" w:color="auto" w:fill="FFFFFF"/>
        </w:rPr>
        <w:t>AWS</w:t>
      </w:r>
      <w:r w:rsidRPr="007429DE">
        <w:rPr>
          <w:rFonts w:ascii="Times New Roman" w:hAnsi="Times New Roman" w:cs="Times New Roman"/>
          <w:color w:val="202124"/>
          <w:sz w:val="20"/>
          <w:szCs w:val="20"/>
          <w:shd w:val="clear" w:color="auto" w:fill="FFFFFF"/>
        </w:rPr>
        <w:t> Regions through the </w:t>
      </w:r>
      <w:r w:rsidRPr="007429DE">
        <w:rPr>
          <w:rFonts w:ascii="Times New Roman" w:hAnsi="Times New Roman" w:cs="Times New Roman"/>
          <w:b/>
          <w:bCs/>
          <w:color w:val="202124"/>
          <w:sz w:val="20"/>
          <w:szCs w:val="20"/>
          <w:shd w:val="clear" w:color="auto" w:fill="FFFFFF"/>
        </w:rPr>
        <w:t>AWS</w:t>
      </w:r>
      <w:r w:rsidRPr="007429DE">
        <w:rPr>
          <w:rFonts w:ascii="Times New Roman" w:hAnsi="Times New Roman" w:cs="Times New Roman"/>
          <w:color w:val="202124"/>
          <w:sz w:val="20"/>
          <w:szCs w:val="20"/>
          <w:shd w:val="clear" w:color="auto" w:fill="FFFFFF"/>
        </w:rPr>
        <w:t> network backbone - fully redundant, multiple 100GbE parallel fiber that circles the globe and links with tens of thousands of networks for improved origin fetches and dynamic content acceleration.</w:t>
      </w:r>
    </w:p>
    <w:p w:rsidR="004042AF" w:rsidRPr="007429DE" w:rsidRDefault="004042AF" w:rsidP="007429DE">
      <w:pPr>
        <w:jc w:val="both"/>
        <w:rPr>
          <w:rFonts w:ascii="Times New Roman" w:hAnsi="Times New Roman" w:cs="Times New Roman"/>
          <w:color w:val="202124"/>
          <w:sz w:val="20"/>
          <w:szCs w:val="20"/>
          <w:shd w:val="clear" w:color="auto" w:fill="FFFFFF"/>
        </w:rPr>
      </w:pPr>
    </w:p>
    <w:p w:rsidR="001329D2" w:rsidRPr="007429DE" w:rsidRDefault="001329D2" w:rsidP="007429DE">
      <w:pPr>
        <w:pStyle w:val="ListParagraph"/>
        <w:numPr>
          <w:ilvl w:val="0"/>
          <w:numId w:val="13"/>
        </w:numPr>
        <w:ind w:left="0"/>
        <w:jc w:val="both"/>
        <w:rPr>
          <w:rFonts w:ascii="Times New Roman" w:hAnsi="Times New Roman" w:cs="Times New Roman"/>
          <w:color w:val="202124"/>
          <w:sz w:val="20"/>
          <w:szCs w:val="20"/>
          <w:shd w:val="clear" w:color="auto" w:fill="FFFFFF"/>
        </w:rPr>
      </w:pPr>
      <w:r w:rsidRPr="007429DE">
        <w:rPr>
          <w:rFonts w:ascii="Times New Roman" w:hAnsi="Times New Roman" w:cs="Times New Roman"/>
          <w:color w:val="202124"/>
          <w:sz w:val="20"/>
          <w:szCs w:val="20"/>
          <w:shd w:val="clear" w:color="auto" w:fill="FFFFFF"/>
        </w:rPr>
        <w:t>(Virtual Private Cloud)</w:t>
      </w:r>
      <w:r w:rsidR="004042AF" w:rsidRPr="007429DE">
        <w:rPr>
          <w:rFonts w:ascii="Times New Roman" w:hAnsi="Times New Roman" w:cs="Times New Roman"/>
          <w:b/>
          <w:color w:val="202124"/>
          <w:sz w:val="20"/>
          <w:szCs w:val="20"/>
          <w:shd w:val="clear" w:color="auto" w:fill="FFFFFF"/>
        </w:rPr>
        <w:t>VPC</w:t>
      </w:r>
      <w:r w:rsidR="004042AF" w:rsidRPr="007429DE">
        <w:rPr>
          <w:rFonts w:ascii="Times New Roman" w:hAnsi="Times New Roman" w:cs="Times New Roman"/>
          <w:color w:val="202124"/>
          <w:sz w:val="20"/>
          <w:szCs w:val="20"/>
          <w:shd w:val="clear" w:color="auto" w:fill="FFFFFF"/>
        </w:rPr>
        <w:t xml:space="preserve"> is a logically isolated section of the AWS cloud where you can launch your own resources .Within VPC you can create your own networks using own IP ranges.</w:t>
      </w:r>
      <w:r w:rsidR="00AB09A7" w:rsidRPr="007429DE">
        <w:rPr>
          <w:rFonts w:ascii="Times New Roman" w:hAnsi="Times New Roman" w:cs="Times New Roman"/>
          <w:color w:val="202124"/>
          <w:sz w:val="20"/>
          <w:szCs w:val="20"/>
          <w:shd w:val="clear" w:color="auto" w:fill="FFFFFF"/>
        </w:rPr>
        <w:t xml:space="preserve"> VPC sits in a region.</w:t>
      </w:r>
      <w:r w:rsidR="003E15D3" w:rsidRPr="007429DE">
        <w:rPr>
          <w:rFonts w:ascii="Times New Roman" w:hAnsi="Times New Roman" w:cs="Times New Roman"/>
          <w:color w:val="202124"/>
          <w:sz w:val="20"/>
          <w:szCs w:val="20"/>
          <w:shd w:val="clear" w:color="auto" w:fill="FFFFFF"/>
        </w:rPr>
        <w:t xml:space="preserve"> </w:t>
      </w:r>
      <w:r w:rsidRPr="007429DE">
        <w:rPr>
          <w:rFonts w:ascii="Times New Roman" w:hAnsi="Times New Roman" w:cs="Times New Roman"/>
          <w:color w:val="202124"/>
          <w:sz w:val="20"/>
          <w:szCs w:val="20"/>
          <w:shd w:val="clear" w:color="auto" w:fill="FFFFFF"/>
        </w:rPr>
        <w:t xml:space="preserve">We can launch our resources in Sub </w:t>
      </w:r>
      <w:r w:rsidR="001F0D50" w:rsidRPr="007429DE">
        <w:rPr>
          <w:rFonts w:ascii="Times New Roman" w:hAnsi="Times New Roman" w:cs="Times New Roman"/>
          <w:color w:val="202124"/>
          <w:sz w:val="20"/>
          <w:szCs w:val="20"/>
          <w:shd w:val="clear" w:color="auto" w:fill="FFFFFF"/>
        </w:rPr>
        <w:t>net.</w:t>
      </w:r>
    </w:p>
    <w:p w:rsidR="003E15D3" w:rsidRPr="007429DE" w:rsidRDefault="003E15D3" w:rsidP="007429DE">
      <w:pPr>
        <w:jc w:val="both"/>
        <w:rPr>
          <w:rFonts w:ascii="Times New Roman" w:hAnsi="Times New Roman" w:cs="Times New Roman"/>
          <w:b/>
          <w:color w:val="202124"/>
          <w:sz w:val="20"/>
          <w:szCs w:val="20"/>
          <w:shd w:val="clear" w:color="auto" w:fill="FFFFFF"/>
        </w:rPr>
      </w:pPr>
    </w:p>
    <w:p w:rsidR="001329D2" w:rsidRPr="007429DE" w:rsidRDefault="00F859AF" w:rsidP="007429DE">
      <w:pPr>
        <w:pStyle w:val="ListParagraph"/>
        <w:numPr>
          <w:ilvl w:val="0"/>
          <w:numId w:val="13"/>
        </w:numPr>
        <w:ind w:left="0"/>
        <w:jc w:val="both"/>
        <w:rPr>
          <w:rFonts w:ascii="Times New Roman" w:hAnsi="Times New Roman" w:cs="Times New Roman"/>
          <w:color w:val="202124"/>
          <w:sz w:val="20"/>
          <w:szCs w:val="20"/>
          <w:shd w:val="clear" w:color="auto" w:fill="FFFFFF"/>
        </w:rPr>
      </w:pPr>
      <w:r w:rsidRPr="007429DE">
        <w:rPr>
          <w:rFonts w:ascii="Times New Roman" w:hAnsi="Times New Roman" w:cs="Times New Roman"/>
          <w:b/>
          <w:color w:val="202124"/>
          <w:sz w:val="20"/>
          <w:szCs w:val="20"/>
          <w:shd w:val="clear" w:color="auto" w:fill="FFFFFF"/>
        </w:rPr>
        <w:t xml:space="preserve">Classless </w:t>
      </w:r>
      <w:r w:rsidR="001329D2" w:rsidRPr="007429DE">
        <w:rPr>
          <w:rFonts w:ascii="Times New Roman" w:hAnsi="Times New Roman" w:cs="Times New Roman"/>
          <w:b/>
          <w:color w:val="202124"/>
          <w:sz w:val="20"/>
          <w:szCs w:val="20"/>
          <w:shd w:val="clear" w:color="auto" w:fill="FFFFFF"/>
        </w:rPr>
        <w:t>Inter domain Routing:</w:t>
      </w:r>
      <w:r w:rsidR="001329D2" w:rsidRPr="007429DE">
        <w:rPr>
          <w:rFonts w:ascii="Times New Roman" w:hAnsi="Times New Roman" w:cs="Times New Roman"/>
          <w:color w:val="202124"/>
          <w:sz w:val="20"/>
          <w:szCs w:val="20"/>
          <w:shd w:val="clear" w:color="auto" w:fill="FFFFFF"/>
        </w:rPr>
        <w:t xml:space="preserve"> Classless </w:t>
      </w:r>
      <w:r w:rsidR="001329D2" w:rsidRPr="007429DE">
        <w:rPr>
          <w:rFonts w:ascii="Times New Roman" w:hAnsi="Times New Roman" w:cs="Times New Roman"/>
          <w:b/>
          <w:bCs/>
          <w:color w:val="202124"/>
          <w:sz w:val="20"/>
          <w:szCs w:val="20"/>
          <w:shd w:val="clear" w:color="auto" w:fill="FFFFFF"/>
        </w:rPr>
        <w:t>inter</w:t>
      </w:r>
      <w:r w:rsidRPr="007429DE">
        <w:rPr>
          <w:rFonts w:ascii="Times New Roman" w:hAnsi="Times New Roman" w:cs="Times New Roman"/>
          <w:b/>
          <w:bCs/>
          <w:color w:val="202124"/>
          <w:sz w:val="20"/>
          <w:szCs w:val="20"/>
          <w:shd w:val="clear" w:color="auto" w:fill="FFFFFF"/>
        </w:rPr>
        <w:t xml:space="preserve"> </w:t>
      </w:r>
      <w:r w:rsidR="001329D2" w:rsidRPr="007429DE">
        <w:rPr>
          <w:rFonts w:ascii="Times New Roman" w:hAnsi="Times New Roman" w:cs="Times New Roman"/>
          <w:b/>
          <w:bCs/>
          <w:color w:val="202124"/>
          <w:sz w:val="20"/>
          <w:szCs w:val="20"/>
          <w:shd w:val="clear" w:color="auto" w:fill="FFFFFF"/>
        </w:rPr>
        <w:t>domain routing</w:t>
      </w:r>
      <w:r w:rsidR="001329D2" w:rsidRPr="007429DE">
        <w:rPr>
          <w:rFonts w:ascii="Times New Roman" w:hAnsi="Times New Roman" w:cs="Times New Roman"/>
          <w:color w:val="202124"/>
          <w:sz w:val="20"/>
          <w:szCs w:val="20"/>
          <w:shd w:val="clear" w:color="auto" w:fill="FFFFFF"/>
        </w:rPr>
        <w:t> (CIDR) is a way to categorize Internet </w:t>
      </w:r>
      <w:r w:rsidR="001329D2" w:rsidRPr="007429DE">
        <w:rPr>
          <w:rFonts w:ascii="Times New Roman" w:hAnsi="Times New Roman" w:cs="Times New Roman"/>
          <w:b/>
          <w:bCs/>
          <w:color w:val="202124"/>
          <w:sz w:val="20"/>
          <w:szCs w:val="20"/>
          <w:shd w:val="clear" w:color="auto" w:fill="FFFFFF"/>
        </w:rPr>
        <w:t>Protocol</w:t>
      </w:r>
      <w:r w:rsidR="001329D2" w:rsidRPr="007429DE">
        <w:rPr>
          <w:rFonts w:ascii="Times New Roman" w:hAnsi="Times New Roman" w:cs="Times New Roman"/>
          <w:color w:val="202124"/>
          <w:sz w:val="20"/>
          <w:szCs w:val="20"/>
          <w:shd w:val="clear" w:color="auto" w:fill="FFFFFF"/>
        </w:rPr>
        <w:t> (IP) addresses for allocation to hosts and more efficient </w:t>
      </w:r>
      <w:r w:rsidR="001329D2" w:rsidRPr="007429DE">
        <w:rPr>
          <w:rFonts w:ascii="Times New Roman" w:hAnsi="Times New Roman" w:cs="Times New Roman"/>
          <w:b/>
          <w:bCs/>
          <w:color w:val="202124"/>
          <w:sz w:val="20"/>
          <w:szCs w:val="20"/>
          <w:shd w:val="clear" w:color="auto" w:fill="FFFFFF"/>
        </w:rPr>
        <w:t>routing</w:t>
      </w:r>
      <w:r w:rsidR="001329D2" w:rsidRPr="007429DE">
        <w:rPr>
          <w:rFonts w:ascii="Times New Roman" w:hAnsi="Times New Roman" w:cs="Times New Roman"/>
          <w:color w:val="202124"/>
          <w:sz w:val="20"/>
          <w:szCs w:val="20"/>
          <w:shd w:val="clear" w:color="auto" w:fill="FFFFFF"/>
        </w:rPr>
        <w:t>. CIDR represents the IP address and its subnet mask with a single number.</w:t>
      </w:r>
    </w:p>
    <w:p w:rsidR="003E15D3" w:rsidRPr="007429DE" w:rsidRDefault="003E15D3" w:rsidP="007429DE">
      <w:pPr>
        <w:pStyle w:val="NormalWeb"/>
        <w:numPr>
          <w:ilvl w:val="0"/>
          <w:numId w:val="13"/>
        </w:numPr>
        <w:ind w:left="0"/>
        <w:jc w:val="both"/>
        <w:rPr>
          <w:sz w:val="20"/>
          <w:szCs w:val="20"/>
        </w:rPr>
      </w:pPr>
      <w:r w:rsidRPr="007429DE">
        <w:rPr>
          <w:sz w:val="20"/>
          <w:szCs w:val="20"/>
        </w:rPr>
        <w:t xml:space="preserve">Internet Gateway attached to your VPC and that allows us to </w:t>
      </w:r>
      <w:r w:rsidRPr="007429DE">
        <w:rPr>
          <w:b/>
          <w:sz w:val="20"/>
          <w:szCs w:val="20"/>
        </w:rPr>
        <w:t>access the outside world</w:t>
      </w:r>
      <w:r w:rsidRPr="007429DE">
        <w:rPr>
          <w:sz w:val="20"/>
          <w:szCs w:val="20"/>
        </w:rPr>
        <w:t>. For example, we can request out to and Internet Web site through the internet gateway.</w:t>
      </w:r>
      <w:r w:rsidR="000E1F23" w:rsidRPr="007429DE">
        <w:rPr>
          <w:sz w:val="20"/>
          <w:szCs w:val="20"/>
        </w:rPr>
        <w:t>04312</w:t>
      </w:r>
    </w:p>
    <w:p w:rsidR="00FD43EA" w:rsidRPr="007429DE" w:rsidRDefault="00FD43EA" w:rsidP="007429DE">
      <w:pPr>
        <w:pStyle w:val="NormalWeb"/>
        <w:jc w:val="both"/>
        <w:rPr>
          <w:sz w:val="20"/>
          <w:szCs w:val="20"/>
          <w:u w:val="single"/>
        </w:rPr>
      </w:pPr>
    </w:p>
    <w:p w:rsidR="00FD43EA" w:rsidRPr="007429DE" w:rsidRDefault="00FD43EA" w:rsidP="007429DE">
      <w:pPr>
        <w:pStyle w:val="NormalWeb"/>
        <w:ind w:firstLine="720"/>
        <w:jc w:val="both"/>
        <w:rPr>
          <w:sz w:val="20"/>
          <w:szCs w:val="20"/>
          <w:u w:val="single"/>
        </w:rPr>
      </w:pPr>
      <w:r w:rsidRPr="007429DE">
        <w:rPr>
          <w:sz w:val="20"/>
          <w:szCs w:val="20"/>
          <w:u w:val="single"/>
        </w:rPr>
        <w:t>EC2 - Chapter 02</w:t>
      </w:r>
    </w:p>
    <w:p w:rsidR="0055446E" w:rsidRPr="007429DE" w:rsidRDefault="0055446E" w:rsidP="007429DE">
      <w:pPr>
        <w:pStyle w:val="NormalWeb"/>
        <w:jc w:val="both"/>
        <w:rPr>
          <w:sz w:val="20"/>
          <w:szCs w:val="20"/>
        </w:rPr>
      </w:pPr>
      <w:bookmarkStart w:id="3" w:name="_GoBack"/>
      <w:bookmarkEnd w:id="3"/>
    </w:p>
    <w:p w:rsidR="005A7050" w:rsidRPr="007429DE" w:rsidRDefault="0055446E" w:rsidP="007429DE">
      <w:pPr>
        <w:pStyle w:val="NormalWeb"/>
        <w:numPr>
          <w:ilvl w:val="0"/>
          <w:numId w:val="13"/>
        </w:numPr>
        <w:ind w:left="0"/>
        <w:jc w:val="both"/>
        <w:rPr>
          <w:sz w:val="20"/>
          <w:szCs w:val="20"/>
        </w:rPr>
      </w:pPr>
      <w:r w:rsidRPr="007429DE">
        <w:rPr>
          <w:sz w:val="20"/>
          <w:szCs w:val="20"/>
        </w:rPr>
        <w:t>EC2 is the elastic compute cloud and it's an elastic service that allows you to launch compute resources on the AWS cloud. Each Instance has an operating system some storage and a certain amount of virtual hardware associated with it including CPU, ram and network capabilities.</w:t>
      </w:r>
    </w:p>
    <w:p w:rsidR="005A7050" w:rsidRPr="007429DE" w:rsidRDefault="005A7050" w:rsidP="007429DE">
      <w:pPr>
        <w:pStyle w:val="ListParagraph"/>
        <w:ind w:left="0"/>
        <w:jc w:val="both"/>
        <w:rPr>
          <w:rFonts w:ascii="Times New Roman" w:hAnsi="Times New Roman" w:cs="Times New Roman"/>
          <w:sz w:val="20"/>
          <w:szCs w:val="20"/>
        </w:rPr>
      </w:pPr>
    </w:p>
    <w:p w:rsidR="001E29F2" w:rsidRPr="007429DE" w:rsidRDefault="005A7050" w:rsidP="007429DE">
      <w:pPr>
        <w:pStyle w:val="NormalWeb"/>
        <w:numPr>
          <w:ilvl w:val="0"/>
          <w:numId w:val="13"/>
        </w:numPr>
        <w:ind w:left="0"/>
        <w:jc w:val="both"/>
        <w:rPr>
          <w:sz w:val="20"/>
          <w:szCs w:val="20"/>
        </w:rPr>
      </w:pPr>
      <w:r w:rsidRPr="007429DE">
        <w:rPr>
          <w:sz w:val="20"/>
          <w:szCs w:val="20"/>
        </w:rPr>
        <w:t>Limits determine what we are allowed to run in the AWS cloud. The limit can be extendable if we can contact to aws. By default for instance we can only run a certain amount of a resource on an AWS.</w:t>
      </w:r>
    </w:p>
    <w:p w:rsidR="001E29F2" w:rsidRPr="007429DE" w:rsidRDefault="001E29F2" w:rsidP="007429DE">
      <w:pPr>
        <w:pStyle w:val="ListParagraph"/>
        <w:ind w:left="0"/>
        <w:jc w:val="both"/>
        <w:rPr>
          <w:rFonts w:ascii="Times New Roman" w:hAnsi="Times New Roman" w:cs="Times New Roman"/>
          <w:sz w:val="20"/>
          <w:szCs w:val="20"/>
        </w:rPr>
      </w:pPr>
    </w:p>
    <w:p w:rsidR="005050A3" w:rsidRPr="007429DE" w:rsidRDefault="001E29F2" w:rsidP="007429DE">
      <w:pPr>
        <w:pStyle w:val="NormalWeb"/>
        <w:numPr>
          <w:ilvl w:val="0"/>
          <w:numId w:val="13"/>
        </w:numPr>
        <w:ind w:left="0"/>
        <w:jc w:val="both"/>
        <w:rPr>
          <w:sz w:val="20"/>
          <w:szCs w:val="20"/>
        </w:rPr>
      </w:pPr>
      <w:r w:rsidRPr="007429DE">
        <w:rPr>
          <w:sz w:val="20"/>
          <w:szCs w:val="20"/>
        </w:rPr>
        <w:t xml:space="preserve">If we go on the IAM dashboard and launch an instance, it's called launching an </w:t>
      </w:r>
      <w:r w:rsidRPr="007429DE">
        <w:rPr>
          <w:b/>
          <w:sz w:val="20"/>
          <w:szCs w:val="20"/>
          <w:u w:val="single"/>
        </w:rPr>
        <w:t>On-Demand Instance</w:t>
      </w:r>
      <w:r w:rsidRPr="007429DE">
        <w:rPr>
          <w:sz w:val="20"/>
          <w:szCs w:val="20"/>
        </w:rPr>
        <w:t xml:space="preserve"> and we don't get any discounts but it's very flexible you can just launch these and terminate them whenever you want to.</w:t>
      </w:r>
    </w:p>
    <w:p w:rsidR="008C1000" w:rsidRPr="007429DE" w:rsidRDefault="008C1000" w:rsidP="007429DE">
      <w:pPr>
        <w:pStyle w:val="ListParagraph"/>
        <w:ind w:left="0"/>
        <w:jc w:val="both"/>
        <w:rPr>
          <w:rFonts w:ascii="Times New Roman" w:hAnsi="Times New Roman" w:cs="Times New Roman"/>
          <w:sz w:val="20"/>
          <w:szCs w:val="20"/>
        </w:rPr>
      </w:pPr>
    </w:p>
    <w:p w:rsidR="008C1000" w:rsidRPr="007429DE" w:rsidRDefault="008C1000" w:rsidP="007429DE">
      <w:pPr>
        <w:pStyle w:val="NormalWeb"/>
        <w:jc w:val="both"/>
        <w:rPr>
          <w:sz w:val="20"/>
          <w:szCs w:val="20"/>
        </w:rPr>
      </w:pPr>
    </w:p>
    <w:p w:rsidR="005050A3" w:rsidRPr="007429DE" w:rsidRDefault="005050A3" w:rsidP="007429DE">
      <w:pPr>
        <w:pStyle w:val="ListParagraph"/>
        <w:ind w:left="0"/>
        <w:jc w:val="both"/>
        <w:rPr>
          <w:rFonts w:ascii="Times New Roman" w:hAnsi="Times New Roman" w:cs="Times New Roman"/>
          <w:sz w:val="20"/>
          <w:szCs w:val="20"/>
        </w:rPr>
      </w:pPr>
    </w:p>
    <w:p w:rsidR="005050A3" w:rsidRPr="007429DE" w:rsidRDefault="005050A3" w:rsidP="007429DE">
      <w:pPr>
        <w:pStyle w:val="NormalWeb"/>
        <w:numPr>
          <w:ilvl w:val="0"/>
          <w:numId w:val="13"/>
        </w:numPr>
        <w:ind w:left="0"/>
        <w:jc w:val="both"/>
        <w:rPr>
          <w:sz w:val="20"/>
          <w:szCs w:val="20"/>
        </w:rPr>
      </w:pPr>
      <w:r w:rsidRPr="007429DE">
        <w:rPr>
          <w:sz w:val="20"/>
          <w:szCs w:val="20"/>
        </w:rPr>
        <w:t>In</w:t>
      </w:r>
      <w:r w:rsidRPr="007429DE">
        <w:rPr>
          <w:b/>
          <w:bCs/>
          <w:sz w:val="20"/>
          <w:szCs w:val="20"/>
        </w:rPr>
        <w:t xml:space="preserve"> </w:t>
      </w:r>
      <w:r w:rsidRPr="007429DE">
        <w:rPr>
          <w:b/>
          <w:bCs/>
          <w:sz w:val="20"/>
          <w:szCs w:val="20"/>
          <w:u w:val="single"/>
        </w:rPr>
        <w:t>reserved Instance</w:t>
      </w:r>
      <w:r w:rsidRPr="007429DE">
        <w:rPr>
          <w:b/>
          <w:sz w:val="20"/>
          <w:szCs w:val="20"/>
          <w:u w:val="single"/>
        </w:rPr>
        <w:t>s,</w:t>
      </w:r>
      <w:r w:rsidRPr="007429DE">
        <w:rPr>
          <w:sz w:val="20"/>
          <w:szCs w:val="20"/>
        </w:rPr>
        <w:t xml:space="preserve"> we can purchase a reserved instance and you can choose the </w:t>
      </w:r>
      <w:r w:rsidRPr="007429DE">
        <w:rPr>
          <w:i/>
          <w:iCs/>
          <w:sz w:val="20"/>
          <w:szCs w:val="20"/>
        </w:rPr>
        <w:t>amount of time</w:t>
      </w:r>
      <w:r w:rsidRPr="007429DE">
        <w:rPr>
          <w:sz w:val="20"/>
          <w:szCs w:val="20"/>
        </w:rPr>
        <w:t xml:space="preserve"> that you want to reserve this for. The options are 12 months or 36 months so one year or three years and this means that you're committed to paying for these instances for that period of time.</w:t>
      </w:r>
    </w:p>
    <w:p w:rsidR="005050A3" w:rsidRPr="007429DE" w:rsidRDefault="005050A3" w:rsidP="007429DE">
      <w:pPr>
        <w:pStyle w:val="NormalWeb"/>
        <w:jc w:val="both"/>
        <w:rPr>
          <w:sz w:val="20"/>
          <w:szCs w:val="20"/>
        </w:rPr>
      </w:pPr>
      <w:r w:rsidRPr="007429DE">
        <w:rPr>
          <w:sz w:val="20"/>
          <w:szCs w:val="20"/>
        </w:rPr>
        <w:t>Now in return for this commitment, you get a big discount can be up to 75 percentage of the on-demand price. This can be used for steady-state workloads that you know you want to run for that period.</w:t>
      </w:r>
    </w:p>
    <w:p w:rsidR="005050A3" w:rsidRPr="007429DE" w:rsidRDefault="005050A3" w:rsidP="007429DE">
      <w:pPr>
        <w:pStyle w:val="NormalWeb"/>
        <w:jc w:val="both"/>
        <w:rPr>
          <w:sz w:val="20"/>
          <w:szCs w:val="20"/>
        </w:rPr>
      </w:pPr>
    </w:p>
    <w:p w:rsidR="0078265D" w:rsidRPr="007429DE" w:rsidRDefault="0078265D"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Spot Request Instance,</w:t>
      </w:r>
      <w:r w:rsidRPr="007429DE">
        <w:rPr>
          <w:rFonts w:ascii="Times New Roman" w:eastAsia="Times New Roman" w:hAnsi="Times New Roman" w:cs="Times New Roman"/>
          <w:sz w:val="20"/>
          <w:szCs w:val="20"/>
        </w:rPr>
        <w:t xml:space="preserve"> where spot requests what you are doing is purchasing some spare capacity from AWS at a much-discounted rate. Aws often have some capacity that's not being used and they'll give you the opportunity to use some of that capacity at a discounted rate. </w:t>
      </w:r>
    </w:p>
    <w:p w:rsidR="0078265D" w:rsidRPr="007429DE" w:rsidRDefault="0078265D" w:rsidP="007429DE">
      <w:pPr>
        <w:pStyle w:val="ListParagraph"/>
        <w:numPr>
          <w:ilvl w:val="0"/>
          <w:numId w:val="13"/>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So people use this for instance for large compute jobs that are very expensive normally and they really need that sort of reduction in cost.</w:t>
      </w:r>
    </w:p>
    <w:p w:rsidR="008C1000" w:rsidRPr="007429DE" w:rsidRDefault="008C1000"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78265D" w:rsidRPr="007429DE" w:rsidRDefault="0078265D" w:rsidP="007429DE">
      <w:pPr>
        <w:pStyle w:val="ListParagraph"/>
        <w:numPr>
          <w:ilvl w:val="0"/>
          <w:numId w:val="13"/>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bCs/>
          <w:sz w:val="20"/>
          <w:szCs w:val="20"/>
        </w:rPr>
        <w:t>IMPORTANT::</w:t>
      </w:r>
      <w:r w:rsidRPr="007429DE">
        <w:rPr>
          <w:rFonts w:ascii="Times New Roman" w:eastAsia="Times New Roman" w:hAnsi="Times New Roman" w:cs="Times New Roman"/>
          <w:sz w:val="20"/>
          <w:szCs w:val="20"/>
        </w:rPr>
        <w:t>This is useful for large computing jobs that are doing some kinds of batch processing. When Aws need that capacity Aws can shut down or take this power back. So whole using these instances, make sure we have saved/stored somewhere too.</w:t>
      </w:r>
    </w:p>
    <w:p w:rsidR="003B12AF" w:rsidRPr="007429DE" w:rsidRDefault="003B12AF" w:rsidP="007429DE">
      <w:pPr>
        <w:pStyle w:val="ListParagraph"/>
        <w:ind w:left="0"/>
        <w:jc w:val="both"/>
        <w:rPr>
          <w:rFonts w:ascii="Times New Roman" w:eastAsia="Times New Roman" w:hAnsi="Times New Roman" w:cs="Times New Roman"/>
          <w:sz w:val="20"/>
          <w:szCs w:val="20"/>
        </w:rPr>
      </w:pPr>
    </w:p>
    <w:p w:rsidR="003B12AF" w:rsidRPr="007429DE" w:rsidRDefault="003B12AF"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lastRenderedPageBreak/>
        <w:t>Note</w:t>
      </w:r>
      <w:r w:rsidR="000D57E7" w:rsidRPr="007429DE">
        <w:rPr>
          <w:rFonts w:ascii="Times New Roman" w:eastAsia="Times New Roman" w:hAnsi="Times New Roman" w:cs="Times New Roman"/>
          <w:b/>
          <w:sz w:val="20"/>
          <w:szCs w:val="20"/>
        </w:rPr>
        <w:t>:</w:t>
      </w:r>
      <w:r w:rsidRPr="007429DE">
        <w:rPr>
          <w:rFonts w:ascii="Times New Roman" w:eastAsia="Times New Roman" w:hAnsi="Times New Roman" w:cs="Times New Roman"/>
          <w:sz w:val="20"/>
          <w:szCs w:val="20"/>
        </w:rPr>
        <w:t xml:space="preserve"> On Demand Instances is expensive than Spot Request Instance.</w:t>
      </w:r>
    </w:p>
    <w:p w:rsidR="008C1000" w:rsidRPr="007429DE" w:rsidRDefault="008C1000" w:rsidP="007429DE">
      <w:pPr>
        <w:pStyle w:val="ListParagraph"/>
        <w:ind w:left="0"/>
        <w:jc w:val="both"/>
        <w:rPr>
          <w:rFonts w:ascii="Times New Roman" w:eastAsia="Times New Roman" w:hAnsi="Times New Roman" w:cs="Times New Roman"/>
          <w:sz w:val="20"/>
          <w:szCs w:val="20"/>
        </w:rPr>
      </w:pPr>
    </w:p>
    <w:p w:rsidR="008C1000" w:rsidRPr="007429DE" w:rsidRDefault="008C1000" w:rsidP="007429DE">
      <w:pPr>
        <w:spacing w:before="100" w:beforeAutospacing="1" w:after="100" w:afterAutospacing="1" w:line="240" w:lineRule="auto"/>
        <w:jc w:val="both"/>
        <w:rPr>
          <w:rFonts w:ascii="Times New Roman" w:eastAsia="Times New Roman" w:hAnsi="Times New Roman" w:cs="Times New Roman"/>
          <w:sz w:val="20"/>
          <w:szCs w:val="20"/>
        </w:rPr>
      </w:pPr>
    </w:p>
    <w:p w:rsidR="001A2E74" w:rsidRPr="007429DE" w:rsidRDefault="008C1000"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Saving Instances</w:t>
      </w:r>
      <w:r w:rsidRPr="007429DE">
        <w:rPr>
          <w:rFonts w:ascii="Times New Roman" w:eastAsia="Times New Roman" w:hAnsi="Times New Roman" w:cs="Times New Roman"/>
          <w:sz w:val="20"/>
          <w:szCs w:val="20"/>
        </w:rPr>
        <w:t xml:space="preserve"> is similar to reserved Instances but it gives you the option to choose different compute models such as EC2 and Fargate which is a container service. </w:t>
      </w:r>
    </w:p>
    <w:p w:rsidR="001A2E74" w:rsidRPr="007429DE" w:rsidRDefault="008C1000" w:rsidP="007429DE">
      <w:pPr>
        <w:pStyle w:val="ListParagraph"/>
        <w:numPr>
          <w:ilvl w:val="0"/>
          <w:numId w:val="15"/>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 xml:space="preserve">Another option that we have is dedicated hosts a </w:t>
      </w:r>
      <w:r w:rsidRPr="007429DE">
        <w:rPr>
          <w:rFonts w:ascii="Times New Roman" w:eastAsia="Times New Roman" w:hAnsi="Times New Roman" w:cs="Times New Roman"/>
          <w:b/>
          <w:sz w:val="20"/>
          <w:szCs w:val="20"/>
        </w:rPr>
        <w:t>dedicated host</w:t>
      </w:r>
      <w:r w:rsidRPr="007429DE">
        <w:rPr>
          <w:rFonts w:ascii="Times New Roman" w:eastAsia="Times New Roman" w:hAnsi="Times New Roman" w:cs="Times New Roman"/>
          <w:sz w:val="20"/>
          <w:szCs w:val="20"/>
        </w:rPr>
        <w:t xml:space="preserve"> is a physical server in EC2 that you can use the capacity of and it's dedicated for your use. </w:t>
      </w:r>
    </w:p>
    <w:p w:rsidR="00365001" w:rsidRPr="007429DE" w:rsidRDefault="00365001"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hAnsi="Times New Roman" w:cs="Times New Roman"/>
          <w:color w:val="686F7A"/>
          <w:sz w:val="20"/>
          <w:szCs w:val="20"/>
          <w:shd w:val="clear" w:color="auto" w:fill="E9F7F1"/>
        </w:rPr>
        <w:t>Dedicated hosts provide dedicated hardware and they give you full visibility of sockets and cores and targeted instance placement.</w:t>
      </w:r>
    </w:p>
    <w:p w:rsidR="00365001" w:rsidRPr="007429DE" w:rsidRDefault="00365001"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515291" w:rsidRPr="007429DE" w:rsidRDefault="008C1000" w:rsidP="007429DE">
      <w:pPr>
        <w:pStyle w:val="ListParagraph"/>
        <w:numPr>
          <w:ilvl w:val="0"/>
          <w:numId w:val="15"/>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That means even though EC2 is typically multi-tenant so you're sharing the underlying hardware with other customers. If you use a dedicated host you're not sharing the underlying hardware</w:t>
      </w:r>
      <w:r w:rsidR="000E07EC" w:rsidRPr="007429DE">
        <w:rPr>
          <w:rFonts w:ascii="Times New Roman" w:eastAsia="Times New Roman" w:hAnsi="Times New Roman" w:cs="Times New Roman"/>
          <w:sz w:val="20"/>
          <w:szCs w:val="20"/>
        </w:rPr>
        <w:t>.</w:t>
      </w:r>
    </w:p>
    <w:p w:rsidR="00515291" w:rsidRPr="007429DE" w:rsidRDefault="00515291" w:rsidP="007429DE">
      <w:pPr>
        <w:spacing w:before="100" w:beforeAutospacing="1" w:after="100" w:afterAutospacing="1" w:line="240" w:lineRule="auto"/>
        <w:jc w:val="both"/>
        <w:rPr>
          <w:rFonts w:ascii="Times New Roman" w:eastAsia="Times New Roman" w:hAnsi="Times New Roman" w:cs="Times New Roman"/>
          <w:b/>
          <w:bCs/>
          <w:sz w:val="20"/>
          <w:szCs w:val="20"/>
        </w:rPr>
      </w:pPr>
    </w:p>
    <w:p w:rsidR="001A2E74" w:rsidRPr="007429DE" w:rsidRDefault="001A2E74" w:rsidP="007429DE">
      <w:pPr>
        <w:pStyle w:val="ListParagraph"/>
        <w:numPr>
          <w:ilvl w:val="0"/>
          <w:numId w:val="14"/>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bCs/>
          <w:sz w:val="20"/>
          <w:szCs w:val="20"/>
        </w:rPr>
        <w:t xml:space="preserve">Scheduled Reserved Instances, </w:t>
      </w:r>
      <w:r w:rsidRPr="007429DE">
        <w:rPr>
          <w:rFonts w:ascii="Times New Roman" w:eastAsia="Times New Roman" w:hAnsi="Times New Roman" w:cs="Times New Roman"/>
          <w:sz w:val="20"/>
          <w:szCs w:val="20"/>
        </w:rPr>
        <w:t>this is where we can purchase some capacity on a recurring schedule. If we run certain workloads on a recurring basis but not constantly then scheduled reserved instances is the best option.</w:t>
      </w:r>
    </w:p>
    <w:p w:rsidR="00457654" w:rsidRPr="007429DE" w:rsidRDefault="00457654" w:rsidP="007429DE">
      <w:pPr>
        <w:pStyle w:val="ListParagraph"/>
        <w:ind w:left="0"/>
        <w:jc w:val="both"/>
        <w:rPr>
          <w:rFonts w:ascii="Times New Roman" w:eastAsia="Times New Roman" w:hAnsi="Times New Roman" w:cs="Times New Roman"/>
          <w:sz w:val="20"/>
          <w:szCs w:val="20"/>
        </w:rPr>
      </w:pPr>
    </w:p>
    <w:p w:rsidR="00457654" w:rsidRPr="007429DE" w:rsidRDefault="00457654"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3B12AF" w:rsidRPr="007429DE" w:rsidRDefault="00FA40AB" w:rsidP="007429DE">
      <w:pPr>
        <w:pStyle w:val="ListParagraph"/>
        <w:numPr>
          <w:ilvl w:val="0"/>
          <w:numId w:val="19"/>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Capacity Reservation</w:t>
      </w:r>
      <w:r w:rsidRPr="007429DE">
        <w:rPr>
          <w:rFonts w:ascii="Times New Roman" w:eastAsia="Times New Roman" w:hAnsi="Times New Roman" w:cs="Times New Roman"/>
          <w:sz w:val="20"/>
          <w:szCs w:val="20"/>
        </w:rPr>
        <w:t xml:space="preserve"> is actually for reserving some capacity to ensure it's available for you when you actually need to run some resources. It can be useful if we have a highly critical workload and we need to make sure that we can run it at a certain time.</w:t>
      </w:r>
    </w:p>
    <w:p w:rsidR="00457654" w:rsidRPr="007429DE" w:rsidRDefault="00457654"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BF5074" w:rsidRPr="007429DE" w:rsidRDefault="00BF5074"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515291" w:rsidRPr="007429DE" w:rsidRDefault="00515291" w:rsidP="007429DE">
      <w:pPr>
        <w:pStyle w:val="ListParagraph"/>
        <w:numPr>
          <w:ilvl w:val="0"/>
          <w:numId w:val="18"/>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 xml:space="preserve">Our PC we can be connected into EC2 instances using </w:t>
      </w:r>
      <w:r w:rsidRPr="007429DE">
        <w:rPr>
          <w:rFonts w:ascii="Times New Roman" w:eastAsia="Times New Roman" w:hAnsi="Times New Roman" w:cs="Times New Roman"/>
          <w:b/>
          <w:bCs/>
          <w:sz w:val="20"/>
          <w:szCs w:val="20"/>
        </w:rPr>
        <w:t xml:space="preserve">Internet Gateway.  </w:t>
      </w:r>
      <w:r w:rsidRPr="007429DE">
        <w:rPr>
          <w:rFonts w:ascii="Times New Roman" w:eastAsia="Times New Roman" w:hAnsi="Times New Roman" w:cs="Times New Roman"/>
          <w:sz w:val="20"/>
          <w:szCs w:val="20"/>
        </w:rPr>
        <w:t xml:space="preserve">One Internet gateway attached to One VPC that enable to access the internet. From the internet gateway, we can connect to </w:t>
      </w:r>
      <w:r w:rsidRPr="007429DE">
        <w:rPr>
          <w:rFonts w:ascii="Times New Roman" w:eastAsia="Times New Roman" w:hAnsi="Times New Roman" w:cs="Times New Roman"/>
          <w:b/>
          <w:sz w:val="20"/>
          <w:szCs w:val="20"/>
        </w:rPr>
        <w:t>EC2 instances</w:t>
      </w:r>
      <w:r w:rsidRPr="007429DE">
        <w:rPr>
          <w:rFonts w:ascii="Times New Roman" w:eastAsia="Times New Roman" w:hAnsi="Times New Roman" w:cs="Times New Roman"/>
          <w:sz w:val="20"/>
          <w:szCs w:val="20"/>
        </w:rPr>
        <w:t>.</w:t>
      </w:r>
    </w:p>
    <w:p w:rsidR="00A15D6B" w:rsidRPr="007429DE" w:rsidRDefault="00A15D6B"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A15D6B" w:rsidRPr="007429DE" w:rsidRDefault="00A15D6B" w:rsidP="007429DE">
      <w:pPr>
        <w:pStyle w:val="ListParagraph"/>
        <w:numPr>
          <w:ilvl w:val="0"/>
          <w:numId w:val="18"/>
        </w:numPr>
        <w:ind w:left="0"/>
        <w:jc w:val="both"/>
        <w:rPr>
          <w:rFonts w:ascii="Times New Roman" w:hAnsi="Times New Roman" w:cs="Times New Roman"/>
          <w:sz w:val="20"/>
          <w:szCs w:val="20"/>
        </w:rPr>
      </w:pPr>
      <w:r w:rsidRPr="007429DE">
        <w:rPr>
          <w:rFonts w:ascii="Times New Roman" w:hAnsi="Times New Roman" w:cs="Times New Roman"/>
          <w:sz w:val="20"/>
          <w:szCs w:val="20"/>
        </w:rPr>
        <w:t>If your instance has more than one network interface it won't pick up a new dynamic IP address while disassociating the elastic address.</w:t>
      </w:r>
    </w:p>
    <w:p w:rsidR="00231E80" w:rsidRPr="007429DE" w:rsidRDefault="00231E80" w:rsidP="007429DE">
      <w:pPr>
        <w:pStyle w:val="ListParagraph"/>
        <w:ind w:left="0"/>
        <w:jc w:val="both"/>
        <w:rPr>
          <w:rFonts w:ascii="Times New Roman" w:hAnsi="Times New Roman" w:cs="Times New Roman"/>
          <w:sz w:val="20"/>
          <w:szCs w:val="20"/>
        </w:rPr>
      </w:pPr>
    </w:p>
    <w:p w:rsidR="00231E80" w:rsidRPr="007429DE" w:rsidRDefault="00231E80" w:rsidP="007429DE">
      <w:pPr>
        <w:pStyle w:val="ListParagraph"/>
        <w:ind w:left="0"/>
        <w:jc w:val="both"/>
        <w:rPr>
          <w:rFonts w:ascii="Times New Roman" w:hAnsi="Times New Roman" w:cs="Times New Roman"/>
          <w:sz w:val="20"/>
          <w:szCs w:val="20"/>
        </w:rPr>
      </w:pPr>
    </w:p>
    <w:p w:rsidR="00231E80" w:rsidRPr="007429DE" w:rsidRDefault="00231E80" w:rsidP="007429DE">
      <w:pPr>
        <w:pStyle w:val="ListParagraph"/>
        <w:numPr>
          <w:ilvl w:val="0"/>
          <w:numId w:val="18"/>
        </w:numPr>
        <w:ind w:left="0"/>
        <w:jc w:val="both"/>
        <w:rPr>
          <w:rFonts w:ascii="Times New Roman" w:hAnsi="Times New Roman" w:cs="Times New Roman"/>
          <w:sz w:val="20"/>
          <w:szCs w:val="20"/>
        </w:rPr>
      </w:pPr>
      <w:r w:rsidRPr="007429DE">
        <w:rPr>
          <w:rFonts w:ascii="Times New Roman" w:hAnsi="Times New Roman" w:cs="Times New Roman"/>
          <w:sz w:val="20"/>
          <w:szCs w:val="20"/>
        </w:rPr>
        <w:t>If your instance has a secondary private IP address with an elastic IP associated with it, it also won't pick up a new dynamic public address.</w:t>
      </w:r>
    </w:p>
    <w:p w:rsidR="00BF5074" w:rsidRPr="007429DE" w:rsidRDefault="00BF5074" w:rsidP="007429DE">
      <w:pPr>
        <w:spacing w:before="100" w:beforeAutospacing="1" w:after="100" w:afterAutospacing="1" w:line="240" w:lineRule="auto"/>
        <w:jc w:val="both"/>
        <w:rPr>
          <w:rFonts w:ascii="Times New Roman" w:eastAsia="Times New Roman" w:hAnsi="Times New Roman" w:cs="Times New Roman"/>
          <w:sz w:val="20"/>
          <w:szCs w:val="20"/>
        </w:rPr>
      </w:pPr>
    </w:p>
    <w:p w:rsidR="00BF5074" w:rsidRPr="007429DE" w:rsidRDefault="00BF5074" w:rsidP="007429DE">
      <w:pPr>
        <w:spacing w:before="100" w:beforeAutospacing="1" w:after="100" w:afterAutospacing="1" w:line="240" w:lineRule="auto"/>
        <w:jc w:val="both"/>
        <w:rPr>
          <w:rFonts w:ascii="Times New Roman" w:eastAsia="Times New Roman" w:hAnsi="Times New Roman" w:cs="Times New Roman"/>
          <w:sz w:val="20"/>
          <w:szCs w:val="20"/>
        </w:rPr>
      </w:pPr>
    </w:p>
    <w:p w:rsidR="00457654" w:rsidRPr="007429DE" w:rsidRDefault="00457654"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26678C" w:rsidRPr="007429DE" w:rsidRDefault="0026678C" w:rsidP="007429DE">
      <w:pPr>
        <w:pStyle w:val="ListParagraph"/>
        <w:numPr>
          <w:ilvl w:val="0"/>
          <w:numId w:val="17"/>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bCs/>
          <w:sz w:val="20"/>
          <w:szCs w:val="20"/>
        </w:rPr>
        <w:t xml:space="preserve">Security groups </w:t>
      </w:r>
      <w:r w:rsidRPr="007429DE">
        <w:rPr>
          <w:rFonts w:ascii="Times New Roman" w:eastAsia="Times New Roman" w:hAnsi="Times New Roman" w:cs="Times New Roman"/>
          <w:sz w:val="20"/>
          <w:szCs w:val="20"/>
        </w:rPr>
        <w:t>are firewalls that are applied at the instance level. So they actually look for traffic that's going into and out of the plastic interface is connected to our instances. We can have multiple instances in the same security group and we can have multiple security groups applied to instances.</w:t>
      </w:r>
    </w:p>
    <w:p w:rsidR="00BF5074" w:rsidRPr="007429DE" w:rsidRDefault="00BF5074" w:rsidP="007429DE">
      <w:pPr>
        <w:pStyle w:val="NormalWeb"/>
        <w:jc w:val="both"/>
        <w:rPr>
          <w:sz w:val="20"/>
          <w:szCs w:val="20"/>
        </w:rPr>
      </w:pPr>
      <w:r w:rsidRPr="007429DE">
        <w:rPr>
          <w:sz w:val="20"/>
          <w:szCs w:val="20"/>
        </w:rPr>
        <w:t>The key factor about Security group is stateful that means if you allow an inbound connection the response traffic is always allowed.</w:t>
      </w:r>
    </w:p>
    <w:p w:rsidR="00BF5074" w:rsidRPr="007429DE" w:rsidRDefault="00BF5074" w:rsidP="007429DE">
      <w:pPr>
        <w:pStyle w:val="NormalWeb"/>
        <w:numPr>
          <w:ilvl w:val="0"/>
          <w:numId w:val="20"/>
        </w:numPr>
        <w:ind w:left="0"/>
        <w:jc w:val="both"/>
        <w:rPr>
          <w:sz w:val="20"/>
          <w:szCs w:val="20"/>
        </w:rPr>
      </w:pPr>
      <w:r w:rsidRPr="007429DE">
        <w:rPr>
          <w:sz w:val="20"/>
          <w:szCs w:val="20"/>
        </w:rPr>
        <w:t>(</w:t>
      </w:r>
      <w:proofErr w:type="spellStart"/>
      <w:r w:rsidRPr="007429DE">
        <w:rPr>
          <w:sz w:val="20"/>
          <w:szCs w:val="20"/>
        </w:rPr>
        <w:t>ssh</w:t>
      </w:r>
      <w:proofErr w:type="spellEnd"/>
      <w:r w:rsidRPr="007429DE">
        <w:rPr>
          <w:sz w:val="20"/>
          <w:szCs w:val="20"/>
        </w:rPr>
        <w:t xml:space="preserve"> ec2-user@publicIpAddress -</w:t>
      </w:r>
      <w:proofErr w:type="spellStart"/>
      <w:r w:rsidRPr="007429DE">
        <w:rPr>
          <w:sz w:val="20"/>
          <w:szCs w:val="20"/>
        </w:rPr>
        <w:t>i</w:t>
      </w:r>
      <w:proofErr w:type="spellEnd"/>
      <w:r w:rsidRPr="007429DE">
        <w:rPr>
          <w:sz w:val="20"/>
          <w:szCs w:val="20"/>
        </w:rPr>
        <w:t xml:space="preserve"> </w:t>
      </w:r>
      <w:proofErr w:type="spellStart"/>
      <w:r w:rsidRPr="007429DE">
        <w:rPr>
          <w:sz w:val="20"/>
          <w:szCs w:val="20"/>
        </w:rPr>
        <w:t>keypairfilepastehere</w:t>
      </w:r>
      <w:proofErr w:type="spellEnd"/>
      <w:r w:rsidRPr="007429DE">
        <w:rPr>
          <w:sz w:val="20"/>
          <w:szCs w:val="20"/>
        </w:rPr>
        <w:t>) //On Windows</w:t>
      </w:r>
    </w:p>
    <w:p w:rsidR="00BF5074" w:rsidRPr="007429DE" w:rsidRDefault="00BF5074" w:rsidP="007429DE">
      <w:pPr>
        <w:pStyle w:val="NormalWeb"/>
        <w:jc w:val="both"/>
        <w:rPr>
          <w:sz w:val="20"/>
          <w:szCs w:val="20"/>
        </w:rPr>
      </w:pPr>
      <w:r w:rsidRPr="007429DE">
        <w:rPr>
          <w:b/>
          <w:sz w:val="20"/>
          <w:szCs w:val="20"/>
        </w:rPr>
        <w:t xml:space="preserve">NOTE: </w:t>
      </w:r>
      <w:r w:rsidRPr="007429DE">
        <w:rPr>
          <w:sz w:val="20"/>
          <w:szCs w:val="20"/>
        </w:rPr>
        <w:t>Sometimes we have to modify the key pair downloaded file</w:t>
      </w:r>
      <w:r w:rsidR="00AE1852" w:rsidRPr="007429DE">
        <w:rPr>
          <w:sz w:val="20"/>
          <w:szCs w:val="20"/>
        </w:rPr>
        <w:t>’s</w:t>
      </w:r>
      <w:r w:rsidRPr="007429DE">
        <w:rPr>
          <w:sz w:val="20"/>
          <w:szCs w:val="20"/>
        </w:rPr>
        <w:t xml:space="preserve"> security </w:t>
      </w:r>
      <w:r w:rsidR="00AE1852" w:rsidRPr="007429DE">
        <w:rPr>
          <w:sz w:val="20"/>
          <w:szCs w:val="20"/>
        </w:rPr>
        <w:t>permission for example we have to modify file’s permission.</w:t>
      </w:r>
    </w:p>
    <w:p w:rsidR="00BF5074" w:rsidRPr="007429DE" w:rsidRDefault="00BF5074"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457654" w:rsidRPr="007429DE" w:rsidRDefault="00457654"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5039CE" w:rsidRPr="007429DE" w:rsidRDefault="005039CE" w:rsidP="007429DE">
      <w:pPr>
        <w:pStyle w:val="ListParagraph"/>
        <w:numPr>
          <w:ilvl w:val="0"/>
          <w:numId w:val="16"/>
        </w:numPr>
        <w:tabs>
          <w:tab w:val="left" w:pos="360"/>
        </w:tabs>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 xml:space="preserve">The allocation of inbound traffic on </w:t>
      </w:r>
      <w:r w:rsidRPr="007429DE">
        <w:rPr>
          <w:rFonts w:ascii="Times New Roman" w:eastAsia="Times New Roman" w:hAnsi="Times New Roman" w:cs="Times New Roman"/>
          <w:b/>
          <w:sz w:val="20"/>
          <w:szCs w:val="20"/>
        </w:rPr>
        <w:t>ICMP protocol</w:t>
      </w:r>
      <w:r w:rsidRPr="007429DE">
        <w:rPr>
          <w:rFonts w:ascii="Times New Roman" w:eastAsia="Times New Roman" w:hAnsi="Times New Roman" w:cs="Times New Roman"/>
          <w:sz w:val="20"/>
          <w:szCs w:val="20"/>
        </w:rPr>
        <w:t xml:space="preserve"> from the security groups means that any instance that's a member of this security group will be able to send ICMP data to other instances that are members of the security group but no one else will.</w:t>
      </w:r>
    </w:p>
    <w:p w:rsidR="000D57E7" w:rsidRPr="007429DE" w:rsidRDefault="000D57E7" w:rsidP="007429DE">
      <w:pPr>
        <w:tabs>
          <w:tab w:val="left" w:pos="360"/>
        </w:tabs>
        <w:spacing w:before="100" w:beforeAutospacing="1" w:after="100" w:afterAutospacing="1" w:line="240" w:lineRule="auto"/>
        <w:jc w:val="both"/>
        <w:rPr>
          <w:rFonts w:ascii="Times New Roman" w:eastAsia="Times New Roman" w:hAnsi="Times New Roman" w:cs="Times New Roman"/>
          <w:sz w:val="20"/>
          <w:szCs w:val="20"/>
        </w:rPr>
      </w:pPr>
    </w:p>
    <w:p w:rsidR="001C649F" w:rsidRPr="007429DE" w:rsidRDefault="000D57E7" w:rsidP="007429DE">
      <w:pPr>
        <w:pStyle w:val="ListParagraph"/>
        <w:numPr>
          <w:ilvl w:val="0"/>
          <w:numId w:val="16"/>
        </w:numPr>
        <w:tabs>
          <w:tab w:val="left" w:pos="360"/>
        </w:tabs>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Instance metadata</w:t>
      </w:r>
      <w:r w:rsidRPr="007429DE">
        <w:rPr>
          <w:rFonts w:ascii="Times New Roman" w:eastAsia="Times New Roman" w:hAnsi="Times New Roman" w:cs="Times New Roman"/>
          <w:sz w:val="20"/>
          <w:szCs w:val="20"/>
        </w:rPr>
        <w:t xml:space="preserve"> is data about your instance that you can use to configure or manage the running instances.</w:t>
      </w:r>
      <w:r w:rsidR="001C649F" w:rsidRPr="007429DE">
        <w:rPr>
          <w:rFonts w:ascii="Times New Roman" w:eastAsia="Times New Roman" w:hAnsi="Times New Roman" w:cs="Times New Roman"/>
          <w:sz w:val="20"/>
          <w:szCs w:val="20"/>
        </w:rPr>
        <w:t xml:space="preserve"> </w:t>
      </w:r>
    </w:p>
    <w:p w:rsidR="001C649F" w:rsidRPr="007429DE" w:rsidRDefault="00EA4438" w:rsidP="007429DE">
      <w:pPr>
        <w:pStyle w:val="ListParagraph"/>
        <w:tabs>
          <w:tab w:val="left" w:pos="360"/>
        </w:tabs>
        <w:spacing w:before="100" w:beforeAutospacing="1" w:after="100" w:afterAutospacing="1" w:line="240" w:lineRule="auto"/>
        <w:ind w:left="0"/>
        <w:jc w:val="both"/>
        <w:rPr>
          <w:rStyle w:val="Hyperlink"/>
          <w:rFonts w:ascii="Times New Roman" w:hAnsi="Times New Roman" w:cs="Times New Roman"/>
          <w:sz w:val="20"/>
          <w:szCs w:val="20"/>
        </w:rPr>
      </w:pPr>
      <w:hyperlink r:id="rId7" w:history="1">
        <w:r w:rsidR="002D2D79" w:rsidRPr="007429DE">
          <w:rPr>
            <w:rStyle w:val="Hyperlink"/>
            <w:rFonts w:ascii="Times New Roman" w:hAnsi="Times New Roman" w:cs="Times New Roman"/>
            <w:sz w:val="20"/>
            <w:szCs w:val="20"/>
          </w:rPr>
          <w:t>http://169.254.169.254/latest/meta-data/</w:t>
        </w:r>
      </w:hyperlink>
    </w:p>
    <w:p w:rsidR="00EE5FE8" w:rsidRPr="007429DE" w:rsidRDefault="00EE5FE8" w:rsidP="007429DE">
      <w:pPr>
        <w:pStyle w:val="ListParagraph"/>
        <w:tabs>
          <w:tab w:val="left" w:pos="360"/>
        </w:tabs>
        <w:spacing w:before="100" w:beforeAutospacing="1" w:after="100" w:afterAutospacing="1" w:line="240" w:lineRule="auto"/>
        <w:ind w:left="0"/>
        <w:jc w:val="both"/>
        <w:rPr>
          <w:rFonts w:ascii="Times New Roman" w:hAnsi="Times New Roman" w:cs="Times New Roman"/>
          <w:sz w:val="20"/>
          <w:szCs w:val="20"/>
        </w:rPr>
      </w:pPr>
    </w:p>
    <w:p w:rsidR="002D2D79" w:rsidRPr="007429DE" w:rsidRDefault="002D2D79" w:rsidP="007429DE">
      <w:pPr>
        <w:pStyle w:val="ListParagraph"/>
        <w:tabs>
          <w:tab w:val="left" w:pos="360"/>
        </w:tabs>
        <w:spacing w:before="100" w:beforeAutospacing="1" w:after="100" w:afterAutospacing="1" w:line="240" w:lineRule="auto"/>
        <w:ind w:left="0"/>
        <w:jc w:val="both"/>
        <w:rPr>
          <w:rFonts w:ascii="Times New Roman" w:hAnsi="Times New Roman" w:cs="Times New Roman"/>
          <w:sz w:val="20"/>
          <w:szCs w:val="20"/>
        </w:rPr>
      </w:pPr>
    </w:p>
    <w:p w:rsidR="00EE5FE8" w:rsidRPr="007429DE" w:rsidRDefault="002D2D79" w:rsidP="007429DE">
      <w:pPr>
        <w:pStyle w:val="ListParagraph"/>
        <w:numPr>
          <w:ilvl w:val="0"/>
          <w:numId w:val="16"/>
        </w:numPr>
        <w:tabs>
          <w:tab w:val="left" w:pos="360"/>
        </w:tabs>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Instance User Data :</w:t>
      </w:r>
      <w:r w:rsidR="00EE5FE8" w:rsidRPr="007429DE">
        <w:rPr>
          <w:rFonts w:ascii="Times New Roman" w:eastAsia="Times New Roman" w:hAnsi="Times New Roman" w:cs="Times New Roman"/>
          <w:sz w:val="20"/>
          <w:szCs w:val="20"/>
        </w:rPr>
        <w:t xml:space="preserve"> Instances user data is available at :   http://169.254.169.254/latest/user-data/ </w:t>
      </w:r>
    </w:p>
    <w:p w:rsidR="002D2D79" w:rsidRPr="007429DE" w:rsidRDefault="002D2D79" w:rsidP="007429DE">
      <w:pPr>
        <w:pStyle w:val="ListParagraph"/>
        <w:tabs>
          <w:tab w:val="left" w:pos="360"/>
        </w:tabs>
        <w:spacing w:before="100" w:beforeAutospacing="1" w:after="100" w:afterAutospacing="1" w:line="240" w:lineRule="auto"/>
        <w:ind w:left="0"/>
        <w:jc w:val="both"/>
        <w:rPr>
          <w:rFonts w:ascii="Times New Roman" w:eastAsia="Times New Roman" w:hAnsi="Times New Roman" w:cs="Times New Roman"/>
          <w:b/>
          <w:sz w:val="20"/>
          <w:szCs w:val="20"/>
        </w:rPr>
      </w:pPr>
    </w:p>
    <w:p w:rsidR="002D2D79"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7429DE">
        <w:rPr>
          <w:rFonts w:ascii="Times New Roman" w:eastAsia="Times New Roman" w:hAnsi="Times New Roman" w:cs="Times New Roman"/>
          <w:sz w:val="20"/>
          <w:szCs w:val="20"/>
        </w:rPr>
        <w:t>#!/</w:t>
      </w:r>
      <w:proofErr w:type="gramEnd"/>
      <w:r w:rsidRPr="007429DE">
        <w:rPr>
          <w:rFonts w:ascii="Times New Roman" w:eastAsia="Times New Roman" w:hAnsi="Times New Roman" w:cs="Times New Roman"/>
          <w:sz w:val="20"/>
          <w:szCs w:val="20"/>
        </w:rPr>
        <w:t>bin/bash</w:t>
      </w:r>
    </w:p>
    <w:p w:rsidR="002D2D79"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7429DE">
        <w:rPr>
          <w:rFonts w:ascii="Times New Roman" w:eastAsia="Times New Roman" w:hAnsi="Times New Roman" w:cs="Times New Roman"/>
          <w:sz w:val="20"/>
          <w:szCs w:val="20"/>
        </w:rPr>
        <w:t>yum</w:t>
      </w:r>
      <w:proofErr w:type="gramEnd"/>
      <w:r w:rsidRPr="007429DE">
        <w:rPr>
          <w:rFonts w:ascii="Times New Roman" w:eastAsia="Times New Roman" w:hAnsi="Times New Roman" w:cs="Times New Roman"/>
          <w:sz w:val="20"/>
          <w:szCs w:val="20"/>
        </w:rPr>
        <w:t xml:space="preserve"> update -y</w:t>
      </w:r>
    </w:p>
    <w:p w:rsidR="0074372B"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7429DE">
        <w:rPr>
          <w:rFonts w:ascii="Times New Roman" w:eastAsia="Times New Roman" w:hAnsi="Times New Roman" w:cs="Times New Roman"/>
          <w:sz w:val="20"/>
          <w:szCs w:val="20"/>
        </w:rPr>
        <w:t>yum</w:t>
      </w:r>
      <w:proofErr w:type="gramEnd"/>
      <w:r w:rsidRPr="007429DE">
        <w:rPr>
          <w:rFonts w:ascii="Times New Roman" w:eastAsia="Times New Roman" w:hAnsi="Times New Roman" w:cs="Times New Roman"/>
          <w:sz w:val="20"/>
          <w:szCs w:val="20"/>
        </w:rPr>
        <w:t xml:space="preserve"> install </w:t>
      </w:r>
      <w:proofErr w:type="spellStart"/>
      <w:r w:rsidRPr="007429DE">
        <w:rPr>
          <w:rFonts w:ascii="Times New Roman" w:eastAsia="Times New Roman" w:hAnsi="Times New Roman" w:cs="Times New Roman"/>
          <w:sz w:val="20"/>
          <w:szCs w:val="20"/>
        </w:rPr>
        <w:t>httpd</w:t>
      </w:r>
      <w:proofErr w:type="spellEnd"/>
      <w:r w:rsidRPr="007429DE">
        <w:rPr>
          <w:rFonts w:ascii="Times New Roman" w:eastAsia="Times New Roman" w:hAnsi="Times New Roman" w:cs="Times New Roman"/>
          <w:sz w:val="20"/>
          <w:szCs w:val="20"/>
        </w:rPr>
        <w:t xml:space="preserve"> -y</w:t>
      </w:r>
    </w:p>
    <w:p w:rsidR="0074372B"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spellStart"/>
      <w:proofErr w:type="gramStart"/>
      <w:r w:rsidRPr="007429DE">
        <w:rPr>
          <w:rFonts w:ascii="Times New Roman" w:eastAsia="Times New Roman" w:hAnsi="Times New Roman" w:cs="Times New Roman"/>
          <w:sz w:val="20"/>
          <w:szCs w:val="20"/>
        </w:rPr>
        <w:t>systemctl</w:t>
      </w:r>
      <w:proofErr w:type="spellEnd"/>
      <w:proofErr w:type="gramEnd"/>
      <w:r w:rsidRPr="007429DE">
        <w:rPr>
          <w:rFonts w:ascii="Times New Roman" w:eastAsia="Times New Roman" w:hAnsi="Times New Roman" w:cs="Times New Roman"/>
          <w:sz w:val="20"/>
          <w:szCs w:val="20"/>
        </w:rPr>
        <w:t xml:space="preserve"> start </w:t>
      </w:r>
      <w:proofErr w:type="spellStart"/>
      <w:r w:rsidRPr="007429DE">
        <w:rPr>
          <w:rFonts w:ascii="Times New Roman" w:eastAsia="Times New Roman" w:hAnsi="Times New Roman" w:cs="Times New Roman"/>
          <w:sz w:val="20"/>
          <w:szCs w:val="20"/>
        </w:rPr>
        <w:t>httpd</w:t>
      </w:r>
      <w:proofErr w:type="spellEnd"/>
    </w:p>
    <w:p w:rsidR="0074372B"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spellStart"/>
      <w:proofErr w:type="gramStart"/>
      <w:r w:rsidRPr="007429DE">
        <w:rPr>
          <w:rFonts w:ascii="Times New Roman" w:eastAsia="Times New Roman" w:hAnsi="Times New Roman" w:cs="Times New Roman"/>
          <w:sz w:val="20"/>
          <w:szCs w:val="20"/>
        </w:rPr>
        <w:t>systemctl</w:t>
      </w:r>
      <w:proofErr w:type="spellEnd"/>
      <w:proofErr w:type="gramEnd"/>
      <w:r w:rsidRPr="007429DE">
        <w:rPr>
          <w:rFonts w:ascii="Times New Roman" w:eastAsia="Times New Roman" w:hAnsi="Times New Roman" w:cs="Times New Roman"/>
          <w:sz w:val="20"/>
          <w:szCs w:val="20"/>
        </w:rPr>
        <w:t xml:space="preserve"> enable </w:t>
      </w:r>
      <w:proofErr w:type="spellStart"/>
      <w:r w:rsidRPr="007429DE">
        <w:rPr>
          <w:rFonts w:ascii="Times New Roman" w:eastAsia="Times New Roman" w:hAnsi="Times New Roman" w:cs="Times New Roman"/>
          <w:sz w:val="20"/>
          <w:szCs w:val="20"/>
        </w:rPr>
        <w:t>httpd</w:t>
      </w:r>
      <w:proofErr w:type="spellEnd"/>
    </w:p>
    <w:p w:rsidR="0074372B"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7429DE">
        <w:rPr>
          <w:rFonts w:ascii="Times New Roman" w:eastAsia="Times New Roman" w:hAnsi="Times New Roman" w:cs="Times New Roman"/>
          <w:sz w:val="20"/>
          <w:szCs w:val="20"/>
        </w:rPr>
        <w:t>cd</w:t>
      </w:r>
      <w:proofErr w:type="gramEnd"/>
      <w:r w:rsidRPr="007429DE">
        <w:rPr>
          <w:rFonts w:ascii="Times New Roman" w:eastAsia="Times New Roman" w:hAnsi="Times New Roman" w:cs="Times New Roman"/>
          <w:sz w:val="20"/>
          <w:szCs w:val="20"/>
        </w:rPr>
        <w:t xml:space="preserve"> /</w:t>
      </w:r>
      <w:proofErr w:type="spellStart"/>
      <w:r w:rsidRPr="007429DE">
        <w:rPr>
          <w:rFonts w:ascii="Times New Roman" w:eastAsia="Times New Roman" w:hAnsi="Times New Roman" w:cs="Times New Roman"/>
          <w:sz w:val="20"/>
          <w:szCs w:val="20"/>
        </w:rPr>
        <w:t>var</w:t>
      </w:r>
      <w:proofErr w:type="spellEnd"/>
      <w:r w:rsidRPr="007429DE">
        <w:rPr>
          <w:rFonts w:ascii="Times New Roman" w:eastAsia="Times New Roman" w:hAnsi="Times New Roman" w:cs="Times New Roman"/>
          <w:sz w:val="20"/>
          <w:szCs w:val="20"/>
        </w:rPr>
        <w:t>/www/html</w:t>
      </w:r>
    </w:p>
    <w:p w:rsidR="0074372B" w:rsidRPr="007429DE" w:rsidRDefault="0074372B" w:rsidP="007429DE">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7429DE">
        <w:rPr>
          <w:rFonts w:ascii="Times New Roman" w:eastAsia="Times New Roman" w:hAnsi="Times New Roman" w:cs="Times New Roman"/>
          <w:sz w:val="20"/>
          <w:szCs w:val="20"/>
        </w:rPr>
        <w:t>echo</w:t>
      </w:r>
      <w:proofErr w:type="gramEnd"/>
      <w:r w:rsidRPr="007429DE">
        <w:rPr>
          <w:rFonts w:ascii="Times New Roman" w:eastAsia="Times New Roman" w:hAnsi="Times New Roman" w:cs="Times New Roman"/>
          <w:sz w:val="20"/>
          <w:szCs w:val="20"/>
        </w:rPr>
        <w:t xml:space="preserve"> "A demo page running on EC2 Instances in the AWS cloud environment" &gt;index.html</w:t>
      </w:r>
    </w:p>
    <w:p w:rsidR="005039CE" w:rsidRPr="007429DE" w:rsidRDefault="005039CE" w:rsidP="007429DE">
      <w:pPr>
        <w:spacing w:before="100" w:beforeAutospacing="1" w:after="100" w:afterAutospacing="1" w:line="240" w:lineRule="auto"/>
        <w:jc w:val="both"/>
        <w:rPr>
          <w:rFonts w:ascii="Times New Roman" w:eastAsia="Times New Roman" w:hAnsi="Times New Roman" w:cs="Times New Roman"/>
          <w:sz w:val="20"/>
          <w:szCs w:val="20"/>
        </w:rPr>
      </w:pPr>
    </w:p>
    <w:p w:rsidR="0026678C" w:rsidRPr="007429DE" w:rsidRDefault="0026678C" w:rsidP="007429DE">
      <w:pPr>
        <w:spacing w:before="100" w:beforeAutospacing="1" w:after="100" w:afterAutospacing="1" w:line="240" w:lineRule="auto"/>
        <w:jc w:val="both"/>
        <w:rPr>
          <w:rFonts w:ascii="Times New Roman" w:eastAsia="Times New Roman" w:hAnsi="Times New Roman" w:cs="Times New Roman"/>
          <w:sz w:val="20"/>
          <w:szCs w:val="20"/>
        </w:rPr>
      </w:pPr>
    </w:p>
    <w:p w:rsidR="00D71781" w:rsidRPr="007429DE" w:rsidRDefault="00D71781" w:rsidP="007429DE">
      <w:pPr>
        <w:pStyle w:val="NormalWeb"/>
        <w:numPr>
          <w:ilvl w:val="0"/>
          <w:numId w:val="16"/>
        </w:numPr>
        <w:ind w:left="0"/>
        <w:jc w:val="both"/>
        <w:rPr>
          <w:sz w:val="20"/>
          <w:szCs w:val="20"/>
        </w:rPr>
      </w:pPr>
      <w:r w:rsidRPr="007429DE">
        <w:rPr>
          <w:b/>
          <w:sz w:val="20"/>
          <w:szCs w:val="20"/>
        </w:rPr>
        <w:t>Elastic IP</w:t>
      </w:r>
      <w:r w:rsidRPr="007429DE">
        <w:rPr>
          <w:sz w:val="20"/>
          <w:szCs w:val="20"/>
        </w:rPr>
        <w:t xml:space="preserve"> address is a static public address, which is charged if not used and associated with a private IP address on the instance</w:t>
      </w:r>
      <w:r w:rsidR="00E23B6A" w:rsidRPr="007429DE">
        <w:rPr>
          <w:sz w:val="20"/>
          <w:szCs w:val="20"/>
        </w:rPr>
        <w:t>.</w:t>
      </w:r>
    </w:p>
    <w:p w:rsidR="00231E80" w:rsidRPr="007429DE" w:rsidRDefault="00231E80" w:rsidP="007429DE">
      <w:pPr>
        <w:pStyle w:val="NormalWeb"/>
        <w:jc w:val="both"/>
        <w:rPr>
          <w:sz w:val="20"/>
          <w:szCs w:val="20"/>
        </w:rPr>
      </w:pPr>
    </w:p>
    <w:p w:rsidR="00A73309" w:rsidRPr="007429DE" w:rsidRDefault="001B14F0" w:rsidP="007429DE">
      <w:pPr>
        <w:pStyle w:val="ListParagraph"/>
        <w:numPr>
          <w:ilvl w:val="0"/>
          <w:numId w:val="16"/>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Private Subnet:</w:t>
      </w:r>
      <w:r w:rsidRPr="007429DE">
        <w:rPr>
          <w:rFonts w:ascii="Times New Roman" w:eastAsia="Times New Roman" w:hAnsi="Times New Roman" w:cs="Times New Roman"/>
          <w:sz w:val="20"/>
          <w:szCs w:val="20"/>
        </w:rPr>
        <w:t xml:space="preserve"> </w:t>
      </w:r>
      <w:r w:rsidR="00E357A0" w:rsidRPr="007429DE">
        <w:rPr>
          <w:rFonts w:ascii="Times New Roman" w:eastAsia="Times New Roman" w:hAnsi="Times New Roman" w:cs="Times New Roman"/>
          <w:sz w:val="20"/>
          <w:szCs w:val="20"/>
        </w:rPr>
        <w:t xml:space="preserve">Every instance will have a private address whether it's in a public subnet or private </w:t>
      </w:r>
      <w:r w:rsidRPr="007429DE">
        <w:rPr>
          <w:rFonts w:ascii="Times New Roman" w:eastAsia="Times New Roman" w:hAnsi="Times New Roman" w:cs="Times New Roman"/>
          <w:sz w:val="20"/>
          <w:szCs w:val="20"/>
        </w:rPr>
        <w:t>subnet. It’s</w:t>
      </w:r>
      <w:r w:rsidR="00E357A0" w:rsidRPr="007429DE">
        <w:rPr>
          <w:rFonts w:ascii="Times New Roman" w:eastAsia="Times New Roman" w:hAnsi="Times New Roman" w:cs="Times New Roman"/>
          <w:sz w:val="20"/>
          <w:szCs w:val="20"/>
        </w:rPr>
        <w:t xml:space="preserve"> always going to have one and the address is going to be from the range assigned to our VPC</w:t>
      </w:r>
      <w:r w:rsidRPr="007429DE">
        <w:rPr>
          <w:rFonts w:ascii="Times New Roman" w:eastAsia="Times New Roman" w:hAnsi="Times New Roman" w:cs="Times New Roman"/>
          <w:sz w:val="20"/>
          <w:szCs w:val="20"/>
        </w:rPr>
        <w:t>.</w:t>
      </w:r>
    </w:p>
    <w:p w:rsidR="00BA5955" w:rsidRPr="007429DE" w:rsidRDefault="00BA5955" w:rsidP="007429DE">
      <w:pPr>
        <w:pStyle w:val="ListParagraph"/>
        <w:numPr>
          <w:ilvl w:val="0"/>
          <w:numId w:val="21"/>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 xml:space="preserve">Retained </w:t>
      </w:r>
      <w:r w:rsidRPr="007429DE">
        <w:rPr>
          <w:rFonts w:ascii="Times New Roman" w:eastAsia="Times New Roman" w:hAnsi="Times New Roman" w:cs="Times New Roman"/>
          <w:sz w:val="20"/>
          <w:szCs w:val="20"/>
        </w:rPr>
        <w:t xml:space="preserve">when the instance is stopped, used in public and private </w:t>
      </w:r>
      <w:r w:rsidR="00094AA0" w:rsidRPr="007429DE">
        <w:rPr>
          <w:rFonts w:ascii="Times New Roman" w:eastAsia="Times New Roman" w:hAnsi="Times New Roman" w:cs="Times New Roman"/>
          <w:sz w:val="20"/>
          <w:szCs w:val="20"/>
        </w:rPr>
        <w:t>subnets.</w:t>
      </w:r>
    </w:p>
    <w:p w:rsidR="001109E5" w:rsidRPr="007429DE" w:rsidRDefault="001109E5"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1109E5" w:rsidRPr="007429DE" w:rsidRDefault="006A21B4" w:rsidP="007429DE">
      <w:pPr>
        <w:pStyle w:val="ListParagraph"/>
        <w:numPr>
          <w:ilvl w:val="0"/>
          <w:numId w:val="23"/>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The key difference between Elastic and public IP address is that the elastic IP address is </w:t>
      </w:r>
      <w:r w:rsidR="001109E5" w:rsidRPr="007429DE">
        <w:rPr>
          <w:rFonts w:ascii="Times New Roman" w:hAnsi="Times New Roman" w:cs="Times New Roman"/>
          <w:sz w:val="20"/>
          <w:szCs w:val="20"/>
        </w:rPr>
        <w:t>static (</w:t>
      </w:r>
      <w:r w:rsidRPr="007429DE">
        <w:rPr>
          <w:rFonts w:ascii="Times New Roman" w:hAnsi="Times New Roman" w:cs="Times New Roman"/>
          <w:sz w:val="20"/>
          <w:szCs w:val="20"/>
        </w:rPr>
        <w:t xml:space="preserve">same IP) whereas the public IP address is </w:t>
      </w:r>
      <w:r w:rsidR="001109E5" w:rsidRPr="007429DE">
        <w:rPr>
          <w:rFonts w:ascii="Times New Roman" w:hAnsi="Times New Roman" w:cs="Times New Roman"/>
          <w:sz w:val="20"/>
          <w:szCs w:val="20"/>
        </w:rPr>
        <w:t>dynamic (</w:t>
      </w:r>
      <w:r w:rsidRPr="007429DE">
        <w:rPr>
          <w:rFonts w:ascii="Times New Roman" w:hAnsi="Times New Roman" w:cs="Times New Roman"/>
          <w:sz w:val="20"/>
          <w:szCs w:val="20"/>
        </w:rPr>
        <w:t>changeable IP).The other key difference is you can move an elastic IP address between instances and adapters.</w:t>
      </w:r>
    </w:p>
    <w:p w:rsidR="006A21B4" w:rsidRPr="007429DE" w:rsidRDefault="001109E5"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      </w:t>
      </w:r>
      <w:r w:rsidR="006A21B4" w:rsidRPr="007429DE">
        <w:rPr>
          <w:rFonts w:ascii="Times New Roman" w:hAnsi="Times New Roman" w:cs="Times New Roman"/>
          <w:sz w:val="20"/>
          <w:szCs w:val="20"/>
        </w:rPr>
        <w:t>Elastic network adapters are just additional interfaces that you can attach to your instance.</w:t>
      </w:r>
    </w:p>
    <w:p w:rsidR="006A21B4" w:rsidRPr="007429DE" w:rsidRDefault="006A21B4" w:rsidP="007429DE">
      <w:pPr>
        <w:jc w:val="both"/>
        <w:rPr>
          <w:rFonts w:ascii="Times New Roman" w:hAnsi="Times New Roman" w:cs="Times New Roman"/>
          <w:sz w:val="20"/>
          <w:szCs w:val="20"/>
        </w:rPr>
      </w:pPr>
    </w:p>
    <w:p w:rsidR="004E0C6F" w:rsidRPr="007429DE" w:rsidRDefault="006A21B4" w:rsidP="007429DE">
      <w:pPr>
        <w:pStyle w:val="ListParagraph"/>
        <w:numPr>
          <w:ilvl w:val="0"/>
          <w:numId w:val="22"/>
        </w:numPr>
        <w:ind w:left="0"/>
        <w:jc w:val="both"/>
        <w:rPr>
          <w:rFonts w:ascii="Times New Roman" w:hAnsi="Times New Roman" w:cs="Times New Roman"/>
          <w:sz w:val="20"/>
          <w:szCs w:val="20"/>
        </w:rPr>
      </w:pPr>
      <w:r w:rsidRPr="007429DE">
        <w:rPr>
          <w:rFonts w:ascii="Times New Roman" w:hAnsi="Times New Roman" w:cs="Times New Roman"/>
          <w:b/>
          <w:sz w:val="20"/>
          <w:szCs w:val="20"/>
        </w:rPr>
        <w:t>Internet Gateway</w:t>
      </w:r>
      <w:r w:rsidRPr="007429DE">
        <w:rPr>
          <w:rFonts w:ascii="Times New Roman" w:hAnsi="Times New Roman" w:cs="Times New Roman"/>
          <w:sz w:val="20"/>
          <w:szCs w:val="20"/>
        </w:rPr>
        <w:t xml:space="preserve"> </w:t>
      </w:r>
      <w:r w:rsidRPr="007429DE">
        <w:rPr>
          <w:rFonts w:ascii="Times New Roman" w:hAnsi="Times New Roman" w:cs="Times New Roman"/>
          <w:b/>
          <w:sz w:val="20"/>
          <w:szCs w:val="20"/>
        </w:rPr>
        <w:t>job</w:t>
      </w:r>
      <w:r w:rsidRPr="007429DE">
        <w:rPr>
          <w:rFonts w:ascii="Times New Roman" w:hAnsi="Times New Roman" w:cs="Times New Roman"/>
          <w:sz w:val="20"/>
          <w:szCs w:val="20"/>
        </w:rPr>
        <w:t xml:space="preserve"> is to change the private and elastic IP address into public address </w:t>
      </w:r>
      <w:r w:rsidR="00451F47" w:rsidRPr="007429DE">
        <w:rPr>
          <w:rFonts w:ascii="Times New Roman" w:hAnsi="Times New Roman" w:cs="Times New Roman"/>
          <w:sz w:val="20"/>
          <w:szCs w:val="20"/>
        </w:rPr>
        <w:t>and send it out to the internet and vice-versa.</w:t>
      </w:r>
    </w:p>
    <w:p w:rsidR="004E0C6F" w:rsidRPr="007429DE" w:rsidRDefault="004E0C6F" w:rsidP="007429DE">
      <w:pPr>
        <w:pStyle w:val="ListParagraph"/>
        <w:ind w:left="0"/>
        <w:jc w:val="both"/>
        <w:rPr>
          <w:rFonts w:ascii="Times New Roman" w:hAnsi="Times New Roman" w:cs="Times New Roman"/>
          <w:sz w:val="20"/>
          <w:szCs w:val="20"/>
        </w:rPr>
      </w:pPr>
    </w:p>
    <w:p w:rsidR="006B150C" w:rsidRPr="007429DE" w:rsidRDefault="004E0C6F" w:rsidP="007429DE">
      <w:pPr>
        <w:pStyle w:val="ListParagraph"/>
        <w:numPr>
          <w:ilvl w:val="0"/>
          <w:numId w:val="22"/>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A </w:t>
      </w:r>
      <w:r w:rsidRPr="007429DE">
        <w:rPr>
          <w:rFonts w:ascii="Times New Roman" w:hAnsi="Times New Roman" w:cs="Times New Roman"/>
          <w:b/>
          <w:sz w:val="20"/>
          <w:szCs w:val="20"/>
        </w:rPr>
        <w:t>Bastian Host</w:t>
      </w:r>
      <w:r w:rsidRPr="007429DE">
        <w:rPr>
          <w:rFonts w:ascii="Times New Roman" w:hAnsi="Times New Roman" w:cs="Times New Roman"/>
          <w:sz w:val="20"/>
          <w:szCs w:val="20"/>
        </w:rPr>
        <w:t xml:space="preserve"> is literally an instance in a public subnet that you use to then jump to your private subnet. Some people called it as jump post.</w:t>
      </w:r>
    </w:p>
    <w:p w:rsidR="006B150C" w:rsidRPr="007429DE" w:rsidRDefault="006B150C" w:rsidP="007429DE">
      <w:pPr>
        <w:pStyle w:val="ListParagraph"/>
        <w:ind w:left="0"/>
        <w:jc w:val="both"/>
        <w:rPr>
          <w:rFonts w:ascii="Times New Roman" w:eastAsia="Times New Roman" w:hAnsi="Times New Roman" w:cs="Times New Roman"/>
          <w:sz w:val="20"/>
          <w:szCs w:val="20"/>
        </w:rPr>
      </w:pPr>
    </w:p>
    <w:p w:rsidR="006B150C" w:rsidRPr="007429DE" w:rsidRDefault="006B150C" w:rsidP="007429DE">
      <w:pPr>
        <w:pStyle w:val="ListParagraph"/>
        <w:numPr>
          <w:ilvl w:val="0"/>
          <w:numId w:val="22"/>
        </w:numPr>
        <w:ind w:left="0"/>
        <w:jc w:val="both"/>
        <w:rPr>
          <w:rFonts w:ascii="Times New Roman" w:hAnsi="Times New Roman" w:cs="Times New Roman"/>
          <w:sz w:val="20"/>
          <w:szCs w:val="20"/>
        </w:rPr>
      </w:pPr>
      <w:r w:rsidRPr="007429DE">
        <w:rPr>
          <w:rFonts w:ascii="Times New Roman" w:eastAsia="Times New Roman" w:hAnsi="Times New Roman" w:cs="Times New Roman"/>
          <w:sz w:val="20"/>
          <w:szCs w:val="20"/>
        </w:rPr>
        <w:t>Each subnet can be associated with one and only one availability zone.</w:t>
      </w:r>
    </w:p>
    <w:p w:rsidR="006B150C" w:rsidRPr="007429DE" w:rsidRDefault="006B150C" w:rsidP="007429DE">
      <w:pPr>
        <w:pStyle w:val="ListParagraph"/>
        <w:ind w:left="0"/>
        <w:jc w:val="both"/>
        <w:rPr>
          <w:rFonts w:ascii="Times New Roman" w:hAnsi="Times New Roman" w:cs="Times New Roman"/>
          <w:sz w:val="20"/>
          <w:szCs w:val="20"/>
        </w:rPr>
      </w:pPr>
    </w:p>
    <w:p w:rsidR="00231E80" w:rsidRPr="007429DE" w:rsidRDefault="00231E80" w:rsidP="007429DE">
      <w:pPr>
        <w:pStyle w:val="ListParagraph"/>
        <w:ind w:left="0"/>
        <w:jc w:val="both"/>
        <w:rPr>
          <w:rFonts w:ascii="Times New Roman" w:hAnsi="Times New Roman" w:cs="Times New Roman"/>
          <w:sz w:val="20"/>
          <w:szCs w:val="20"/>
        </w:rPr>
      </w:pPr>
    </w:p>
    <w:p w:rsidR="00F41FE9" w:rsidRPr="007429DE" w:rsidRDefault="00F41FE9" w:rsidP="007429DE">
      <w:pPr>
        <w:pStyle w:val="ListParagraph"/>
        <w:ind w:left="0"/>
        <w:jc w:val="both"/>
        <w:rPr>
          <w:rFonts w:ascii="Times New Roman" w:hAnsi="Times New Roman" w:cs="Times New Roman"/>
          <w:sz w:val="20"/>
          <w:szCs w:val="20"/>
          <w:u w:val="single"/>
        </w:rPr>
      </w:pPr>
      <w:r w:rsidRPr="007429DE">
        <w:rPr>
          <w:rFonts w:ascii="Times New Roman" w:hAnsi="Times New Roman" w:cs="Times New Roman"/>
          <w:sz w:val="20"/>
          <w:szCs w:val="20"/>
          <w:u w:val="single"/>
        </w:rPr>
        <w:t>******Connect from windows with Agent forwarding ---MAKE REVISION******</w:t>
      </w:r>
    </w:p>
    <w:p w:rsidR="00F41FE9" w:rsidRPr="007429DE" w:rsidRDefault="00F41FE9" w:rsidP="007429DE">
      <w:pPr>
        <w:jc w:val="both"/>
        <w:rPr>
          <w:rFonts w:ascii="Times New Roman" w:hAnsi="Times New Roman" w:cs="Times New Roman"/>
          <w:sz w:val="20"/>
          <w:szCs w:val="20"/>
          <w:u w:val="single"/>
        </w:rPr>
      </w:pPr>
    </w:p>
    <w:p w:rsidR="00F41FE9" w:rsidRPr="007429DE" w:rsidRDefault="00F41FE9" w:rsidP="007429DE">
      <w:pPr>
        <w:pStyle w:val="ListParagraph"/>
        <w:numPr>
          <w:ilvl w:val="0"/>
          <w:numId w:val="22"/>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Nat stands for network address translation which really is the process of taking a private IP address and translating it to a public address so that you can speak on the internet.</w:t>
      </w:r>
    </w:p>
    <w:p w:rsidR="0078265D" w:rsidRPr="007429DE" w:rsidRDefault="0078265D" w:rsidP="007429DE">
      <w:pPr>
        <w:spacing w:before="100" w:beforeAutospacing="1" w:after="100" w:afterAutospacing="1" w:line="240" w:lineRule="auto"/>
        <w:jc w:val="both"/>
        <w:rPr>
          <w:rFonts w:ascii="Times New Roman" w:eastAsia="Times New Roman" w:hAnsi="Times New Roman" w:cs="Times New Roman"/>
          <w:sz w:val="20"/>
          <w:szCs w:val="20"/>
        </w:rPr>
      </w:pPr>
    </w:p>
    <w:p w:rsidR="00E6058C" w:rsidRPr="007429DE" w:rsidRDefault="00E6058C" w:rsidP="007429DE">
      <w:pPr>
        <w:spacing w:before="100" w:beforeAutospacing="1" w:after="100" w:afterAutospacing="1" w:line="240" w:lineRule="auto"/>
        <w:jc w:val="both"/>
        <w:rPr>
          <w:rFonts w:ascii="Times New Roman" w:eastAsia="Times New Roman" w:hAnsi="Times New Roman" w:cs="Times New Roman"/>
          <w:sz w:val="20"/>
          <w:szCs w:val="20"/>
        </w:rPr>
      </w:pPr>
    </w:p>
    <w:p w:rsidR="00E6058C" w:rsidRPr="007429DE" w:rsidRDefault="00E6058C" w:rsidP="007429DE">
      <w:pPr>
        <w:spacing w:before="100" w:beforeAutospacing="1" w:after="100" w:afterAutospacing="1" w:line="240" w:lineRule="auto"/>
        <w:jc w:val="both"/>
        <w:rPr>
          <w:rFonts w:ascii="Times New Roman" w:eastAsia="Times New Roman" w:hAnsi="Times New Roman" w:cs="Times New Roman"/>
          <w:sz w:val="20"/>
          <w:szCs w:val="20"/>
        </w:rPr>
      </w:pPr>
    </w:p>
    <w:p w:rsidR="0078265D" w:rsidRPr="007429DE" w:rsidRDefault="0078265D" w:rsidP="007429DE">
      <w:pPr>
        <w:spacing w:before="100" w:beforeAutospacing="1" w:after="100" w:afterAutospacing="1" w:line="240" w:lineRule="auto"/>
        <w:jc w:val="both"/>
        <w:rPr>
          <w:rFonts w:ascii="Times New Roman" w:eastAsia="Times New Roman" w:hAnsi="Times New Roman" w:cs="Times New Roman"/>
          <w:sz w:val="20"/>
          <w:szCs w:val="20"/>
        </w:rPr>
      </w:pPr>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r w:rsidRPr="007429DE">
        <w:rPr>
          <w:rFonts w:ascii="Times New Roman" w:eastAsia="Times New Roman" w:hAnsi="Times New Roman" w:cs="Times New Roman"/>
          <w:color w:val="3C3B37"/>
          <w:sz w:val="20"/>
          <w:szCs w:val="20"/>
        </w:rPr>
        <w:lastRenderedPageBreak/>
        <w:t>The network load balancer is the one that operates at the connection level.</w:t>
      </w:r>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w:t>
      </w:r>
      <w:r w:rsidR="00456C60" w:rsidRPr="007429DE">
        <w:rPr>
          <w:rFonts w:ascii="Times New Roman" w:eastAsia="Times New Roman" w:hAnsi="Times New Roman" w:cs="Times New Roman"/>
          <w:color w:val="3C3B37"/>
          <w:sz w:val="20"/>
          <w:szCs w:val="20"/>
        </w:rPr>
        <w:t>!/</w:t>
      </w:r>
      <w:proofErr w:type="gramEnd"/>
      <w:r w:rsidRPr="007429DE">
        <w:rPr>
          <w:rFonts w:ascii="Times New Roman" w:eastAsia="Times New Roman" w:hAnsi="Times New Roman" w:cs="Times New Roman"/>
          <w:color w:val="3C3B37"/>
          <w:sz w:val="20"/>
          <w:szCs w:val="20"/>
        </w:rPr>
        <w:t>bin/bash</w:t>
      </w:r>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yum</w:t>
      </w:r>
      <w:proofErr w:type="gramEnd"/>
      <w:r w:rsidRPr="007429DE">
        <w:rPr>
          <w:rFonts w:ascii="Times New Roman" w:eastAsia="Times New Roman" w:hAnsi="Times New Roman" w:cs="Times New Roman"/>
          <w:color w:val="3C3B37"/>
          <w:sz w:val="20"/>
          <w:szCs w:val="20"/>
        </w:rPr>
        <w:t xml:space="preserve"> update -y</w:t>
      </w:r>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yum</w:t>
      </w:r>
      <w:proofErr w:type="gramEnd"/>
      <w:r w:rsidRPr="007429DE">
        <w:rPr>
          <w:rFonts w:ascii="Times New Roman" w:eastAsia="Times New Roman" w:hAnsi="Times New Roman" w:cs="Times New Roman"/>
          <w:color w:val="3C3B37"/>
          <w:sz w:val="20"/>
          <w:szCs w:val="20"/>
        </w:rPr>
        <w:t xml:space="preserve"> install </w:t>
      </w:r>
      <w:proofErr w:type="spellStart"/>
      <w:r w:rsidRPr="007429DE">
        <w:rPr>
          <w:rFonts w:ascii="Times New Roman" w:eastAsia="Times New Roman" w:hAnsi="Times New Roman" w:cs="Times New Roman"/>
          <w:color w:val="3C3B37"/>
          <w:sz w:val="20"/>
          <w:szCs w:val="20"/>
        </w:rPr>
        <w:t>httpd</w:t>
      </w:r>
      <w:proofErr w:type="spellEnd"/>
      <w:r w:rsidRPr="007429DE">
        <w:rPr>
          <w:rFonts w:ascii="Times New Roman" w:eastAsia="Times New Roman" w:hAnsi="Times New Roman" w:cs="Times New Roman"/>
          <w:color w:val="3C3B37"/>
          <w:sz w:val="20"/>
          <w:szCs w:val="20"/>
        </w:rPr>
        <w:t xml:space="preserve"> -y</w:t>
      </w:r>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systemctl</w:t>
      </w:r>
      <w:proofErr w:type="spellEnd"/>
      <w:proofErr w:type="gramEnd"/>
      <w:r w:rsidRPr="007429DE">
        <w:rPr>
          <w:rFonts w:ascii="Times New Roman" w:eastAsia="Times New Roman" w:hAnsi="Times New Roman" w:cs="Times New Roman"/>
          <w:color w:val="3C3B37"/>
          <w:sz w:val="20"/>
          <w:szCs w:val="20"/>
        </w:rPr>
        <w:t xml:space="preserve"> start </w:t>
      </w:r>
      <w:proofErr w:type="spellStart"/>
      <w:r w:rsidRPr="007429DE">
        <w:rPr>
          <w:rFonts w:ascii="Times New Roman" w:eastAsia="Times New Roman" w:hAnsi="Times New Roman" w:cs="Times New Roman"/>
          <w:color w:val="3C3B37"/>
          <w:sz w:val="20"/>
          <w:szCs w:val="20"/>
        </w:rPr>
        <w:t>httpd</w:t>
      </w:r>
      <w:proofErr w:type="spellEnd"/>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systemctl</w:t>
      </w:r>
      <w:proofErr w:type="spellEnd"/>
      <w:proofErr w:type="gramEnd"/>
      <w:r w:rsidRPr="007429DE">
        <w:rPr>
          <w:rFonts w:ascii="Times New Roman" w:eastAsia="Times New Roman" w:hAnsi="Times New Roman" w:cs="Times New Roman"/>
          <w:color w:val="3C3B37"/>
          <w:sz w:val="20"/>
          <w:szCs w:val="20"/>
        </w:rPr>
        <w:t xml:space="preserve"> enable </w:t>
      </w:r>
      <w:proofErr w:type="spellStart"/>
      <w:r w:rsidRPr="007429DE">
        <w:rPr>
          <w:rFonts w:ascii="Times New Roman" w:eastAsia="Times New Roman" w:hAnsi="Times New Roman" w:cs="Times New Roman"/>
          <w:color w:val="3C3B37"/>
          <w:sz w:val="20"/>
          <w:szCs w:val="20"/>
        </w:rPr>
        <w:t>httpd</w:t>
      </w:r>
      <w:proofErr w:type="spellEnd"/>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cd</w:t>
      </w:r>
      <w:proofErr w:type="gramEnd"/>
      <w:r w:rsidRPr="007429DE">
        <w:rPr>
          <w:rFonts w:ascii="Times New Roman" w:eastAsia="Times New Roman" w:hAnsi="Times New Roman" w:cs="Times New Roman"/>
          <w:color w:val="3C3B37"/>
          <w:sz w:val="20"/>
          <w:szCs w:val="20"/>
        </w:rPr>
        <w:t xml:space="preserve"> /</w:t>
      </w:r>
      <w:proofErr w:type="spellStart"/>
      <w:r w:rsidRPr="007429DE">
        <w:rPr>
          <w:rFonts w:ascii="Times New Roman" w:eastAsia="Times New Roman" w:hAnsi="Times New Roman" w:cs="Times New Roman"/>
          <w:color w:val="3C3B37"/>
          <w:sz w:val="20"/>
          <w:szCs w:val="20"/>
        </w:rPr>
        <w:t>var</w:t>
      </w:r>
      <w:proofErr w:type="spellEnd"/>
      <w:r w:rsidRPr="007429DE">
        <w:rPr>
          <w:rFonts w:ascii="Times New Roman" w:eastAsia="Times New Roman" w:hAnsi="Times New Roman" w:cs="Times New Roman"/>
          <w:color w:val="3C3B37"/>
          <w:sz w:val="20"/>
          <w:szCs w:val="20"/>
        </w:rPr>
        <w:t>/www/html</w:t>
      </w:r>
    </w:p>
    <w:p w:rsidR="00582ED3" w:rsidRPr="007429DE" w:rsidRDefault="00565EF7"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aws</w:t>
      </w:r>
      <w:proofErr w:type="gramEnd"/>
      <w:r w:rsidRPr="007429DE">
        <w:rPr>
          <w:rFonts w:ascii="Times New Roman" w:eastAsia="Times New Roman" w:hAnsi="Times New Roman" w:cs="Times New Roman"/>
          <w:color w:val="3C3B37"/>
          <w:sz w:val="20"/>
          <w:szCs w:val="20"/>
        </w:rPr>
        <w:t xml:space="preserve"> s3 </w:t>
      </w:r>
      <w:proofErr w:type="spellStart"/>
      <w:r w:rsidRPr="007429DE">
        <w:rPr>
          <w:rFonts w:ascii="Times New Roman" w:eastAsia="Times New Roman" w:hAnsi="Times New Roman" w:cs="Times New Roman"/>
          <w:color w:val="3C3B37"/>
          <w:sz w:val="20"/>
          <w:szCs w:val="20"/>
        </w:rPr>
        <w:t>cp</w:t>
      </w:r>
      <w:proofErr w:type="spellEnd"/>
      <w:r w:rsidRPr="007429DE">
        <w:rPr>
          <w:rFonts w:ascii="Times New Roman" w:eastAsia="Times New Roman" w:hAnsi="Times New Roman" w:cs="Times New Roman"/>
          <w:color w:val="3C3B37"/>
          <w:sz w:val="20"/>
          <w:szCs w:val="20"/>
        </w:rPr>
        <w:t xml:space="preserve"> s3://dc</w:t>
      </w:r>
      <w:r w:rsidR="00A12830" w:rsidRPr="007429DE">
        <w:rPr>
          <w:rFonts w:ascii="Times New Roman" w:eastAsia="Times New Roman" w:hAnsi="Times New Roman" w:cs="Times New Roman"/>
          <w:color w:val="3C3B37"/>
          <w:sz w:val="20"/>
          <w:szCs w:val="20"/>
        </w:rPr>
        <w:t>t</w:t>
      </w:r>
      <w:r w:rsidRPr="007429DE">
        <w:rPr>
          <w:rFonts w:ascii="Times New Roman" w:eastAsia="Times New Roman" w:hAnsi="Times New Roman" w:cs="Times New Roman"/>
          <w:color w:val="3C3B37"/>
          <w:sz w:val="20"/>
          <w:szCs w:val="20"/>
        </w:rPr>
        <w:t xml:space="preserve">labsa/names.csv </w:t>
      </w:r>
      <w:r w:rsidR="002B3426" w:rsidRPr="007429DE">
        <w:rPr>
          <w:rFonts w:ascii="Times New Roman" w:eastAsia="Times New Roman" w:hAnsi="Times New Roman" w:cs="Times New Roman"/>
          <w:color w:val="3C3B37"/>
          <w:sz w:val="20"/>
          <w:szCs w:val="20"/>
        </w:rPr>
        <w:t>.</w:t>
      </w:r>
      <w:r w:rsidR="00582ED3" w:rsidRPr="007429DE">
        <w:rPr>
          <w:rFonts w:ascii="Times New Roman" w:eastAsia="Times New Roman" w:hAnsi="Times New Roman" w:cs="Times New Roman"/>
          <w:color w:val="3C3B37"/>
          <w:sz w:val="20"/>
          <w:szCs w:val="20"/>
        </w:rPr>
        <w:t>/</w:t>
      </w:r>
    </w:p>
    <w:p w:rsidR="00582ED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aws</w:t>
      </w:r>
      <w:proofErr w:type="gramEnd"/>
      <w:r w:rsidRPr="007429DE">
        <w:rPr>
          <w:rFonts w:ascii="Times New Roman" w:eastAsia="Times New Roman" w:hAnsi="Times New Roman" w:cs="Times New Roman"/>
          <w:color w:val="3C3B37"/>
          <w:sz w:val="20"/>
          <w:szCs w:val="20"/>
        </w:rPr>
        <w:t xml:space="preserve"> s3 </w:t>
      </w:r>
      <w:proofErr w:type="spellStart"/>
      <w:r w:rsidRPr="007429DE">
        <w:rPr>
          <w:rFonts w:ascii="Times New Roman" w:eastAsia="Times New Roman" w:hAnsi="Times New Roman" w:cs="Times New Roman"/>
          <w:color w:val="3C3B37"/>
          <w:sz w:val="20"/>
          <w:szCs w:val="20"/>
        </w:rPr>
        <w:t>cp</w:t>
      </w:r>
      <w:proofErr w:type="spellEnd"/>
      <w:r w:rsidRPr="007429DE">
        <w:rPr>
          <w:rFonts w:ascii="Times New Roman" w:eastAsia="Times New Roman" w:hAnsi="Times New Roman" w:cs="Times New Roman"/>
          <w:color w:val="3C3B37"/>
          <w:sz w:val="20"/>
          <w:szCs w:val="20"/>
        </w:rPr>
        <w:t xml:space="preserve"> s3://dc</w:t>
      </w:r>
      <w:r w:rsidR="00A12830" w:rsidRPr="007429DE">
        <w:rPr>
          <w:rFonts w:ascii="Times New Roman" w:eastAsia="Times New Roman" w:hAnsi="Times New Roman" w:cs="Times New Roman"/>
          <w:color w:val="3C3B37"/>
          <w:sz w:val="20"/>
          <w:szCs w:val="20"/>
        </w:rPr>
        <w:t>t</w:t>
      </w:r>
      <w:r w:rsidRPr="007429DE">
        <w:rPr>
          <w:rFonts w:ascii="Times New Roman" w:eastAsia="Times New Roman" w:hAnsi="Times New Roman" w:cs="Times New Roman"/>
          <w:color w:val="3C3B37"/>
          <w:sz w:val="20"/>
          <w:szCs w:val="20"/>
        </w:rPr>
        <w:t>labs</w:t>
      </w:r>
      <w:r w:rsidR="00565EF7" w:rsidRPr="007429DE">
        <w:rPr>
          <w:rFonts w:ascii="Times New Roman" w:eastAsia="Times New Roman" w:hAnsi="Times New Roman" w:cs="Times New Roman"/>
          <w:color w:val="3C3B37"/>
          <w:sz w:val="20"/>
          <w:szCs w:val="20"/>
        </w:rPr>
        <w:t>a</w:t>
      </w:r>
      <w:r w:rsidRPr="007429DE">
        <w:rPr>
          <w:rFonts w:ascii="Times New Roman" w:eastAsia="Times New Roman" w:hAnsi="Times New Roman" w:cs="Times New Roman"/>
          <w:color w:val="3C3B37"/>
          <w:sz w:val="20"/>
          <w:szCs w:val="20"/>
        </w:rPr>
        <w:t xml:space="preserve">/index.txt </w:t>
      </w:r>
      <w:r w:rsidR="002B3426" w:rsidRPr="007429DE">
        <w:rPr>
          <w:rFonts w:ascii="Times New Roman" w:eastAsia="Times New Roman" w:hAnsi="Times New Roman" w:cs="Times New Roman"/>
          <w:color w:val="3C3B37"/>
          <w:sz w:val="20"/>
          <w:szCs w:val="20"/>
        </w:rPr>
        <w:t>.</w:t>
      </w:r>
      <w:r w:rsidRPr="007429DE">
        <w:rPr>
          <w:rFonts w:ascii="Times New Roman" w:eastAsia="Times New Roman" w:hAnsi="Times New Roman" w:cs="Times New Roman"/>
          <w:color w:val="3C3B37"/>
          <w:sz w:val="20"/>
          <w:szCs w:val="20"/>
        </w:rPr>
        <w:t>/</w:t>
      </w:r>
    </w:p>
    <w:p w:rsidR="00582ED3" w:rsidRPr="007429DE" w:rsidRDefault="00565EF7" w:rsidP="007429DE">
      <w:pPr>
        <w:shd w:val="clear" w:color="auto" w:fill="F7F8FA"/>
        <w:spacing w:after="158" w:line="240" w:lineRule="auto"/>
        <w:jc w:val="both"/>
        <w:rPr>
          <w:rFonts w:ascii="Times New Roman" w:eastAsia="Times New Roman" w:hAnsi="Times New Roman" w:cs="Times New Roman"/>
          <w:color w:val="3C3B37"/>
          <w:sz w:val="20"/>
          <w:szCs w:val="20"/>
        </w:rPr>
      </w:pPr>
      <w:r w:rsidRPr="007429DE">
        <w:rPr>
          <w:rFonts w:ascii="Times New Roman" w:eastAsia="Times New Roman" w:hAnsi="Times New Roman" w:cs="Times New Roman"/>
          <w:color w:val="3C3B37"/>
          <w:sz w:val="20"/>
          <w:szCs w:val="20"/>
        </w:rPr>
        <w:t>EC2NAME =’</w:t>
      </w:r>
      <w:r w:rsidR="00582ED3" w:rsidRPr="007429DE">
        <w:rPr>
          <w:rFonts w:ascii="Times New Roman" w:eastAsia="Times New Roman" w:hAnsi="Times New Roman" w:cs="Times New Roman"/>
          <w:color w:val="3C3B37"/>
          <w:sz w:val="20"/>
          <w:szCs w:val="20"/>
        </w:rPr>
        <w:t xml:space="preserve">cat </w:t>
      </w:r>
      <w:r w:rsidR="002B3426" w:rsidRPr="007429DE">
        <w:rPr>
          <w:rFonts w:ascii="Times New Roman" w:eastAsia="Times New Roman" w:hAnsi="Times New Roman" w:cs="Times New Roman"/>
          <w:color w:val="3C3B37"/>
          <w:sz w:val="20"/>
          <w:szCs w:val="20"/>
        </w:rPr>
        <w:t>.</w:t>
      </w:r>
      <w:r w:rsidR="00582ED3" w:rsidRPr="007429DE">
        <w:rPr>
          <w:rFonts w:ascii="Times New Roman" w:eastAsia="Times New Roman" w:hAnsi="Times New Roman" w:cs="Times New Roman"/>
          <w:color w:val="3C3B37"/>
          <w:sz w:val="20"/>
          <w:szCs w:val="20"/>
        </w:rPr>
        <w:t>/</w:t>
      </w:r>
      <w:proofErr w:type="spellStart"/>
      <w:r w:rsidR="00582ED3" w:rsidRPr="007429DE">
        <w:rPr>
          <w:rFonts w:ascii="Times New Roman" w:eastAsia="Times New Roman" w:hAnsi="Times New Roman" w:cs="Times New Roman"/>
          <w:color w:val="3C3B37"/>
          <w:sz w:val="20"/>
          <w:szCs w:val="20"/>
        </w:rPr>
        <w:t>names.csv|sort</w:t>
      </w:r>
      <w:proofErr w:type="spellEnd"/>
      <w:r w:rsidR="00582ED3" w:rsidRPr="007429DE">
        <w:rPr>
          <w:rFonts w:ascii="Times New Roman" w:eastAsia="Times New Roman" w:hAnsi="Times New Roman" w:cs="Times New Roman"/>
          <w:color w:val="3C3B37"/>
          <w:sz w:val="20"/>
          <w:szCs w:val="20"/>
        </w:rPr>
        <w:t xml:space="preserve"> -</w:t>
      </w:r>
      <w:proofErr w:type="spellStart"/>
      <w:r w:rsidR="00582ED3" w:rsidRPr="007429DE">
        <w:rPr>
          <w:rFonts w:ascii="Times New Roman" w:eastAsia="Times New Roman" w:hAnsi="Times New Roman" w:cs="Times New Roman"/>
          <w:color w:val="3C3B37"/>
          <w:sz w:val="20"/>
          <w:szCs w:val="20"/>
        </w:rPr>
        <w:t>R</w:t>
      </w:r>
      <w:r w:rsidRPr="007429DE">
        <w:rPr>
          <w:rFonts w:ascii="Times New Roman" w:eastAsia="Times New Roman" w:hAnsi="Times New Roman" w:cs="Times New Roman"/>
          <w:color w:val="3C3B37"/>
          <w:sz w:val="20"/>
          <w:szCs w:val="20"/>
        </w:rPr>
        <w:t>|head</w:t>
      </w:r>
      <w:proofErr w:type="spellEnd"/>
      <w:r w:rsidRPr="007429DE">
        <w:rPr>
          <w:rFonts w:ascii="Times New Roman" w:eastAsia="Times New Roman" w:hAnsi="Times New Roman" w:cs="Times New Roman"/>
          <w:color w:val="3C3B37"/>
          <w:sz w:val="20"/>
          <w:szCs w:val="20"/>
        </w:rPr>
        <w:t xml:space="preserve"> -n 1|xargs’</w:t>
      </w:r>
    </w:p>
    <w:p w:rsidR="001679C3" w:rsidRPr="007429DE" w:rsidRDefault="00582ED3"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sed</w:t>
      </w:r>
      <w:proofErr w:type="spellEnd"/>
      <w:proofErr w:type="gramEnd"/>
      <w:r w:rsidRPr="007429DE">
        <w:rPr>
          <w:rFonts w:ascii="Times New Roman" w:eastAsia="Times New Roman" w:hAnsi="Times New Roman" w:cs="Times New Roman"/>
          <w:color w:val="3C3B37"/>
          <w:sz w:val="20"/>
          <w:szCs w:val="20"/>
        </w:rPr>
        <w:t xml:space="preserve"> “s/INSTANCE/$EC2NAME/” index.txt</w:t>
      </w:r>
      <w:r w:rsidR="002B3426" w:rsidRPr="007429DE">
        <w:rPr>
          <w:rFonts w:ascii="Times New Roman" w:eastAsia="Times New Roman" w:hAnsi="Times New Roman" w:cs="Times New Roman"/>
          <w:color w:val="3C3B37"/>
          <w:sz w:val="20"/>
          <w:szCs w:val="20"/>
        </w:rPr>
        <w:t xml:space="preserve"> </w:t>
      </w:r>
      <w:r w:rsidRPr="007429DE">
        <w:rPr>
          <w:rFonts w:ascii="Times New Roman" w:eastAsia="Times New Roman" w:hAnsi="Times New Roman" w:cs="Times New Roman"/>
          <w:color w:val="3C3B37"/>
          <w:sz w:val="20"/>
          <w:szCs w:val="20"/>
        </w:rPr>
        <w:t>&gt; index.html</w:t>
      </w:r>
    </w:p>
    <w:p w:rsidR="00456C60" w:rsidRPr="007429DE" w:rsidRDefault="00456C60" w:rsidP="007429DE">
      <w:pPr>
        <w:shd w:val="clear" w:color="auto" w:fill="F7F8FA"/>
        <w:spacing w:after="158" w:line="240" w:lineRule="auto"/>
        <w:jc w:val="both"/>
        <w:rPr>
          <w:rFonts w:ascii="Times New Roman" w:eastAsia="Times New Roman" w:hAnsi="Times New Roman" w:cs="Times New Roman"/>
          <w:color w:val="3C3B37"/>
          <w:sz w:val="20"/>
          <w:szCs w:val="20"/>
        </w:rPr>
      </w:pPr>
    </w:p>
    <w:p w:rsidR="001679C3" w:rsidRPr="007429DE" w:rsidRDefault="001679C3" w:rsidP="007429DE">
      <w:pPr>
        <w:shd w:val="clear" w:color="auto" w:fill="F7F8FA"/>
        <w:spacing w:after="158" w:line="240" w:lineRule="auto"/>
        <w:jc w:val="both"/>
        <w:rPr>
          <w:rFonts w:ascii="Times New Roman" w:eastAsia="Times New Roman" w:hAnsi="Times New Roman" w:cs="Times New Roman"/>
          <w:color w:val="3C3B37"/>
          <w:sz w:val="20"/>
          <w:szCs w:val="20"/>
        </w:rPr>
      </w:pPr>
      <w:r w:rsidRPr="007429DE">
        <w:rPr>
          <w:rFonts w:ascii="Times New Roman" w:eastAsia="Times New Roman" w:hAnsi="Times New Roman" w:cs="Times New Roman"/>
          <w:color w:val="3C3B37"/>
          <w:sz w:val="20"/>
          <w:szCs w:val="20"/>
        </w:rPr>
        <w:t xml:space="preserve">From the </w:t>
      </w:r>
      <w:r w:rsidRPr="007429DE">
        <w:rPr>
          <w:rFonts w:ascii="Times New Roman" w:eastAsia="Times New Roman" w:hAnsi="Times New Roman" w:cs="Times New Roman"/>
          <w:b/>
          <w:color w:val="3C3B37"/>
          <w:sz w:val="20"/>
          <w:szCs w:val="20"/>
        </w:rPr>
        <w:t>Exam point of View</w:t>
      </w:r>
      <w:r w:rsidR="00A76722" w:rsidRPr="007429DE">
        <w:rPr>
          <w:rFonts w:ascii="Times New Roman" w:eastAsia="Times New Roman" w:hAnsi="Times New Roman" w:cs="Times New Roman"/>
          <w:color w:val="3C3B37"/>
          <w:sz w:val="20"/>
          <w:szCs w:val="20"/>
        </w:rPr>
        <w:t>:</w:t>
      </w:r>
    </w:p>
    <w:p w:rsidR="007E4A3D" w:rsidRPr="007429DE" w:rsidRDefault="001679C3" w:rsidP="007429DE">
      <w:pPr>
        <w:shd w:val="clear" w:color="auto" w:fill="F7F8FA"/>
        <w:spacing w:after="158" w:line="240" w:lineRule="auto"/>
        <w:jc w:val="both"/>
        <w:rPr>
          <w:rFonts w:ascii="Times New Roman" w:eastAsia="Times New Roman" w:hAnsi="Times New Roman" w:cs="Times New Roman"/>
          <w:color w:val="3C3B37"/>
          <w:sz w:val="20"/>
          <w:szCs w:val="20"/>
        </w:rPr>
      </w:pPr>
      <w:r w:rsidRPr="007429DE">
        <w:rPr>
          <w:rFonts w:ascii="Times New Roman" w:eastAsia="Times New Roman" w:hAnsi="Times New Roman" w:cs="Times New Roman"/>
          <w:color w:val="3C3B37"/>
          <w:sz w:val="20"/>
          <w:szCs w:val="20"/>
        </w:rPr>
        <w:t xml:space="preserve">Very high performance and very low latency and lots of connection, we have to think </w:t>
      </w:r>
      <w:r w:rsidR="007E4A3D" w:rsidRPr="007429DE">
        <w:rPr>
          <w:rFonts w:ascii="Times New Roman" w:eastAsia="Times New Roman" w:hAnsi="Times New Roman" w:cs="Times New Roman"/>
          <w:color w:val="3C3B37"/>
          <w:sz w:val="20"/>
          <w:szCs w:val="20"/>
        </w:rPr>
        <w:t>about the network load balancer.</w:t>
      </w:r>
    </w:p>
    <w:p w:rsidR="007E4A3D" w:rsidRPr="007429DE" w:rsidRDefault="007E4A3D" w:rsidP="007429DE">
      <w:pPr>
        <w:shd w:val="clear" w:color="auto" w:fill="F7F8FA"/>
        <w:spacing w:after="158" w:line="240" w:lineRule="auto"/>
        <w:jc w:val="both"/>
        <w:rPr>
          <w:rFonts w:ascii="Times New Roman" w:hAnsi="Times New Roman" w:cs="Times New Roman"/>
          <w:color w:val="202124"/>
          <w:sz w:val="20"/>
          <w:szCs w:val="20"/>
          <w:shd w:val="clear" w:color="auto" w:fill="FFFFFF"/>
        </w:rPr>
      </w:pPr>
    </w:p>
    <w:p w:rsidR="007E4A3D" w:rsidRPr="007429DE" w:rsidRDefault="007E4A3D" w:rsidP="007429DE">
      <w:pPr>
        <w:jc w:val="both"/>
        <w:rPr>
          <w:rFonts w:ascii="Times New Roman" w:hAnsi="Times New Roman" w:cs="Times New Roman"/>
          <w:color w:val="202124"/>
          <w:sz w:val="20"/>
          <w:szCs w:val="20"/>
          <w:shd w:val="clear" w:color="auto" w:fill="FFFFFF"/>
        </w:rPr>
      </w:pPr>
    </w:p>
    <w:p w:rsidR="007E4A3D" w:rsidRPr="007429DE" w:rsidRDefault="007E4A3D" w:rsidP="007429DE">
      <w:pPr>
        <w:pStyle w:val="ListParagraph"/>
        <w:numPr>
          <w:ilvl w:val="0"/>
          <w:numId w:val="20"/>
        </w:numPr>
        <w:tabs>
          <w:tab w:val="left" w:pos="360"/>
        </w:tabs>
        <w:ind w:left="0"/>
        <w:jc w:val="both"/>
        <w:rPr>
          <w:rFonts w:ascii="Times New Roman" w:hAnsi="Times New Roman" w:cs="Times New Roman"/>
          <w:b/>
          <w:sz w:val="20"/>
          <w:szCs w:val="20"/>
        </w:rPr>
      </w:pPr>
      <w:r w:rsidRPr="007429DE">
        <w:rPr>
          <w:rFonts w:ascii="Times New Roman" w:hAnsi="Times New Roman" w:cs="Times New Roman"/>
          <w:b/>
          <w:sz w:val="20"/>
          <w:szCs w:val="20"/>
          <w:shd w:val="clear" w:color="auto" w:fill="FFFFFF"/>
        </w:rPr>
        <w:t>Application Load Balancer:</w:t>
      </w:r>
    </w:p>
    <w:p w:rsidR="007E4A3D" w:rsidRPr="007429DE" w:rsidRDefault="007E4A3D" w:rsidP="007429DE">
      <w:pPr>
        <w:pStyle w:val="ListParagraph"/>
        <w:tabs>
          <w:tab w:val="left" w:pos="360"/>
        </w:tabs>
        <w:ind w:left="0"/>
        <w:jc w:val="both"/>
        <w:rPr>
          <w:rFonts w:ascii="Times New Roman" w:hAnsi="Times New Roman" w:cs="Times New Roman"/>
          <w:b/>
          <w:sz w:val="20"/>
          <w:szCs w:val="20"/>
        </w:rPr>
      </w:pPr>
    </w:p>
    <w:p w:rsidR="007E4A3D" w:rsidRPr="007429DE" w:rsidRDefault="007E4A3D" w:rsidP="007429DE">
      <w:pPr>
        <w:pStyle w:val="ListParagraph"/>
        <w:numPr>
          <w:ilvl w:val="0"/>
          <w:numId w:val="24"/>
        </w:numPr>
        <w:tabs>
          <w:tab w:val="left" w:pos="360"/>
        </w:tabs>
        <w:ind w:left="0"/>
        <w:jc w:val="both"/>
        <w:rPr>
          <w:rFonts w:ascii="Times New Roman" w:hAnsi="Times New Roman" w:cs="Times New Roman"/>
          <w:sz w:val="20"/>
          <w:szCs w:val="20"/>
        </w:rPr>
      </w:pPr>
      <w:r w:rsidRPr="007429DE">
        <w:rPr>
          <w:rFonts w:ascii="Times New Roman" w:hAnsi="Times New Roman" w:cs="Times New Roman"/>
          <w:sz w:val="20"/>
          <w:szCs w:val="20"/>
        </w:rPr>
        <w:t>Operates at the request level</w:t>
      </w:r>
    </w:p>
    <w:p w:rsidR="007E4A3D" w:rsidRPr="007429DE" w:rsidRDefault="007E4A3D" w:rsidP="007429DE">
      <w:pPr>
        <w:pStyle w:val="ListParagraph"/>
        <w:numPr>
          <w:ilvl w:val="0"/>
          <w:numId w:val="24"/>
        </w:numPr>
        <w:tabs>
          <w:tab w:val="left" w:pos="360"/>
        </w:tabs>
        <w:ind w:left="0"/>
        <w:jc w:val="both"/>
        <w:rPr>
          <w:rFonts w:ascii="Times New Roman" w:hAnsi="Times New Roman" w:cs="Times New Roman"/>
          <w:sz w:val="20"/>
          <w:szCs w:val="20"/>
        </w:rPr>
      </w:pPr>
      <w:r w:rsidRPr="007429DE">
        <w:rPr>
          <w:rFonts w:ascii="Times New Roman" w:hAnsi="Times New Roman" w:cs="Times New Roman"/>
          <w:sz w:val="20"/>
          <w:szCs w:val="20"/>
        </w:rPr>
        <w:t>Routes based on the content of the request (layer 7)</w:t>
      </w:r>
    </w:p>
    <w:p w:rsidR="007E4A3D" w:rsidRPr="007429DE" w:rsidRDefault="007E4A3D" w:rsidP="007429DE">
      <w:pPr>
        <w:pStyle w:val="ListParagraph"/>
        <w:tabs>
          <w:tab w:val="left" w:pos="360"/>
        </w:tabs>
        <w:ind w:left="0"/>
        <w:jc w:val="both"/>
        <w:rPr>
          <w:rFonts w:ascii="Times New Roman" w:hAnsi="Times New Roman" w:cs="Times New Roman"/>
          <w:b/>
          <w:sz w:val="20"/>
          <w:szCs w:val="20"/>
        </w:rPr>
      </w:pP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w:t>
      </w:r>
      <w:proofErr w:type="gramEnd"/>
      <w:r w:rsidRPr="007429DE">
        <w:rPr>
          <w:rFonts w:ascii="Times New Roman" w:eastAsia="Times New Roman" w:hAnsi="Times New Roman" w:cs="Times New Roman"/>
          <w:color w:val="3C3B37"/>
          <w:sz w:val="20"/>
          <w:szCs w:val="20"/>
        </w:rPr>
        <w:t>bin/bash</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yum</w:t>
      </w:r>
      <w:proofErr w:type="gramEnd"/>
      <w:r w:rsidRPr="007429DE">
        <w:rPr>
          <w:rFonts w:ascii="Times New Roman" w:eastAsia="Times New Roman" w:hAnsi="Times New Roman" w:cs="Times New Roman"/>
          <w:color w:val="3C3B37"/>
          <w:sz w:val="20"/>
          <w:szCs w:val="20"/>
        </w:rPr>
        <w:t xml:space="preserve"> update -y</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yum</w:t>
      </w:r>
      <w:proofErr w:type="gramEnd"/>
      <w:r w:rsidRPr="007429DE">
        <w:rPr>
          <w:rFonts w:ascii="Times New Roman" w:eastAsia="Times New Roman" w:hAnsi="Times New Roman" w:cs="Times New Roman"/>
          <w:color w:val="3C3B37"/>
          <w:sz w:val="20"/>
          <w:szCs w:val="20"/>
        </w:rPr>
        <w:t xml:space="preserve"> install </w:t>
      </w:r>
      <w:proofErr w:type="spellStart"/>
      <w:r w:rsidRPr="007429DE">
        <w:rPr>
          <w:rFonts w:ascii="Times New Roman" w:eastAsia="Times New Roman" w:hAnsi="Times New Roman" w:cs="Times New Roman"/>
          <w:color w:val="3C3B37"/>
          <w:sz w:val="20"/>
          <w:szCs w:val="20"/>
        </w:rPr>
        <w:t>httpd</w:t>
      </w:r>
      <w:proofErr w:type="spellEnd"/>
      <w:r w:rsidRPr="007429DE">
        <w:rPr>
          <w:rFonts w:ascii="Times New Roman" w:eastAsia="Times New Roman" w:hAnsi="Times New Roman" w:cs="Times New Roman"/>
          <w:color w:val="3C3B37"/>
          <w:sz w:val="20"/>
          <w:szCs w:val="20"/>
        </w:rPr>
        <w:t xml:space="preserve"> -y</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systemctl</w:t>
      </w:r>
      <w:proofErr w:type="spellEnd"/>
      <w:proofErr w:type="gramEnd"/>
      <w:r w:rsidRPr="007429DE">
        <w:rPr>
          <w:rFonts w:ascii="Times New Roman" w:eastAsia="Times New Roman" w:hAnsi="Times New Roman" w:cs="Times New Roman"/>
          <w:color w:val="3C3B37"/>
          <w:sz w:val="20"/>
          <w:szCs w:val="20"/>
        </w:rPr>
        <w:t xml:space="preserve"> start </w:t>
      </w:r>
      <w:proofErr w:type="spellStart"/>
      <w:r w:rsidRPr="007429DE">
        <w:rPr>
          <w:rFonts w:ascii="Times New Roman" w:eastAsia="Times New Roman" w:hAnsi="Times New Roman" w:cs="Times New Roman"/>
          <w:color w:val="3C3B37"/>
          <w:sz w:val="20"/>
          <w:szCs w:val="20"/>
        </w:rPr>
        <w:t>httpd</w:t>
      </w:r>
      <w:proofErr w:type="spellEnd"/>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systemctl</w:t>
      </w:r>
      <w:proofErr w:type="spellEnd"/>
      <w:proofErr w:type="gramEnd"/>
      <w:r w:rsidRPr="007429DE">
        <w:rPr>
          <w:rFonts w:ascii="Times New Roman" w:eastAsia="Times New Roman" w:hAnsi="Times New Roman" w:cs="Times New Roman"/>
          <w:color w:val="3C3B37"/>
          <w:sz w:val="20"/>
          <w:szCs w:val="20"/>
        </w:rPr>
        <w:t xml:space="preserve"> enable </w:t>
      </w:r>
      <w:proofErr w:type="spellStart"/>
      <w:r w:rsidRPr="007429DE">
        <w:rPr>
          <w:rFonts w:ascii="Times New Roman" w:eastAsia="Times New Roman" w:hAnsi="Times New Roman" w:cs="Times New Roman"/>
          <w:color w:val="3C3B37"/>
          <w:sz w:val="20"/>
          <w:szCs w:val="20"/>
        </w:rPr>
        <w:t>httpd</w:t>
      </w:r>
      <w:proofErr w:type="spellEnd"/>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cd</w:t>
      </w:r>
      <w:proofErr w:type="gramEnd"/>
      <w:r w:rsidRPr="007429DE">
        <w:rPr>
          <w:rFonts w:ascii="Times New Roman" w:eastAsia="Times New Roman" w:hAnsi="Times New Roman" w:cs="Times New Roman"/>
          <w:color w:val="3C3B37"/>
          <w:sz w:val="20"/>
          <w:szCs w:val="20"/>
        </w:rPr>
        <w:t xml:space="preserve"> /</w:t>
      </w:r>
      <w:proofErr w:type="spellStart"/>
      <w:r w:rsidRPr="007429DE">
        <w:rPr>
          <w:rFonts w:ascii="Times New Roman" w:eastAsia="Times New Roman" w:hAnsi="Times New Roman" w:cs="Times New Roman"/>
          <w:color w:val="3C3B37"/>
          <w:sz w:val="20"/>
          <w:szCs w:val="20"/>
        </w:rPr>
        <w:t>var</w:t>
      </w:r>
      <w:proofErr w:type="spellEnd"/>
      <w:r w:rsidRPr="007429DE">
        <w:rPr>
          <w:rFonts w:ascii="Times New Roman" w:eastAsia="Times New Roman" w:hAnsi="Times New Roman" w:cs="Times New Roman"/>
          <w:color w:val="3C3B37"/>
          <w:sz w:val="20"/>
          <w:szCs w:val="20"/>
        </w:rPr>
        <w:t>/www/html</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aws</w:t>
      </w:r>
      <w:proofErr w:type="gramEnd"/>
      <w:r w:rsidRPr="007429DE">
        <w:rPr>
          <w:rFonts w:ascii="Times New Roman" w:eastAsia="Times New Roman" w:hAnsi="Times New Roman" w:cs="Times New Roman"/>
          <w:color w:val="3C3B37"/>
          <w:sz w:val="20"/>
          <w:szCs w:val="20"/>
        </w:rPr>
        <w:t xml:space="preserve"> s3 </w:t>
      </w:r>
      <w:proofErr w:type="spellStart"/>
      <w:r w:rsidRPr="007429DE">
        <w:rPr>
          <w:rFonts w:ascii="Times New Roman" w:eastAsia="Times New Roman" w:hAnsi="Times New Roman" w:cs="Times New Roman"/>
          <w:color w:val="3C3B37"/>
          <w:sz w:val="20"/>
          <w:szCs w:val="20"/>
        </w:rPr>
        <w:t>cp</w:t>
      </w:r>
      <w:proofErr w:type="spellEnd"/>
      <w:r w:rsidRPr="007429DE">
        <w:rPr>
          <w:rFonts w:ascii="Times New Roman" w:eastAsia="Times New Roman" w:hAnsi="Times New Roman" w:cs="Times New Roman"/>
          <w:color w:val="3C3B37"/>
          <w:sz w:val="20"/>
          <w:szCs w:val="20"/>
        </w:rPr>
        <w:t xml:space="preserve"> s3://dc</w:t>
      </w:r>
      <w:r w:rsidR="00A12830" w:rsidRPr="007429DE">
        <w:rPr>
          <w:rFonts w:ascii="Times New Roman" w:eastAsia="Times New Roman" w:hAnsi="Times New Roman" w:cs="Times New Roman"/>
          <w:color w:val="3C3B37"/>
          <w:sz w:val="20"/>
          <w:szCs w:val="20"/>
        </w:rPr>
        <w:t>t</w:t>
      </w:r>
      <w:r w:rsidRPr="007429DE">
        <w:rPr>
          <w:rFonts w:ascii="Times New Roman" w:eastAsia="Times New Roman" w:hAnsi="Times New Roman" w:cs="Times New Roman"/>
          <w:color w:val="3C3B37"/>
          <w:sz w:val="20"/>
          <w:szCs w:val="20"/>
        </w:rPr>
        <w:t>labsa/names.csv ./</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gramStart"/>
      <w:r w:rsidRPr="007429DE">
        <w:rPr>
          <w:rFonts w:ascii="Times New Roman" w:eastAsia="Times New Roman" w:hAnsi="Times New Roman" w:cs="Times New Roman"/>
          <w:color w:val="3C3B37"/>
          <w:sz w:val="20"/>
          <w:szCs w:val="20"/>
        </w:rPr>
        <w:t>aws</w:t>
      </w:r>
      <w:proofErr w:type="gramEnd"/>
      <w:r w:rsidRPr="007429DE">
        <w:rPr>
          <w:rFonts w:ascii="Times New Roman" w:eastAsia="Times New Roman" w:hAnsi="Times New Roman" w:cs="Times New Roman"/>
          <w:color w:val="3C3B37"/>
          <w:sz w:val="20"/>
          <w:szCs w:val="20"/>
        </w:rPr>
        <w:t xml:space="preserve"> s3 </w:t>
      </w:r>
      <w:proofErr w:type="spellStart"/>
      <w:r w:rsidRPr="007429DE">
        <w:rPr>
          <w:rFonts w:ascii="Times New Roman" w:eastAsia="Times New Roman" w:hAnsi="Times New Roman" w:cs="Times New Roman"/>
          <w:color w:val="3C3B37"/>
          <w:sz w:val="20"/>
          <w:szCs w:val="20"/>
        </w:rPr>
        <w:t>cp</w:t>
      </w:r>
      <w:proofErr w:type="spellEnd"/>
      <w:r w:rsidRPr="007429DE">
        <w:rPr>
          <w:rFonts w:ascii="Times New Roman" w:eastAsia="Times New Roman" w:hAnsi="Times New Roman" w:cs="Times New Roman"/>
          <w:color w:val="3C3B37"/>
          <w:sz w:val="20"/>
          <w:szCs w:val="20"/>
        </w:rPr>
        <w:t xml:space="preserve"> s3://dc</w:t>
      </w:r>
      <w:r w:rsidR="00A12830" w:rsidRPr="007429DE">
        <w:rPr>
          <w:rFonts w:ascii="Times New Roman" w:eastAsia="Times New Roman" w:hAnsi="Times New Roman" w:cs="Times New Roman"/>
          <w:color w:val="3C3B37"/>
          <w:sz w:val="20"/>
          <w:szCs w:val="20"/>
        </w:rPr>
        <w:t>t</w:t>
      </w:r>
      <w:r w:rsidRPr="007429DE">
        <w:rPr>
          <w:rFonts w:ascii="Times New Roman" w:eastAsia="Times New Roman" w:hAnsi="Times New Roman" w:cs="Times New Roman"/>
          <w:color w:val="3C3B37"/>
          <w:sz w:val="20"/>
          <w:szCs w:val="20"/>
        </w:rPr>
        <w:t>labsa/index.txt ./</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r w:rsidRPr="007429DE">
        <w:rPr>
          <w:rFonts w:ascii="Times New Roman" w:eastAsia="Times New Roman" w:hAnsi="Times New Roman" w:cs="Times New Roman"/>
          <w:color w:val="3C3B37"/>
          <w:sz w:val="20"/>
          <w:szCs w:val="20"/>
        </w:rPr>
        <w:t>EC2NAME =’cat ./</w:t>
      </w:r>
      <w:proofErr w:type="spellStart"/>
      <w:r w:rsidRPr="007429DE">
        <w:rPr>
          <w:rFonts w:ascii="Times New Roman" w:eastAsia="Times New Roman" w:hAnsi="Times New Roman" w:cs="Times New Roman"/>
          <w:color w:val="3C3B37"/>
          <w:sz w:val="20"/>
          <w:szCs w:val="20"/>
        </w:rPr>
        <w:t>names.csv|sort</w:t>
      </w:r>
      <w:proofErr w:type="spellEnd"/>
      <w:r w:rsidRPr="007429DE">
        <w:rPr>
          <w:rFonts w:ascii="Times New Roman" w:eastAsia="Times New Roman" w:hAnsi="Times New Roman" w:cs="Times New Roman"/>
          <w:color w:val="3C3B37"/>
          <w:sz w:val="20"/>
          <w:szCs w:val="20"/>
        </w:rPr>
        <w:t xml:space="preserve"> -</w:t>
      </w:r>
      <w:proofErr w:type="spellStart"/>
      <w:r w:rsidRPr="007429DE">
        <w:rPr>
          <w:rFonts w:ascii="Times New Roman" w:eastAsia="Times New Roman" w:hAnsi="Times New Roman" w:cs="Times New Roman"/>
          <w:color w:val="3C3B37"/>
          <w:sz w:val="20"/>
          <w:szCs w:val="20"/>
        </w:rPr>
        <w:t>R|head</w:t>
      </w:r>
      <w:proofErr w:type="spellEnd"/>
      <w:r w:rsidRPr="007429DE">
        <w:rPr>
          <w:rFonts w:ascii="Times New Roman" w:eastAsia="Times New Roman" w:hAnsi="Times New Roman" w:cs="Times New Roman"/>
          <w:color w:val="3C3B37"/>
          <w:sz w:val="20"/>
          <w:szCs w:val="20"/>
        </w:rPr>
        <w:t xml:space="preserve"> -n 1|xargs’</w:t>
      </w:r>
    </w:p>
    <w:p w:rsidR="002B3426" w:rsidRPr="007429DE" w:rsidRDefault="002B3426"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sed</w:t>
      </w:r>
      <w:proofErr w:type="spellEnd"/>
      <w:proofErr w:type="gramEnd"/>
      <w:r w:rsidRPr="007429DE">
        <w:rPr>
          <w:rFonts w:ascii="Times New Roman" w:eastAsia="Times New Roman" w:hAnsi="Times New Roman" w:cs="Times New Roman"/>
          <w:color w:val="3C3B37"/>
          <w:sz w:val="20"/>
          <w:szCs w:val="20"/>
        </w:rPr>
        <w:t xml:space="preserve"> “s/INSTANCE/$EC2NAME/” index.txt &gt; index.html</w:t>
      </w:r>
    </w:p>
    <w:p w:rsidR="00456C60" w:rsidRPr="007429DE" w:rsidRDefault="00456C60" w:rsidP="007429DE">
      <w:pPr>
        <w:shd w:val="clear" w:color="auto" w:fill="F7F8FA"/>
        <w:spacing w:after="158" w:line="240" w:lineRule="auto"/>
        <w:jc w:val="both"/>
        <w:rPr>
          <w:rFonts w:ascii="Times New Roman" w:eastAsia="Times New Roman" w:hAnsi="Times New Roman" w:cs="Times New Roman"/>
          <w:color w:val="3C3B37"/>
          <w:sz w:val="20"/>
          <w:szCs w:val="20"/>
        </w:rPr>
      </w:pPr>
      <w:proofErr w:type="spellStart"/>
      <w:proofErr w:type="gramStart"/>
      <w:r w:rsidRPr="007429DE">
        <w:rPr>
          <w:rFonts w:ascii="Times New Roman" w:eastAsia="Times New Roman" w:hAnsi="Times New Roman" w:cs="Times New Roman"/>
          <w:color w:val="3C3B37"/>
          <w:sz w:val="20"/>
          <w:szCs w:val="20"/>
        </w:rPr>
        <w:t>cp</w:t>
      </w:r>
      <w:proofErr w:type="spellEnd"/>
      <w:proofErr w:type="gramEnd"/>
      <w:r w:rsidRPr="007429DE">
        <w:rPr>
          <w:rFonts w:ascii="Times New Roman" w:eastAsia="Times New Roman" w:hAnsi="Times New Roman" w:cs="Times New Roman"/>
          <w:color w:val="3C3B37"/>
          <w:sz w:val="20"/>
          <w:szCs w:val="20"/>
        </w:rPr>
        <w:t xml:space="preserve"> index.html orders.html</w:t>
      </w:r>
    </w:p>
    <w:p w:rsidR="00E6058C" w:rsidRPr="007429DE" w:rsidRDefault="00E6058C" w:rsidP="007429DE">
      <w:pPr>
        <w:shd w:val="clear" w:color="auto" w:fill="F7F8FA"/>
        <w:spacing w:after="158" w:line="240" w:lineRule="auto"/>
        <w:jc w:val="both"/>
        <w:rPr>
          <w:rFonts w:ascii="Times New Roman" w:eastAsia="Times New Roman" w:hAnsi="Times New Roman" w:cs="Times New Roman"/>
          <w:color w:val="3C3B37"/>
          <w:sz w:val="20"/>
          <w:szCs w:val="20"/>
        </w:rPr>
      </w:pPr>
    </w:p>
    <w:p w:rsidR="00E6058C" w:rsidRPr="007429DE" w:rsidRDefault="00E6058C" w:rsidP="007429DE">
      <w:pPr>
        <w:shd w:val="clear" w:color="auto" w:fill="F7F8FA"/>
        <w:spacing w:after="158" w:line="240" w:lineRule="auto"/>
        <w:jc w:val="both"/>
        <w:rPr>
          <w:rFonts w:ascii="Times New Roman" w:eastAsia="Times New Roman" w:hAnsi="Times New Roman" w:cs="Times New Roman"/>
          <w:color w:val="3C3B37"/>
          <w:sz w:val="20"/>
          <w:szCs w:val="20"/>
        </w:rPr>
      </w:pPr>
    </w:p>
    <w:p w:rsidR="00543922" w:rsidRPr="007429DE" w:rsidRDefault="00644B88"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 xml:space="preserve">For application load balancer we have to choose </w:t>
      </w:r>
      <w:r w:rsidRPr="007429DE">
        <w:rPr>
          <w:rFonts w:ascii="Times New Roman" w:eastAsia="Times New Roman" w:hAnsi="Times New Roman" w:cs="Times New Roman"/>
          <w:b/>
          <w:sz w:val="20"/>
          <w:szCs w:val="20"/>
        </w:rPr>
        <w:t>lambda function</w:t>
      </w:r>
      <w:r w:rsidRPr="007429DE">
        <w:rPr>
          <w:rFonts w:ascii="Times New Roman" w:eastAsia="Times New Roman" w:hAnsi="Times New Roman" w:cs="Times New Roman"/>
          <w:sz w:val="20"/>
          <w:szCs w:val="20"/>
        </w:rPr>
        <w:t>.</w:t>
      </w:r>
    </w:p>
    <w:p w:rsidR="00543922" w:rsidRPr="007429DE" w:rsidRDefault="00543922"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543922" w:rsidRPr="007429DE" w:rsidRDefault="00543922"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543922" w:rsidRPr="007429DE" w:rsidRDefault="00543922"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Auto Scaling is a service that enables you to automatically launch instances you want to launch and auto scaling takes care of launching those instances and also making sure that the number of instances is always maintained.</w:t>
      </w:r>
    </w:p>
    <w:p w:rsidR="00543922" w:rsidRPr="007429DE" w:rsidRDefault="00543922"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27252A" w:rsidRPr="007429DE" w:rsidRDefault="00543922"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Failing an instances mean that they are failing a health check.</w:t>
      </w:r>
    </w:p>
    <w:p w:rsidR="0027252A" w:rsidRPr="007429DE" w:rsidRDefault="0027252A" w:rsidP="007429DE">
      <w:pPr>
        <w:pStyle w:val="ListParagraph"/>
        <w:ind w:left="0"/>
        <w:jc w:val="both"/>
        <w:rPr>
          <w:rFonts w:ascii="Times New Roman" w:eastAsia="Times New Roman" w:hAnsi="Times New Roman" w:cs="Times New Roman"/>
          <w:sz w:val="20"/>
          <w:szCs w:val="20"/>
        </w:rPr>
      </w:pPr>
    </w:p>
    <w:p w:rsidR="0027252A" w:rsidRPr="007429DE" w:rsidRDefault="0027252A"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 xml:space="preserve">We cannot modify the </w:t>
      </w:r>
      <w:r w:rsidRPr="007429DE">
        <w:rPr>
          <w:rFonts w:ascii="Times New Roman" w:eastAsia="Times New Roman" w:hAnsi="Times New Roman" w:cs="Times New Roman"/>
          <w:b/>
          <w:sz w:val="20"/>
          <w:szCs w:val="20"/>
        </w:rPr>
        <w:t xml:space="preserve">launch configuration </w:t>
      </w:r>
      <w:r w:rsidRPr="007429DE">
        <w:rPr>
          <w:rFonts w:ascii="Times New Roman" w:eastAsia="Times New Roman" w:hAnsi="Times New Roman" w:cs="Times New Roman"/>
          <w:sz w:val="20"/>
          <w:szCs w:val="20"/>
        </w:rPr>
        <w:t xml:space="preserve">that means if this launch configuration is attached to an auto-scaling group and we need to </w:t>
      </w:r>
      <w:r w:rsidRPr="007429DE">
        <w:rPr>
          <w:rFonts w:ascii="Times New Roman" w:eastAsia="Times New Roman" w:hAnsi="Times New Roman" w:cs="Times New Roman"/>
          <w:b/>
          <w:sz w:val="20"/>
          <w:szCs w:val="20"/>
        </w:rPr>
        <w:t>change</w:t>
      </w:r>
      <w:r w:rsidRPr="007429DE">
        <w:rPr>
          <w:rFonts w:ascii="Times New Roman" w:eastAsia="Times New Roman" w:hAnsi="Times New Roman" w:cs="Times New Roman"/>
          <w:sz w:val="20"/>
          <w:szCs w:val="20"/>
        </w:rPr>
        <w:t xml:space="preserve"> something like the </w:t>
      </w:r>
      <w:r w:rsidRPr="007429DE">
        <w:rPr>
          <w:rFonts w:ascii="Times New Roman" w:eastAsia="Times New Roman" w:hAnsi="Times New Roman" w:cs="Times New Roman"/>
          <w:b/>
          <w:sz w:val="20"/>
          <w:szCs w:val="20"/>
        </w:rPr>
        <w:t>instance type</w:t>
      </w:r>
      <w:r w:rsidRPr="007429DE">
        <w:rPr>
          <w:rFonts w:ascii="Times New Roman" w:eastAsia="Times New Roman" w:hAnsi="Times New Roman" w:cs="Times New Roman"/>
          <w:sz w:val="20"/>
          <w:szCs w:val="20"/>
        </w:rPr>
        <w:t xml:space="preserve"> you want to use you can't make this modification it's important for the exam.</w:t>
      </w:r>
    </w:p>
    <w:p w:rsidR="0027252A" w:rsidRPr="007429DE" w:rsidRDefault="0027252A" w:rsidP="007429DE">
      <w:pPr>
        <w:pStyle w:val="ListParagraph"/>
        <w:ind w:left="0"/>
        <w:jc w:val="both"/>
        <w:rPr>
          <w:rFonts w:ascii="Times New Roman" w:eastAsia="Times New Roman" w:hAnsi="Times New Roman" w:cs="Times New Roman"/>
          <w:sz w:val="20"/>
          <w:szCs w:val="20"/>
        </w:rPr>
      </w:pPr>
    </w:p>
    <w:p w:rsidR="00ED7515" w:rsidRPr="007429DE" w:rsidRDefault="0027252A"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b/>
          <w:sz w:val="20"/>
          <w:szCs w:val="20"/>
        </w:rPr>
        <w:t>Fleet Composition</w:t>
      </w:r>
      <w:r w:rsidRPr="007429DE">
        <w:rPr>
          <w:rFonts w:ascii="Times New Roman" w:eastAsia="Times New Roman" w:hAnsi="Times New Roman" w:cs="Times New Roman"/>
          <w:sz w:val="20"/>
          <w:szCs w:val="20"/>
        </w:rPr>
        <w:t xml:space="preserve">: We could adhere to launch template or we can combine purchase options and instances. On this way, we can </w:t>
      </w:r>
      <w:r w:rsidRPr="007429DE">
        <w:rPr>
          <w:rFonts w:ascii="Times New Roman" w:eastAsia="Times New Roman" w:hAnsi="Times New Roman" w:cs="Times New Roman"/>
          <w:b/>
          <w:sz w:val="20"/>
          <w:szCs w:val="20"/>
        </w:rPr>
        <w:t>mix</w:t>
      </w:r>
      <w:r w:rsidRPr="007429DE">
        <w:rPr>
          <w:rFonts w:ascii="Times New Roman" w:eastAsia="Times New Roman" w:hAnsi="Times New Roman" w:cs="Times New Roman"/>
          <w:sz w:val="20"/>
          <w:szCs w:val="20"/>
        </w:rPr>
        <w:t xml:space="preserve"> On Demand instances with spot instances and multiple instance types.</w:t>
      </w:r>
    </w:p>
    <w:p w:rsidR="00ED7515" w:rsidRPr="007429DE" w:rsidRDefault="00ED7515" w:rsidP="007429DE">
      <w:pPr>
        <w:pStyle w:val="ListParagraph"/>
        <w:ind w:left="0"/>
        <w:jc w:val="both"/>
        <w:rPr>
          <w:rFonts w:ascii="Times New Roman" w:hAnsi="Times New Roman" w:cs="Times New Roman"/>
          <w:sz w:val="20"/>
          <w:szCs w:val="20"/>
        </w:rPr>
      </w:pPr>
    </w:p>
    <w:p w:rsidR="008E41D9" w:rsidRPr="007429DE" w:rsidRDefault="00ED7515"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hAnsi="Times New Roman" w:cs="Times New Roman"/>
          <w:b/>
          <w:sz w:val="20"/>
          <w:szCs w:val="20"/>
        </w:rPr>
        <w:t>Auto scaling</w:t>
      </w:r>
      <w:r w:rsidRPr="007429DE">
        <w:rPr>
          <w:rFonts w:ascii="Times New Roman" w:hAnsi="Times New Roman" w:cs="Times New Roman"/>
          <w:sz w:val="20"/>
          <w:szCs w:val="20"/>
        </w:rPr>
        <w:t xml:space="preserve"> architecture includes high availability and fault tolerance.</w:t>
      </w:r>
    </w:p>
    <w:p w:rsidR="008E41D9" w:rsidRPr="007429DE" w:rsidRDefault="008E41D9" w:rsidP="007429DE">
      <w:pPr>
        <w:pStyle w:val="ListParagraph"/>
        <w:ind w:left="0"/>
        <w:jc w:val="both"/>
        <w:rPr>
          <w:rFonts w:ascii="Times New Roman" w:eastAsia="Times New Roman" w:hAnsi="Times New Roman" w:cs="Times New Roman"/>
          <w:sz w:val="20"/>
          <w:szCs w:val="20"/>
        </w:rPr>
      </w:pPr>
    </w:p>
    <w:p w:rsidR="0065164A" w:rsidRPr="007429DE" w:rsidRDefault="008E41D9"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 xml:space="preserve">The behavior is slightly different for each type of load in the </w:t>
      </w:r>
      <w:r w:rsidRPr="007429DE">
        <w:rPr>
          <w:rFonts w:ascii="Times New Roman" w:eastAsia="Times New Roman" w:hAnsi="Times New Roman" w:cs="Times New Roman"/>
          <w:b/>
          <w:sz w:val="20"/>
          <w:szCs w:val="20"/>
        </w:rPr>
        <w:t>sticky session</w:t>
      </w:r>
      <w:r w:rsidRPr="007429DE">
        <w:rPr>
          <w:rFonts w:ascii="Times New Roman" w:eastAsia="Times New Roman" w:hAnsi="Times New Roman" w:cs="Times New Roman"/>
          <w:sz w:val="20"/>
          <w:szCs w:val="20"/>
        </w:rPr>
        <w:t>.</w:t>
      </w:r>
    </w:p>
    <w:p w:rsidR="0065164A" w:rsidRPr="007429DE" w:rsidRDefault="0065164A" w:rsidP="007429DE">
      <w:pPr>
        <w:pStyle w:val="ListParagraph"/>
        <w:ind w:left="0"/>
        <w:jc w:val="both"/>
        <w:rPr>
          <w:rFonts w:ascii="Times New Roman" w:eastAsia="Times New Roman" w:hAnsi="Times New Roman" w:cs="Times New Roman"/>
          <w:sz w:val="20"/>
          <w:szCs w:val="20"/>
        </w:rPr>
      </w:pPr>
    </w:p>
    <w:p w:rsidR="00A725C6" w:rsidRPr="007429DE" w:rsidRDefault="0065164A"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We cannot have two listener with port 443.</w:t>
      </w:r>
    </w:p>
    <w:p w:rsidR="00A725C6" w:rsidRPr="007429DE" w:rsidRDefault="00A725C6" w:rsidP="007429DE">
      <w:pPr>
        <w:pStyle w:val="ListParagraph"/>
        <w:ind w:left="0"/>
        <w:jc w:val="both"/>
        <w:rPr>
          <w:rFonts w:ascii="Times New Roman" w:eastAsia="Times New Roman" w:hAnsi="Times New Roman" w:cs="Times New Roman"/>
          <w:sz w:val="20"/>
          <w:szCs w:val="20"/>
        </w:rPr>
      </w:pPr>
    </w:p>
    <w:p w:rsidR="0065164A" w:rsidRPr="007429DE" w:rsidRDefault="00A725C6" w:rsidP="007429DE">
      <w:pPr>
        <w:pStyle w:val="ListParagraph"/>
        <w:numPr>
          <w:ilvl w:val="0"/>
          <w:numId w:val="20"/>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An Instance can be in multiple target groups.</w:t>
      </w:r>
    </w:p>
    <w:p w:rsidR="00A725C6" w:rsidRPr="007429DE" w:rsidRDefault="00A725C6" w:rsidP="007429DE">
      <w:pPr>
        <w:pStyle w:val="ListParagraph"/>
        <w:ind w:left="0"/>
        <w:jc w:val="both"/>
        <w:rPr>
          <w:rFonts w:ascii="Times New Roman" w:eastAsia="Times New Roman" w:hAnsi="Times New Roman" w:cs="Times New Roman"/>
          <w:sz w:val="20"/>
          <w:szCs w:val="20"/>
        </w:rPr>
      </w:pPr>
    </w:p>
    <w:p w:rsidR="00A725C6" w:rsidRPr="007429DE" w:rsidRDefault="00A725C6"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9731CA" w:rsidRPr="007429DE" w:rsidRDefault="009731CA" w:rsidP="007429DE">
      <w:pPr>
        <w:pStyle w:val="ListParagraph"/>
        <w:spacing w:before="100" w:beforeAutospacing="1" w:after="100" w:afterAutospacing="1" w:line="240" w:lineRule="auto"/>
        <w:ind w:left="0"/>
        <w:jc w:val="both"/>
        <w:rPr>
          <w:rFonts w:ascii="Times New Roman" w:eastAsia="Times New Roman" w:hAnsi="Times New Roman" w:cs="Times New Roman"/>
          <w:sz w:val="20"/>
          <w:szCs w:val="20"/>
        </w:rPr>
      </w:pPr>
    </w:p>
    <w:p w:rsidR="008201EB" w:rsidRPr="007429DE" w:rsidRDefault="009731CA" w:rsidP="007429DE">
      <w:pPr>
        <w:spacing w:before="100" w:beforeAutospacing="1" w:after="100" w:afterAutospacing="1" w:line="240" w:lineRule="auto"/>
        <w:jc w:val="both"/>
        <w:rPr>
          <w:rFonts w:ascii="Times New Roman" w:eastAsia="Times New Roman" w:hAnsi="Times New Roman" w:cs="Times New Roman"/>
          <w:sz w:val="20"/>
          <w:szCs w:val="20"/>
          <w:u w:val="single"/>
        </w:rPr>
      </w:pPr>
      <w:r w:rsidRPr="007429DE">
        <w:rPr>
          <w:rFonts w:ascii="Times New Roman" w:eastAsia="Times New Roman" w:hAnsi="Times New Roman" w:cs="Times New Roman"/>
          <w:sz w:val="20"/>
          <w:szCs w:val="20"/>
          <w:u w:val="single"/>
        </w:rPr>
        <w:t>Virtual Private Cloud (VPC):</w:t>
      </w:r>
    </w:p>
    <w:p w:rsidR="00BB4669" w:rsidRPr="007429DE" w:rsidRDefault="00BB4669"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DNS hostname enabled or disabled options:</w:t>
      </w:r>
    </w:p>
    <w:p w:rsidR="00BB4669" w:rsidRPr="007429DE" w:rsidRDefault="00BB4669"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b/>
          <w:bCs/>
          <w:sz w:val="20"/>
          <w:szCs w:val="20"/>
          <w:u w:val="single"/>
        </w:rPr>
        <w:t>Explanation:</w:t>
      </w:r>
    </w:p>
    <w:p w:rsidR="00BB4669" w:rsidRPr="007429DE" w:rsidRDefault="00BB4669"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This attribute indicates where instances with public IP addresses get a corresponding public DNS hostname. So we remember when we've launched EC2 instances into public subnets. The DNS hostname is provided which contains the IP address as a part of the name. So as long as you set this to true those type of hostnames will be generated.</w:t>
      </w:r>
    </w:p>
    <w:p w:rsidR="00377CDA" w:rsidRPr="007429DE" w:rsidRDefault="00377CDA" w:rsidP="007429DE">
      <w:pPr>
        <w:pStyle w:val="ListParagraph"/>
        <w:numPr>
          <w:ilvl w:val="0"/>
          <w:numId w:val="25"/>
        </w:numPr>
        <w:spacing w:before="100" w:beforeAutospacing="1" w:after="100" w:afterAutospacing="1" w:line="240" w:lineRule="auto"/>
        <w:ind w:left="0"/>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We cannot have as much security groups within an instance that means we can only have five security group within an instance.</w:t>
      </w:r>
    </w:p>
    <w:p w:rsidR="00760A0A" w:rsidRPr="007429DE" w:rsidRDefault="00760A0A" w:rsidP="007429DE">
      <w:pPr>
        <w:spacing w:before="100" w:beforeAutospacing="1" w:after="100" w:afterAutospacing="1" w:line="240" w:lineRule="auto"/>
        <w:jc w:val="both"/>
        <w:rPr>
          <w:rFonts w:ascii="Times New Roman" w:eastAsia="Times New Roman" w:hAnsi="Times New Roman" w:cs="Times New Roman"/>
          <w:sz w:val="20"/>
          <w:szCs w:val="20"/>
        </w:rPr>
      </w:pPr>
    </w:p>
    <w:p w:rsidR="003F5FB7" w:rsidRPr="007429DE" w:rsidRDefault="00E14C48"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Network ACL works as a firewall in a subnet </w:t>
      </w:r>
      <w:r w:rsidR="00355630" w:rsidRPr="007429DE">
        <w:rPr>
          <w:rFonts w:ascii="Times New Roman" w:hAnsi="Times New Roman" w:cs="Times New Roman"/>
          <w:sz w:val="20"/>
          <w:szCs w:val="20"/>
        </w:rPr>
        <w:t xml:space="preserve">level. The main difference is network ACL is associated with subnets not with </w:t>
      </w:r>
      <w:r w:rsidR="00203472" w:rsidRPr="007429DE">
        <w:rPr>
          <w:rFonts w:ascii="Times New Roman" w:hAnsi="Times New Roman" w:cs="Times New Roman"/>
          <w:sz w:val="20"/>
          <w:szCs w:val="20"/>
        </w:rPr>
        <w:t>instances.</w:t>
      </w:r>
    </w:p>
    <w:p w:rsidR="003F5FB7" w:rsidRPr="007429DE" w:rsidRDefault="003F5FB7" w:rsidP="007429DE">
      <w:pPr>
        <w:pStyle w:val="ListParagraph"/>
        <w:ind w:left="0"/>
        <w:jc w:val="both"/>
        <w:rPr>
          <w:rFonts w:ascii="Times New Roman" w:hAnsi="Times New Roman" w:cs="Times New Roman"/>
          <w:sz w:val="20"/>
          <w:szCs w:val="20"/>
        </w:rPr>
      </w:pPr>
    </w:p>
    <w:p w:rsidR="00A426E6" w:rsidRPr="007429DE" w:rsidRDefault="003F5FB7"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VPC pairing is a way that you can set up a network connection so that you can send traffic between V.P. seats using private IP addresses so we can use the site blocks of our VPC is to send traffic directly to other pieces and those can be in the same account or they can be in a different account and they can even be in a different region.</w:t>
      </w:r>
    </w:p>
    <w:p w:rsidR="00A426E6" w:rsidRPr="007429DE" w:rsidRDefault="00A426E6" w:rsidP="007429DE">
      <w:pPr>
        <w:pStyle w:val="ListParagraph"/>
        <w:ind w:left="0"/>
        <w:jc w:val="both"/>
        <w:rPr>
          <w:rFonts w:ascii="Times New Roman" w:hAnsi="Times New Roman" w:cs="Times New Roman"/>
          <w:sz w:val="20"/>
          <w:szCs w:val="20"/>
        </w:rPr>
      </w:pPr>
    </w:p>
    <w:p w:rsidR="005041B1" w:rsidRPr="007429DE" w:rsidRDefault="00A426E6"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 If an application demands low latency and you see some exam questions and one option is direct connect and another is VPN then in the case where you need to ensure low latency you definitely go for direct connect it is much more costly than a VPN and it takes some time as well it can take months to provision.</w:t>
      </w:r>
    </w:p>
    <w:p w:rsidR="005041B1" w:rsidRPr="007429DE" w:rsidRDefault="005041B1" w:rsidP="007429DE">
      <w:pPr>
        <w:pStyle w:val="ListParagraph"/>
        <w:ind w:left="0"/>
        <w:jc w:val="both"/>
        <w:rPr>
          <w:rFonts w:ascii="Times New Roman" w:hAnsi="Times New Roman" w:cs="Times New Roman"/>
          <w:sz w:val="20"/>
          <w:szCs w:val="20"/>
        </w:rPr>
      </w:pPr>
    </w:p>
    <w:p w:rsidR="00C331FF" w:rsidRPr="007429DE" w:rsidRDefault="005041B1"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 For the exam just remember that if you need to connect using private that's so private IP address spaces globally and it's a use case for Direct Connect e.g. it's something along the lines of low latency high bandwidth dedicated network connection but you need to better connect over private IP address spaces globally then you might be looking to a direct connect gateway as the answer.</w:t>
      </w:r>
    </w:p>
    <w:p w:rsidR="00C331FF" w:rsidRPr="007429DE" w:rsidRDefault="00C331FF" w:rsidP="007429DE">
      <w:pPr>
        <w:pStyle w:val="ListParagraph"/>
        <w:ind w:left="0"/>
        <w:jc w:val="both"/>
        <w:rPr>
          <w:rFonts w:ascii="Times New Roman" w:hAnsi="Times New Roman" w:cs="Times New Roman"/>
          <w:sz w:val="20"/>
          <w:szCs w:val="20"/>
        </w:rPr>
      </w:pPr>
    </w:p>
    <w:p w:rsidR="00C331FF" w:rsidRPr="007429DE" w:rsidRDefault="00C331FF" w:rsidP="007429DE">
      <w:pPr>
        <w:pStyle w:val="ListParagraph"/>
        <w:ind w:left="0"/>
        <w:jc w:val="both"/>
        <w:rPr>
          <w:rFonts w:ascii="Times New Roman" w:hAnsi="Times New Roman" w:cs="Times New Roman"/>
          <w:sz w:val="20"/>
          <w:szCs w:val="20"/>
        </w:rPr>
      </w:pPr>
    </w:p>
    <w:p w:rsidR="00D65A4D" w:rsidRPr="007429DE" w:rsidRDefault="00C331FF"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Just remember when you create a new subnet it will be associ</w:t>
      </w:r>
      <w:r w:rsidR="00190CE9" w:rsidRPr="007429DE">
        <w:rPr>
          <w:rFonts w:ascii="Times New Roman" w:hAnsi="Times New Roman" w:cs="Times New Roman"/>
          <w:sz w:val="20"/>
          <w:szCs w:val="20"/>
        </w:rPr>
        <w:t>ated with a default route table (</w:t>
      </w:r>
      <w:r w:rsidRPr="007429DE">
        <w:rPr>
          <w:rFonts w:ascii="Times New Roman" w:hAnsi="Times New Roman" w:cs="Times New Roman"/>
          <w:sz w:val="20"/>
          <w:szCs w:val="20"/>
        </w:rPr>
        <w:t>VIP Exam).</w:t>
      </w:r>
    </w:p>
    <w:p w:rsidR="00D65A4D" w:rsidRPr="007429DE" w:rsidRDefault="00D65A4D" w:rsidP="007429DE">
      <w:pPr>
        <w:pStyle w:val="ListParagraph"/>
        <w:ind w:left="0"/>
        <w:jc w:val="both"/>
        <w:rPr>
          <w:rFonts w:ascii="Times New Roman" w:hAnsi="Times New Roman" w:cs="Times New Roman"/>
          <w:sz w:val="20"/>
          <w:szCs w:val="20"/>
        </w:rPr>
      </w:pPr>
    </w:p>
    <w:p w:rsidR="00A92753" w:rsidRPr="007429DE" w:rsidRDefault="00D65A4D"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So you might see an exam question that says that a malicious IP address has been identified. You need to very quickly block that specific IP or that specific range of IPs and you could do that from a network ACL but not a security group so you can't do a security groups and network ACL is the first line of defense   because traffic going into the subnet hits the network ACL first and then the security group gets hit because that's associated with the instance which is already within the subnet.</w:t>
      </w:r>
    </w:p>
    <w:p w:rsidR="00A92753" w:rsidRPr="007429DE" w:rsidRDefault="00A92753" w:rsidP="007429DE">
      <w:pPr>
        <w:pStyle w:val="ListParagraph"/>
        <w:ind w:left="0"/>
        <w:jc w:val="both"/>
        <w:rPr>
          <w:rFonts w:ascii="Times New Roman" w:hAnsi="Times New Roman" w:cs="Times New Roman"/>
          <w:sz w:val="20"/>
          <w:szCs w:val="20"/>
        </w:rPr>
      </w:pPr>
    </w:p>
    <w:p w:rsidR="00A92753" w:rsidRPr="007429DE" w:rsidRDefault="00A92753" w:rsidP="007429DE">
      <w:pPr>
        <w:pStyle w:val="ListParagraph"/>
        <w:ind w:left="0"/>
        <w:jc w:val="both"/>
        <w:rPr>
          <w:rFonts w:ascii="Times New Roman" w:hAnsi="Times New Roman" w:cs="Times New Roman"/>
          <w:sz w:val="20"/>
          <w:szCs w:val="20"/>
        </w:rPr>
      </w:pPr>
    </w:p>
    <w:p w:rsidR="00A92753" w:rsidRPr="007429DE" w:rsidRDefault="00A92753"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AWS Direct Connect (Exam)</w:t>
      </w:r>
    </w:p>
    <w:p w:rsidR="00B74883" w:rsidRPr="007429DE" w:rsidRDefault="00A92753"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lastRenderedPageBreak/>
        <w:t>Whenever you see questions that mention creating a hybrid cloud network connection it's probably going to be direct connect because it's a private link. It requires a large network link and you'd use it when you have lots of resources and services being provided on AWS and you need that high bandwidth low-latency connection.</w:t>
      </w:r>
    </w:p>
    <w:p w:rsidR="00B74883" w:rsidRPr="007429DE" w:rsidRDefault="00B74883" w:rsidP="007429DE">
      <w:pPr>
        <w:pStyle w:val="ListParagraph"/>
        <w:ind w:left="0"/>
        <w:jc w:val="both"/>
        <w:rPr>
          <w:rFonts w:ascii="Times New Roman" w:hAnsi="Times New Roman" w:cs="Times New Roman"/>
          <w:sz w:val="20"/>
          <w:szCs w:val="20"/>
        </w:rPr>
      </w:pPr>
    </w:p>
    <w:p w:rsidR="00B74883" w:rsidRPr="007429DE" w:rsidRDefault="00A92753"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So always remember if there's a very quick timeline for deployment like you need to get something set up within two weeks or a month. Direct connects, probably not going to be provisioned in that time frame it could be two or three months .We then have to use direct connect plus VPN.</w:t>
      </w:r>
    </w:p>
    <w:p w:rsidR="00B74883" w:rsidRPr="007429DE" w:rsidRDefault="00B74883" w:rsidP="007429DE">
      <w:pPr>
        <w:pStyle w:val="ListParagraph"/>
        <w:ind w:left="0"/>
        <w:jc w:val="both"/>
        <w:rPr>
          <w:rFonts w:ascii="Times New Roman" w:hAnsi="Times New Roman" w:cs="Times New Roman"/>
          <w:sz w:val="20"/>
          <w:szCs w:val="20"/>
        </w:rPr>
      </w:pPr>
    </w:p>
    <w:p w:rsidR="00B74883" w:rsidRPr="007429DE" w:rsidRDefault="00B74883"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So if you see an exam question that says that you need to enable encryption on a direct connect connection .It might be a VPN so you need a virtual private gateway and a customer Gateway. VPN cloud</w:t>
      </w:r>
      <w:r w:rsidR="000D2B6B" w:rsidRPr="007429DE">
        <w:rPr>
          <w:rFonts w:ascii="Times New Roman" w:hAnsi="Times New Roman" w:cs="Times New Roman"/>
          <w:sz w:val="20"/>
          <w:szCs w:val="20"/>
        </w:rPr>
        <w:t>.</w:t>
      </w:r>
    </w:p>
    <w:p w:rsidR="00E6058C" w:rsidRPr="007429DE" w:rsidRDefault="00E6058C" w:rsidP="007429DE">
      <w:pPr>
        <w:jc w:val="both"/>
        <w:rPr>
          <w:rFonts w:ascii="Times New Roman" w:hAnsi="Times New Roman" w:cs="Times New Roman"/>
          <w:sz w:val="20"/>
          <w:szCs w:val="20"/>
          <w:u w:val="single"/>
        </w:rPr>
      </w:pPr>
    </w:p>
    <w:p w:rsidR="00C0558F" w:rsidRPr="007429DE" w:rsidRDefault="0064633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Section 6: Amazon Route 53</w:t>
      </w:r>
      <w:r w:rsidR="00EE6594" w:rsidRPr="007429DE">
        <w:rPr>
          <w:rFonts w:ascii="Times New Roman" w:hAnsi="Times New Roman" w:cs="Times New Roman"/>
          <w:sz w:val="20"/>
          <w:szCs w:val="20"/>
          <w:u w:val="single"/>
        </w:rPr>
        <w:t>:</w:t>
      </w:r>
    </w:p>
    <w:p w:rsidR="00752CEE" w:rsidRPr="007429DE" w:rsidRDefault="00752CEE" w:rsidP="007429DE">
      <w:pPr>
        <w:jc w:val="both"/>
        <w:rPr>
          <w:rFonts w:ascii="Times New Roman" w:hAnsi="Times New Roman" w:cs="Times New Roman"/>
          <w:sz w:val="20"/>
          <w:szCs w:val="20"/>
          <w:u w:val="single"/>
        </w:rPr>
      </w:pPr>
      <w:proofErr w:type="gramStart"/>
      <w:r w:rsidRPr="007429DE">
        <w:rPr>
          <w:rFonts w:ascii="Times New Roman" w:eastAsia="Times New Roman" w:hAnsi="Times New Roman" w:cs="Times New Roman"/>
          <w:b/>
          <w:sz w:val="20"/>
          <w:szCs w:val="20"/>
          <w:u w:val="single"/>
        </w:rPr>
        <w:t>Note :</w:t>
      </w:r>
      <w:proofErr w:type="gramEnd"/>
      <w:r w:rsidRPr="007429DE">
        <w:rPr>
          <w:rFonts w:ascii="Times New Roman" w:eastAsia="Times New Roman" w:hAnsi="Times New Roman" w:cs="Times New Roman"/>
          <w:b/>
          <w:sz w:val="20"/>
          <w:szCs w:val="20"/>
          <w:u w:val="single"/>
        </w:rPr>
        <w:t>:</w:t>
      </w:r>
    </w:p>
    <w:p w:rsidR="00DC4859" w:rsidRPr="007429DE" w:rsidRDefault="00DC4859"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You should look out for questions that talk about locking down distribution of content localizing web pages or serving Web pages in different languages that kind of thing</w:t>
      </w:r>
      <w:proofErr w:type="gramStart"/>
      <w:r w:rsidRPr="007429DE">
        <w:rPr>
          <w:rFonts w:ascii="Times New Roman" w:eastAsia="Times New Roman" w:hAnsi="Times New Roman" w:cs="Times New Roman"/>
          <w:sz w:val="20"/>
          <w:szCs w:val="20"/>
        </w:rPr>
        <w:t>.</w:t>
      </w:r>
      <w:r w:rsidR="00752CEE" w:rsidRPr="007429DE">
        <w:rPr>
          <w:rFonts w:ascii="Times New Roman" w:eastAsia="Times New Roman" w:hAnsi="Times New Roman" w:cs="Times New Roman"/>
          <w:sz w:val="20"/>
          <w:szCs w:val="20"/>
        </w:rPr>
        <w:t>(</w:t>
      </w:r>
      <w:proofErr w:type="gramEnd"/>
      <w:r w:rsidR="00752CEE" w:rsidRPr="007429DE">
        <w:rPr>
          <w:rFonts w:ascii="Times New Roman" w:eastAsia="Times New Roman" w:hAnsi="Times New Roman" w:cs="Times New Roman"/>
          <w:sz w:val="20"/>
          <w:szCs w:val="20"/>
        </w:rPr>
        <w:t>Geo Location Routing Policy)</w:t>
      </w:r>
    </w:p>
    <w:p w:rsidR="009731CA" w:rsidRPr="007429DE" w:rsidRDefault="00EE6594" w:rsidP="007429DE">
      <w:pPr>
        <w:ind w:firstLine="720"/>
        <w:jc w:val="both"/>
        <w:rPr>
          <w:rFonts w:ascii="Times New Roman" w:hAnsi="Times New Roman" w:cs="Times New Roman"/>
          <w:sz w:val="20"/>
          <w:szCs w:val="20"/>
          <w:u w:val="single"/>
        </w:rPr>
      </w:pPr>
      <w:r w:rsidRPr="007429DE">
        <w:rPr>
          <w:rFonts w:ascii="Times New Roman" w:hAnsi="Times New Roman" w:cs="Times New Roman"/>
          <w:sz w:val="20"/>
          <w:szCs w:val="20"/>
          <w:u w:val="single"/>
        </w:rPr>
        <w:br/>
      </w:r>
    </w:p>
    <w:p w:rsidR="008201EB" w:rsidRPr="007429DE" w:rsidRDefault="0017456A" w:rsidP="007429DE">
      <w:pPr>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Section 7:</w:t>
      </w:r>
      <w:r w:rsidR="00DB54B4" w:rsidRPr="007429DE">
        <w:rPr>
          <w:rFonts w:ascii="Times New Roman" w:hAnsi="Times New Roman" w:cs="Times New Roman"/>
          <w:color w:val="202124"/>
          <w:sz w:val="20"/>
          <w:szCs w:val="20"/>
          <w:u w:val="single"/>
          <w:shd w:val="clear" w:color="auto" w:fill="FFFFFF"/>
        </w:rPr>
        <w:t xml:space="preserve"> </w:t>
      </w:r>
      <w:r w:rsidR="008201EB" w:rsidRPr="007429DE">
        <w:rPr>
          <w:rFonts w:ascii="Times New Roman" w:hAnsi="Times New Roman" w:cs="Times New Roman"/>
          <w:color w:val="202124"/>
          <w:sz w:val="20"/>
          <w:szCs w:val="20"/>
          <w:u w:val="single"/>
          <w:shd w:val="clear" w:color="auto" w:fill="FFFFFF"/>
        </w:rPr>
        <w:t>Amazon S3 and IAM Roles Overview</w:t>
      </w:r>
    </w:p>
    <w:p w:rsidR="00890C09" w:rsidRPr="007429DE" w:rsidRDefault="008201EB"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Amazon S3 is a simple storage service and it’s an object based Stored System.</w:t>
      </w:r>
    </w:p>
    <w:p w:rsidR="00890C09" w:rsidRPr="007429DE" w:rsidRDefault="003060B3"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S3 is a global services.</w:t>
      </w:r>
      <w:r w:rsidR="00AB7C47" w:rsidRPr="007429DE">
        <w:rPr>
          <w:rFonts w:ascii="Times New Roman" w:hAnsi="Times New Roman" w:cs="Times New Roman"/>
          <w:sz w:val="20"/>
          <w:szCs w:val="20"/>
        </w:rPr>
        <w:t xml:space="preserve"> </w:t>
      </w:r>
    </w:p>
    <w:p w:rsidR="00487964" w:rsidRPr="007429DE" w:rsidRDefault="00AB7C47"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The maximum file size for Amazon S3 objects is 5 terabytes.</w:t>
      </w:r>
    </w:p>
    <w:p w:rsidR="00890C09" w:rsidRPr="007429DE" w:rsidRDefault="00890C09"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In Amazon S3 you get eventual consistency for overwrite PUTS and DELETES.</w:t>
      </w:r>
    </w:p>
    <w:p w:rsidR="00890C09" w:rsidRPr="007429DE" w:rsidRDefault="00890C09"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Transfer Acceleration speeds up data uploads by using the Cloud Front network.</w:t>
      </w:r>
    </w:p>
    <w:p w:rsidR="00890C09" w:rsidRPr="007429DE" w:rsidRDefault="00890C09"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You can mimic the hierarchy of a file system by creating folder in your buckets.</w:t>
      </w:r>
    </w:p>
    <w:p w:rsidR="00890C09" w:rsidRPr="007429DE" w:rsidRDefault="00890C09"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S3 is a global service but buckets are created within a region. Data is never replicated outside of that region unless you configure it (e.g. through CRR).</w:t>
      </w:r>
    </w:p>
    <w:p w:rsidR="00890C09" w:rsidRPr="007429DE" w:rsidRDefault="00890C09"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Amazon S3 Glacier Deep Archive is the most cost-effective option for these requirements as the data retrieval time is 24 hours.</w:t>
      </w:r>
    </w:p>
    <w:p w:rsidR="00890C09" w:rsidRPr="007429DE" w:rsidRDefault="00D02B4E"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Cloud Front is a content delivery network and is ideal for this use case as it caches the content around the world, provides a single endpoint address, and uses a single source for the videos.</w:t>
      </w:r>
    </w:p>
    <w:p w:rsidR="00D02B4E" w:rsidRPr="007429DE" w:rsidRDefault="00D02B4E" w:rsidP="007429DE">
      <w:pPr>
        <w:pStyle w:val="ListParagraph"/>
        <w:numPr>
          <w:ilvl w:val="0"/>
          <w:numId w:val="25"/>
        </w:numPr>
        <w:ind w:left="0"/>
        <w:jc w:val="both"/>
        <w:rPr>
          <w:rFonts w:ascii="Times New Roman" w:hAnsi="Times New Roman" w:cs="Times New Roman"/>
          <w:sz w:val="20"/>
          <w:szCs w:val="20"/>
        </w:rPr>
      </w:pPr>
      <w:r w:rsidRPr="007429DE">
        <w:rPr>
          <w:rFonts w:ascii="Times New Roman" w:hAnsi="Times New Roman" w:cs="Times New Roman"/>
          <w:sz w:val="20"/>
          <w:szCs w:val="20"/>
        </w:rPr>
        <w:t>AWS Lambda is not a valid origin for Amazon Cloud Front.</w:t>
      </w:r>
    </w:p>
    <w:p w:rsidR="00D02B4E" w:rsidRPr="007429DE" w:rsidRDefault="00D02B4E" w:rsidP="007429DE">
      <w:pPr>
        <w:jc w:val="both"/>
        <w:rPr>
          <w:rFonts w:ascii="Times New Roman" w:hAnsi="Times New Roman" w:cs="Times New Roman"/>
          <w:sz w:val="20"/>
          <w:szCs w:val="20"/>
        </w:rPr>
      </w:pPr>
    </w:p>
    <w:p w:rsidR="00487964" w:rsidRPr="007429DE" w:rsidRDefault="00487964" w:rsidP="007429DE">
      <w:pPr>
        <w:pStyle w:val="ListParagraph"/>
        <w:tabs>
          <w:tab w:val="left" w:pos="0"/>
        </w:tabs>
        <w:ind w:left="0"/>
        <w:jc w:val="both"/>
        <w:rPr>
          <w:rFonts w:ascii="Times New Roman" w:hAnsi="Times New Roman" w:cs="Times New Roman"/>
          <w:color w:val="202124"/>
          <w:sz w:val="20"/>
          <w:szCs w:val="20"/>
          <w:shd w:val="clear" w:color="auto" w:fill="FFFFFF"/>
        </w:rPr>
      </w:pPr>
    </w:p>
    <w:p w:rsidR="00F8180E" w:rsidRPr="007429DE" w:rsidRDefault="00487964" w:rsidP="007429DE">
      <w:pPr>
        <w:pStyle w:val="ListParagraph"/>
        <w:numPr>
          <w:ilvl w:val="0"/>
          <w:numId w:val="22"/>
        </w:numPr>
        <w:tabs>
          <w:tab w:val="left" w:pos="0"/>
        </w:tabs>
        <w:ind w:left="0"/>
        <w:jc w:val="both"/>
        <w:rPr>
          <w:rFonts w:ascii="Times New Roman" w:hAnsi="Times New Roman" w:cs="Times New Roman"/>
          <w:color w:val="202124"/>
          <w:sz w:val="20"/>
          <w:szCs w:val="20"/>
          <w:shd w:val="clear" w:color="auto" w:fill="FFFFFF"/>
        </w:rPr>
      </w:pPr>
      <w:r w:rsidRPr="007429DE">
        <w:rPr>
          <w:rFonts w:ascii="Times New Roman" w:hAnsi="Times New Roman" w:cs="Times New Roman"/>
          <w:b/>
          <w:color w:val="202124"/>
          <w:sz w:val="20"/>
          <w:szCs w:val="20"/>
          <w:shd w:val="clear" w:color="auto" w:fill="FFFFFF"/>
        </w:rPr>
        <w:t xml:space="preserve">Role </w:t>
      </w:r>
      <w:r w:rsidRPr="007429DE">
        <w:rPr>
          <w:rFonts w:ascii="Times New Roman" w:hAnsi="Times New Roman" w:cs="Times New Roman"/>
          <w:color w:val="202124"/>
          <w:sz w:val="20"/>
          <w:szCs w:val="20"/>
          <w:shd w:val="clear" w:color="auto" w:fill="FFFFFF"/>
        </w:rPr>
        <w:t>is</w:t>
      </w:r>
      <w:r w:rsidR="008201EB" w:rsidRPr="007429DE">
        <w:rPr>
          <w:rFonts w:ascii="Times New Roman" w:hAnsi="Times New Roman" w:cs="Times New Roman"/>
          <w:color w:val="202124"/>
          <w:sz w:val="20"/>
          <w:szCs w:val="20"/>
          <w:shd w:val="clear" w:color="auto" w:fill="FFFFFF"/>
        </w:rPr>
        <w:t xml:space="preserve"> an identity in which we can assign permissions through policy and </w:t>
      </w:r>
      <w:r w:rsidRPr="007429DE">
        <w:rPr>
          <w:rFonts w:ascii="Times New Roman" w:hAnsi="Times New Roman" w:cs="Times New Roman"/>
          <w:color w:val="202124"/>
          <w:sz w:val="20"/>
          <w:szCs w:val="20"/>
          <w:shd w:val="clear" w:color="auto" w:fill="FFFFFF"/>
        </w:rPr>
        <w:t>then you’re able to assume that role.</w:t>
      </w:r>
    </w:p>
    <w:p w:rsidR="00F8180E" w:rsidRPr="007429DE" w:rsidRDefault="00F8180E" w:rsidP="007429DE">
      <w:pPr>
        <w:pStyle w:val="ListParagraph"/>
        <w:ind w:left="0"/>
        <w:jc w:val="both"/>
        <w:rPr>
          <w:rFonts w:ascii="Times New Roman" w:hAnsi="Times New Roman" w:cs="Times New Roman"/>
          <w:color w:val="202124"/>
          <w:sz w:val="20"/>
          <w:szCs w:val="20"/>
          <w:shd w:val="clear" w:color="auto" w:fill="FFFFFF"/>
        </w:rPr>
      </w:pPr>
    </w:p>
    <w:p w:rsidR="00F8180E" w:rsidRPr="007429DE" w:rsidRDefault="00F8180E" w:rsidP="007429DE">
      <w:pPr>
        <w:tabs>
          <w:tab w:val="left" w:pos="0"/>
        </w:tabs>
        <w:jc w:val="both"/>
        <w:rPr>
          <w:rFonts w:ascii="Times New Roman" w:hAnsi="Times New Roman" w:cs="Times New Roman"/>
          <w:sz w:val="20"/>
          <w:szCs w:val="20"/>
        </w:rPr>
      </w:pPr>
    </w:p>
    <w:p w:rsidR="00F8180E" w:rsidRPr="007429DE" w:rsidRDefault="004F0C85" w:rsidP="007429DE">
      <w:pPr>
        <w:tabs>
          <w:tab w:val="left" w:pos="0"/>
        </w:tabs>
        <w:jc w:val="both"/>
        <w:rPr>
          <w:rFonts w:ascii="Times New Roman" w:hAnsi="Times New Roman" w:cs="Times New Roman"/>
          <w:sz w:val="20"/>
          <w:szCs w:val="20"/>
          <w:u w:val="single"/>
        </w:rPr>
      </w:pPr>
      <w:r w:rsidRPr="007429DE">
        <w:rPr>
          <w:rFonts w:ascii="Times New Roman" w:hAnsi="Times New Roman" w:cs="Times New Roman"/>
          <w:sz w:val="20"/>
          <w:szCs w:val="20"/>
          <w:u w:val="single"/>
        </w:rPr>
        <w:t xml:space="preserve">AWS S3 and Cloud Front </w:t>
      </w:r>
    </w:p>
    <w:p w:rsidR="003060B3" w:rsidRPr="007429DE" w:rsidRDefault="003060B3" w:rsidP="007429DE">
      <w:pPr>
        <w:tabs>
          <w:tab w:val="left" w:pos="0"/>
        </w:tabs>
        <w:jc w:val="both"/>
        <w:rPr>
          <w:rFonts w:ascii="Times New Roman" w:hAnsi="Times New Roman" w:cs="Times New Roman"/>
          <w:sz w:val="20"/>
          <w:szCs w:val="20"/>
          <w:u w:val="single"/>
        </w:rPr>
      </w:pPr>
    </w:p>
    <w:p w:rsidR="0078564D" w:rsidRPr="007429DE" w:rsidRDefault="0078564D" w:rsidP="007429DE">
      <w:pPr>
        <w:spacing w:after="158" w:line="240" w:lineRule="auto"/>
        <w:jc w:val="both"/>
        <w:rPr>
          <w:rFonts w:ascii="Times New Roman" w:eastAsia="Times New Roman" w:hAnsi="Times New Roman" w:cs="Times New Roman"/>
          <w:color w:val="29303B"/>
          <w:sz w:val="20"/>
          <w:szCs w:val="20"/>
        </w:rPr>
      </w:pPr>
      <w:r w:rsidRPr="007429DE">
        <w:rPr>
          <w:rFonts w:ascii="Times New Roman" w:eastAsia="Times New Roman" w:hAnsi="Times New Roman" w:cs="Times New Roman"/>
          <w:color w:val="29303B"/>
          <w:sz w:val="20"/>
          <w:szCs w:val="20"/>
        </w:rPr>
        <w:t xml:space="preserve">So whenever exam questions come up just remember S3 is the object storage system and you use HTTP verbs (methods) to access a public endpoint, EBS is for block-based storage, hard disk drives, solid state drives, operating systems, and you must be in the same availability zone as your instance. And then EFS is when you're looking at file systems which you might want to mount from multiple EC2 instances within different Availability Zones and even on premises clients over a VPN so use cases for </w:t>
      </w:r>
      <w:r w:rsidRPr="007429DE">
        <w:rPr>
          <w:rFonts w:ascii="Times New Roman" w:eastAsia="Times New Roman" w:hAnsi="Times New Roman" w:cs="Times New Roman"/>
          <w:color w:val="007791"/>
          <w:sz w:val="20"/>
          <w:szCs w:val="20"/>
          <w:u w:val="single"/>
        </w:rPr>
        <w:t xml:space="preserve">EFS include home directories, shared corporate directories, database backups, big data analytics </w:t>
      </w:r>
      <w:r w:rsidRPr="007429DE">
        <w:rPr>
          <w:rFonts w:ascii="Times New Roman" w:eastAsia="Times New Roman" w:hAnsi="Times New Roman" w:cs="Times New Roman"/>
          <w:color w:val="29303B"/>
          <w:sz w:val="20"/>
          <w:szCs w:val="20"/>
        </w:rPr>
        <w:t>Just remember you cannot issue block level commands or format file systems with NFS mounted file system that's already being shared from somewhere else.</w:t>
      </w:r>
    </w:p>
    <w:p w:rsidR="004F0C85" w:rsidRPr="007429DE" w:rsidRDefault="004F0C85" w:rsidP="007429DE">
      <w:pPr>
        <w:tabs>
          <w:tab w:val="left" w:pos="0"/>
        </w:tabs>
        <w:jc w:val="both"/>
        <w:rPr>
          <w:rFonts w:ascii="Times New Roman" w:hAnsi="Times New Roman" w:cs="Times New Roman"/>
          <w:color w:val="202124"/>
          <w:sz w:val="20"/>
          <w:szCs w:val="20"/>
          <w:u w:val="single"/>
          <w:shd w:val="clear" w:color="auto" w:fill="FFFFFF"/>
        </w:rPr>
      </w:pPr>
    </w:p>
    <w:p w:rsidR="00CC6B05" w:rsidRPr="007429DE" w:rsidRDefault="00CC6B05"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Choosing Access Control Options</w:t>
      </w:r>
    </w:p>
    <w:p w:rsidR="00CC6B05" w:rsidRPr="007429DE" w:rsidRDefault="00CC6B05" w:rsidP="007429DE">
      <w:pPr>
        <w:jc w:val="both"/>
        <w:rPr>
          <w:rFonts w:ascii="Times New Roman" w:hAnsi="Times New Roman" w:cs="Times New Roman"/>
          <w:sz w:val="20"/>
          <w:szCs w:val="20"/>
        </w:rPr>
      </w:pPr>
      <w:r w:rsidRPr="007429DE">
        <w:rPr>
          <w:rFonts w:ascii="Times New Roman" w:hAnsi="Times New Roman" w:cs="Times New Roman"/>
          <w:sz w:val="20"/>
          <w:szCs w:val="20"/>
        </w:rPr>
        <w:t>We then have the ACLs and the ACLs apply at the bucket and object level and have less granularity especially in terms of the permissions that can be assigned and the uses that they can be assigned to so the account level not the user level.</w:t>
      </w:r>
    </w:p>
    <w:p w:rsidR="00C0558F" w:rsidRPr="007429DE" w:rsidRDefault="00C0558F" w:rsidP="007429DE">
      <w:pPr>
        <w:jc w:val="both"/>
        <w:rPr>
          <w:rFonts w:ascii="Times New Roman" w:hAnsi="Times New Roman" w:cs="Times New Roman"/>
          <w:sz w:val="20"/>
          <w:szCs w:val="20"/>
        </w:rPr>
      </w:pPr>
    </w:p>
    <w:p w:rsidR="00B13BBC" w:rsidRPr="007429DE" w:rsidRDefault="0017456A"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Multipart Upload</w:t>
      </w:r>
    </w:p>
    <w:p w:rsidR="0017456A" w:rsidRPr="007429DE" w:rsidRDefault="0017456A" w:rsidP="007429DE">
      <w:pPr>
        <w:jc w:val="both"/>
        <w:rPr>
          <w:rFonts w:ascii="Times New Roman" w:hAnsi="Times New Roman" w:cs="Times New Roman"/>
          <w:sz w:val="20"/>
          <w:szCs w:val="20"/>
        </w:rPr>
      </w:pPr>
      <w:r w:rsidRPr="007429DE">
        <w:rPr>
          <w:rFonts w:ascii="Times New Roman" w:hAnsi="Times New Roman" w:cs="Times New Roman"/>
          <w:sz w:val="20"/>
          <w:szCs w:val="20"/>
        </w:rPr>
        <w:lastRenderedPageBreak/>
        <w:t>The main thing to remember for the exam is that it's recommended to use multipart upload when your files are 100 megabytes or more in size. Typically in a production scenario you would use one of the SDK and do it programmatically but as you can see even if you use the client will automatically break files up for you.</w:t>
      </w:r>
    </w:p>
    <w:p w:rsidR="00E6058C" w:rsidRPr="007429DE" w:rsidRDefault="00E6058C" w:rsidP="007429DE">
      <w:pPr>
        <w:jc w:val="both"/>
        <w:rPr>
          <w:rFonts w:ascii="Times New Roman" w:hAnsi="Times New Roman" w:cs="Times New Roman"/>
          <w:sz w:val="20"/>
          <w:szCs w:val="20"/>
          <w:u w:val="single"/>
        </w:rPr>
      </w:pPr>
    </w:p>
    <w:p w:rsidR="00E6058C" w:rsidRPr="007429DE" w:rsidRDefault="00E6058C" w:rsidP="007429DE">
      <w:pPr>
        <w:jc w:val="both"/>
        <w:rPr>
          <w:rFonts w:ascii="Times New Roman" w:hAnsi="Times New Roman" w:cs="Times New Roman"/>
          <w:sz w:val="20"/>
          <w:szCs w:val="20"/>
          <w:u w:val="single"/>
        </w:rPr>
      </w:pPr>
    </w:p>
    <w:p w:rsidR="00330D18" w:rsidRPr="007429DE" w:rsidRDefault="00330D18"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 xml:space="preserve">Query String Authentication </w:t>
      </w:r>
    </w:p>
    <w:p w:rsidR="00330D18" w:rsidRPr="007429DE" w:rsidRDefault="00330D18" w:rsidP="007429DE">
      <w:pPr>
        <w:spacing w:before="100" w:beforeAutospacing="1" w:after="100" w:afterAutospacing="1" w:line="240" w:lineRule="auto"/>
        <w:jc w:val="both"/>
        <w:rPr>
          <w:rFonts w:ascii="Times New Roman" w:eastAsia="Times New Roman" w:hAnsi="Times New Roman" w:cs="Times New Roman"/>
          <w:sz w:val="20"/>
          <w:szCs w:val="20"/>
        </w:rPr>
      </w:pPr>
      <w:r w:rsidRPr="007429DE">
        <w:rPr>
          <w:rFonts w:ascii="Times New Roman" w:eastAsia="Times New Roman" w:hAnsi="Times New Roman" w:cs="Times New Roman"/>
          <w:sz w:val="20"/>
          <w:szCs w:val="20"/>
        </w:rPr>
        <w:t>The pre</w:t>
      </w:r>
      <w:r w:rsidR="00DB54B4" w:rsidRPr="007429DE">
        <w:rPr>
          <w:rFonts w:ascii="Times New Roman" w:eastAsia="Times New Roman" w:hAnsi="Times New Roman" w:cs="Times New Roman"/>
          <w:sz w:val="20"/>
          <w:szCs w:val="20"/>
        </w:rPr>
        <w:t xml:space="preserve"> </w:t>
      </w:r>
      <w:r w:rsidRPr="007429DE">
        <w:rPr>
          <w:rFonts w:ascii="Times New Roman" w:eastAsia="Times New Roman" w:hAnsi="Times New Roman" w:cs="Times New Roman"/>
          <w:sz w:val="20"/>
          <w:szCs w:val="20"/>
        </w:rPr>
        <w:t>signed URL can be valid for a maximum of seven days because the signing key you use in the signature calculation is valid for up to seven days.</w:t>
      </w:r>
    </w:p>
    <w:p w:rsidR="00330D18" w:rsidRPr="007429DE" w:rsidRDefault="00330D18" w:rsidP="007429DE">
      <w:pPr>
        <w:jc w:val="both"/>
        <w:rPr>
          <w:rFonts w:ascii="Times New Roman" w:hAnsi="Times New Roman" w:cs="Times New Roman"/>
          <w:sz w:val="20"/>
          <w:szCs w:val="20"/>
        </w:rPr>
      </w:pPr>
    </w:p>
    <w:p w:rsidR="00516D05" w:rsidRPr="007429DE" w:rsidRDefault="005F2EF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Transfer Acceleration</w:t>
      </w:r>
    </w:p>
    <w:p w:rsidR="00EB5B3C" w:rsidRPr="007429DE" w:rsidRDefault="00486F54"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 The end point that you would use if you wanted to accelerate your uploads is called transfer acceleration.</w:t>
      </w:r>
      <w:r w:rsidR="00EB5B3C" w:rsidRPr="007429DE">
        <w:rPr>
          <w:rFonts w:ascii="Times New Roman" w:hAnsi="Times New Roman" w:cs="Times New Roman"/>
          <w:sz w:val="20"/>
          <w:szCs w:val="20"/>
        </w:rPr>
        <w:t xml:space="preserve"> </w:t>
      </w:r>
    </w:p>
    <w:p w:rsidR="00EB5B3C" w:rsidRPr="007429DE" w:rsidRDefault="00EB5B3C" w:rsidP="007429DE">
      <w:pPr>
        <w:pStyle w:val="ListParagraph"/>
        <w:numPr>
          <w:ilvl w:val="0"/>
          <w:numId w:val="26"/>
        </w:numPr>
        <w:ind w:left="0"/>
        <w:jc w:val="both"/>
        <w:rPr>
          <w:rFonts w:ascii="Times New Roman" w:hAnsi="Times New Roman" w:cs="Times New Roman"/>
          <w:sz w:val="20"/>
          <w:szCs w:val="20"/>
        </w:rPr>
      </w:pPr>
      <w:r w:rsidRPr="007429DE">
        <w:rPr>
          <w:rFonts w:ascii="Times New Roman" w:hAnsi="Times New Roman" w:cs="Times New Roman"/>
          <w:sz w:val="20"/>
          <w:szCs w:val="20"/>
        </w:rPr>
        <w:t>So you end up using a different endpoint to access and your data is uploaded to a cloud front edge location then forwarded onto your bucket.</w:t>
      </w:r>
    </w:p>
    <w:p w:rsidR="00EB5B3C" w:rsidRPr="007429DE" w:rsidRDefault="00EB5B3C" w:rsidP="007429DE">
      <w:pPr>
        <w:jc w:val="both"/>
        <w:rPr>
          <w:rFonts w:ascii="Times New Roman" w:hAnsi="Times New Roman" w:cs="Times New Roman"/>
          <w:sz w:val="20"/>
          <w:szCs w:val="20"/>
        </w:rPr>
      </w:pPr>
    </w:p>
    <w:p w:rsidR="00486F54" w:rsidRPr="007429DE" w:rsidRDefault="00486F54" w:rsidP="007429DE">
      <w:pPr>
        <w:jc w:val="both"/>
        <w:rPr>
          <w:rFonts w:ascii="Times New Roman" w:hAnsi="Times New Roman" w:cs="Times New Roman"/>
          <w:sz w:val="20"/>
          <w:szCs w:val="20"/>
          <w:u w:val="single"/>
        </w:rPr>
      </w:pPr>
    </w:p>
    <w:p w:rsidR="005F2EF5" w:rsidRPr="007429DE" w:rsidRDefault="005F2EF5" w:rsidP="007429DE">
      <w:pPr>
        <w:pStyle w:val="ListParagraph"/>
        <w:numPr>
          <w:ilvl w:val="0"/>
          <w:numId w:val="26"/>
        </w:numPr>
        <w:ind w:left="0"/>
        <w:jc w:val="both"/>
        <w:rPr>
          <w:rFonts w:ascii="Times New Roman" w:hAnsi="Times New Roman" w:cs="Times New Roman"/>
          <w:sz w:val="20"/>
          <w:szCs w:val="20"/>
        </w:rPr>
      </w:pPr>
      <w:r w:rsidRPr="007429DE">
        <w:rPr>
          <w:rFonts w:ascii="Times New Roman" w:hAnsi="Times New Roman" w:cs="Times New Roman"/>
          <w:sz w:val="20"/>
          <w:szCs w:val="20"/>
        </w:rPr>
        <w:t>So just remember if you have latency and your uploads are latency sensitive or that time sensitive so you need to get that data into your bucket quickly and you will benefit financially or by some kind of benefit to the business if you get that data out quickly that it might be worth spending the extra money to ensure that your upload is quicker.</w:t>
      </w:r>
    </w:p>
    <w:p w:rsidR="00486F54" w:rsidRPr="007429DE" w:rsidRDefault="00486F54" w:rsidP="007429DE">
      <w:pPr>
        <w:jc w:val="both"/>
        <w:rPr>
          <w:rFonts w:ascii="Times New Roman" w:hAnsi="Times New Roman" w:cs="Times New Roman"/>
          <w:sz w:val="20"/>
          <w:szCs w:val="20"/>
        </w:rPr>
      </w:pPr>
    </w:p>
    <w:p w:rsidR="00486F54" w:rsidRPr="007429DE" w:rsidRDefault="00486F54" w:rsidP="007429DE">
      <w:pPr>
        <w:pStyle w:val="ListParagraph"/>
        <w:numPr>
          <w:ilvl w:val="0"/>
          <w:numId w:val="26"/>
        </w:numPr>
        <w:ind w:left="0"/>
        <w:jc w:val="both"/>
        <w:rPr>
          <w:rFonts w:ascii="Times New Roman" w:hAnsi="Times New Roman" w:cs="Times New Roman"/>
          <w:sz w:val="20"/>
          <w:szCs w:val="20"/>
        </w:rPr>
      </w:pPr>
      <w:r w:rsidRPr="007429DE">
        <w:rPr>
          <w:rFonts w:ascii="Times New Roman" w:hAnsi="Times New Roman" w:cs="Times New Roman"/>
          <w:sz w:val="20"/>
          <w:szCs w:val="20"/>
        </w:rPr>
        <w:t>Couple of other notes about transfer acceleration as I said before it kind of cannot be disabled only suspended. Also you are actually only charged if there is a benefit but as far as I know that means if you get some benefit whether it's a small benefit or not you'll be charged. So you've got to work out if you do get a small benefit is it cost effective and just also remember for the exam that you must use the correct endpoint to get the advantage. So you have to use the extra accelerate endpoints.</w:t>
      </w:r>
    </w:p>
    <w:p w:rsidR="00486F54" w:rsidRPr="007429DE" w:rsidRDefault="00486F54" w:rsidP="007429DE">
      <w:pPr>
        <w:jc w:val="both"/>
        <w:rPr>
          <w:rFonts w:ascii="Times New Roman" w:hAnsi="Times New Roman" w:cs="Times New Roman"/>
          <w:sz w:val="20"/>
          <w:szCs w:val="20"/>
        </w:rPr>
      </w:pPr>
    </w:p>
    <w:p w:rsidR="005F2EF5" w:rsidRPr="007429DE" w:rsidRDefault="005F2EF5" w:rsidP="007429DE">
      <w:pPr>
        <w:jc w:val="both"/>
        <w:rPr>
          <w:rFonts w:ascii="Times New Roman" w:hAnsi="Times New Roman" w:cs="Times New Roman"/>
          <w:sz w:val="20"/>
          <w:szCs w:val="20"/>
          <w:u w:val="single"/>
        </w:rPr>
      </w:pPr>
    </w:p>
    <w:p w:rsidR="0017456A" w:rsidRPr="007429DE" w:rsidRDefault="0017456A" w:rsidP="007429DE">
      <w:pPr>
        <w:tabs>
          <w:tab w:val="left" w:pos="0"/>
        </w:tabs>
        <w:jc w:val="both"/>
        <w:rPr>
          <w:rFonts w:ascii="Times New Roman" w:hAnsi="Times New Roman" w:cs="Times New Roman"/>
          <w:color w:val="202124"/>
          <w:sz w:val="20"/>
          <w:szCs w:val="20"/>
          <w:u w:val="single"/>
          <w:shd w:val="clear" w:color="auto" w:fill="FFFFFF"/>
        </w:rPr>
      </w:pPr>
    </w:p>
    <w:p w:rsidR="00AB7C47" w:rsidRPr="007429DE" w:rsidRDefault="00AB7C47" w:rsidP="007429DE">
      <w:pPr>
        <w:tabs>
          <w:tab w:val="left" w:pos="0"/>
        </w:tabs>
        <w:jc w:val="both"/>
        <w:rPr>
          <w:rFonts w:ascii="Times New Roman" w:hAnsi="Times New Roman" w:cs="Times New Roman"/>
          <w:color w:val="202124"/>
          <w:sz w:val="20"/>
          <w:szCs w:val="20"/>
          <w:u w:val="single"/>
          <w:shd w:val="clear" w:color="auto" w:fill="FFFFFF"/>
        </w:rPr>
      </w:pPr>
    </w:p>
    <w:p w:rsidR="0017456A" w:rsidRPr="007429DE" w:rsidRDefault="00894A79"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Static Websites</w:t>
      </w:r>
    </w:p>
    <w:p w:rsidR="00894A79" w:rsidRPr="007429DE" w:rsidRDefault="00894A79" w:rsidP="007429DE">
      <w:pPr>
        <w:jc w:val="both"/>
        <w:rPr>
          <w:rFonts w:ascii="Times New Roman" w:hAnsi="Times New Roman" w:cs="Times New Roman"/>
          <w:sz w:val="20"/>
          <w:szCs w:val="20"/>
        </w:rPr>
      </w:pPr>
      <w:r w:rsidRPr="007429DE">
        <w:rPr>
          <w:rFonts w:ascii="Times New Roman" w:hAnsi="Times New Roman" w:cs="Times New Roman"/>
          <w:sz w:val="20"/>
          <w:szCs w:val="20"/>
        </w:rPr>
        <w:t>You can also put a cloud front distribution in front of S3 so that it can cache your content around the world.</w:t>
      </w:r>
    </w:p>
    <w:p w:rsidR="00B77B2A" w:rsidRPr="007429DE" w:rsidRDefault="00B77B2A"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E6058C" w:rsidRPr="007429DE" w:rsidRDefault="00E6058C" w:rsidP="007429DE">
      <w:pPr>
        <w:jc w:val="both"/>
        <w:rPr>
          <w:rFonts w:ascii="Times New Roman" w:hAnsi="Times New Roman" w:cs="Times New Roman"/>
          <w:sz w:val="20"/>
          <w:szCs w:val="20"/>
          <w:u w:val="single"/>
        </w:rPr>
      </w:pPr>
    </w:p>
    <w:p w:rsidR="00B77B2A" w:rsidRPr="007429DE" w:rsidRDefault="00B77B2A"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Multiple Versioning</w:t>
      </w:r>
    </w:p>
    <w:p w:rsidR="00B77B2A" w:rsidRPr="007429DE" w:rsidRDefault="00B77B2A"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So as AWS web page mentions versioning is a means of keeping multiple variants of an object in the same bucket. So what that means is that every time you upload and change </w:t>
      </w:r>
      <w:proofErr w:type="gramStart"/>
      <w:r w:rsidRPr="007429DE">
        <w:rPr>
          <w:rFonts w:ascii="Times New Roman" w:hAnsi="Times New Roman" w:cs="Times New Roman"/>
          <w:sz w:val="20"/>
          <w:szCs w:val="20"/>
        </w:rPr>
        <w:t>a</w:t>
      </w:r>
      <w:proofErr w:type="gramEnd"/>
      <w:r w:rsidRPr="007429DE">
        <w:rPr>
          <w:rFonts w:ascii="Times New Roman" w:hAnsi="Times New Roman" w:cs="Times New Roman"/>
          <w:sz w:val="20"/>
          <w:szCs w:val="20"/>
        </w:rPr>
        <w:t xml:space="preserve"> objects the previous version and the current version are retained.</w:t>
      </w:r>
    </w:p>
    <w:p w:rsidR="007008E6" w:rsidRPr="007429DE" w:rsidRDefault="007008E6" w:rsidP="007429DE">
      <w:pPr>
        <w:jc w:val="both"/>
        <w:rPr>
          <w:rFonts w:ascii="Times New Roman" w:hAnsi="Times New Roman" w:cs="Times New Roman"/>
          <w:sz w:val="20"/>
          <w:szCs w:val="20"/>
        </w:rPr>
      </w:pPr>
    </w:p>
    <w:p w:rsidR="007008E6" w:rsidRPr="007429DE" w:rsidRDefault="007008E6" w:rsidP="007429DE">
      <w:pPr>
        <w:pStyle w:val="ListParagraph"/>
        <w:numPr>
          <w:ilvl w:val="0"/>
          <w:numId w:val="27"/>
        </w:numPr>
        <w:ind w:left="0"/>
        <w:jc w:val="both"/>
        <w:rPr>
          <w:rFonts w:ascii="Times New Roman" w:hAnsi="Times New Roman" w:cs="Times New Roman"/>
          <w:sz w:val="20"/>
          <w:szCs w:val="20"/>
        </w:rPr>
      </w:pPr>
      <w:r w:rsidRPr="007429DE">
        <w:rPr>
          <w:rFonts w:ascii="Times New Roman" w:hAnsi="Times New Roman" w:cs="Times New Roman"/>
          <w:sz w:val="20"/>
          <w:szCs w:val="20"/>
        </w:rPr>
        <w:lastRenderedPageBreak/>
        <w:t xml:space="preserve">The first thing to know is that buckets can be in one of </w:t>
      </w:r>
      <w:r w:rsidR="00685DFB" w:rsidRPr="007429DE">
        <w:rPr>
          <w:rFonts w:ascii="Times New Roman" w:hAnsi="Times New Roman" w:cs="Times New Roman"/>
          <w:sz w:val="20"/>
          <w:szCs w:val="20"/>
        </w:rPr>
        <w:t>Free</w:t>
      </w:r>
      <w:r w:rsidRPr="007429DE">
        <w:rPr>
          <w:rFonts w:ascii="Times New Roman" w:hAnsi="Times New Roman" w:cs="Times New Roman"/>
          <w:sz w:val="20"/>
          <w:szCs w:val="20"/>
        </w:rPr>
        <w:t xml:space="preserve"> states.</w:t>
      </w:r>
      <w:r w:rsidR="00685DFB" w:rsidRPr="007429DE">
        <w:rPr>
          <w:rFonts w:ascii="Times New Roman" w:hAnsi="Times New Roman" w:cs="Times New Roman"/>
          <w:sz w:val="20"/>
          <w:szCs w:val="20"/>
        </w:rPr>
        <w:t xml:space="preserve"> </w:t>
      </w:r>
      <w:r w:rsidRPr="007429DE">
        <w:rPr>
          <w:rFonts w:ascii="Times New Roman" w:hAnsi="Times New Roman" w:cs="Times New Roman"/>
          <w:sz w:val="20"/>
          <w:szCs w:val="20"/>
        </w:rPr>
        <w:t>So beautiful a bucket does not have versioning enabled.</w:t>
      </w:r>
      <w:r w:rsidR="00685DFB" w:rsidRPr="007429DE">
        <w:rPr>
          <w:rFonts w:ascii="Times New Roman" w:hAnsi="Times New Roman" w:cs="Times New Roman"/>
          <w:sz w:val="20"/>
          <w:szCs w:val="20"/>
        </w:rPr>
        <w:t xml:space="preserve"> </w:t>
      </w:r>
      <w:r w:rsidRPr="007429DE">
        <w:rPr>
          <w:rFonts w:ascii="Times New Roman" w:hAnsi="Times New Roman" w:cs="Times New Roman"/>
          <w:sz w:val="20"/>
          <w:szCs w:val="20"/>
          <w:highlight w:val="yellow"/>
        </w:rPr>
        <w:t>You can then enable it and then you can suspend it.</w:t>
      </w:r>
      <w:r w:rsidR="00685DFB" w:rsidRPr="007429DE">
        <w:rPr>
          <w:rFonts w:ascii="Times New Roman" w:hAnsi="Times New Roman" w:cs="Times New Roman"/>
          <w:sz w:val="20"/>
          <w:szCs w:val="20"/>
          <w:highlight w:val="yellow"/>
        </w:rPr>
        <w:t xml:space="preserve"> </w:t>
      </w:r>
      <w:r w:rsidRPr="007429DE">
        <w:rPr>
          <w:rFonts w:ascii="Times New Roman" w:hAnsi="Times New Roman" w:cs="Times New Roman"/>
          <w:sz w:val="20"/>
          <w:szCs w:val="20"/>
          <w:highlight w:val="yellow"/>
        </w:rPr>
        <w:t>You cannot return back to the original state</w:t>
      </w:r>
      <w:r w:rsidRPr="007429DE">
        <w:rPr>
          <w:rFonts w:ascii="Times New Roman" w:hAnsi="Times New Roman" w:cs="Times New Roman"/>
          <w:sz w:val="20"/>
          <w:szCs w:val="20"/>
        </w:rPr>
        <w:t>.</w:t>
      </w:r>
    </w:p>
    <w:p w:rsidR="00144E0E" w:rsidRPr="007429DE" w:rsidRDefault="00144E0E" w:rsidP="007429DE">
      <w:pPr>
        <w:jc w:val="both"/>
        <w:rPr>
          <w:rFonts w:ascii="Times New Roman" w:hAnsi="Times New Roman" w:cs="Times New Roman"/>
          <w:sz w:val="20"/>
          <w:szCs w:val="20"/>
        </w:rPr>
      </w:pPr>
    </w:p>
    <w:p w:rsidR="00144E0E" w:rsidRPr="007429DE" w:rsidRDefault="00144E0E" w:rsidP="007429DE">
      <w:pPr>
        <w:pStyle w:val="ListParagraph"/>
        <w:numPr>
          <w:ilvl w:val="0"/>
          <w:numId w:val="27"/>
        </w:numPr>
        <w:ind w:left="0"/>
        <w:jc w:val="both"/>
        <w:rPr>
          <w:rFonts w:ascii="Times New Roman" w:hAnsi="Times New Roman" w:cs="Times New Roman"/>
          <w:sz w:val="20"/>
          <w:szCs w:val="20"/>
          <w:highlight w:val="yellow"/>
        </w:rPr>
      </w:pPr>
      <w:r w:rsidRPr="007429DE">
        <w:rPr>
          <w:rFonts w:ascii="Times New Roman" w:hAnsi="Times New Roman" w:cs="Times New Roman"/>
          <w:sz w:val="20"/>
          <w:szCs w:val="20"/>
        </w:rPr>
        <w:t xml:space="preserve">What will happen is if we delete the newer version and head here and open the file again we've turned back to the previous version and then the other thing we can do is we can delete this file and then if we click on Show we can see that the file the original file is here and then there's a delete marker and </w:t>
      </w:r>
      <w:r w:rsidRPr="007429DE">
        <w:rPr>
          <w:rFonts w:ascii="Times New Roman" w:hAnsi="Times New Roman" w:cs="Times New Roman"/>
          <w:sz w:val="20"/>
          <w:szCs w:val="20"/>
          <w:highlight w:val="yellow"/>
        </w:rPr>
        <w:t>I can delete the delete marker and now the file is back again so that's how versioning works</w:t>
      </w:r>
      <w:r w:rsidR="00F83521" w:rsidRPr="007429DE">
        <w:rPr>
          <w:rFonts w:ascii="Times New Roman" w:hAnsi="Times New Roman" w:cs="Times New Roman"/>
          <w:sz w:val="20"/>
          <w:szCs w:val="20"/>
          <w:highlight w:val="yellow"/>
        </w:rPr>
        <w:t>.</w:t>
      </w:r>
    </w:p>
    <w:p w:rsidR="00144E0E" w:rsidRPr="007429DE" w:rsidRDefault="00144E0E"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7008E6" w:rsidRPr="007429DE" w:rsidRDefault="007008E6" w:rsidP="007429DE">
      <w:pPr>
        <w:jc w:val="both"/>
        <w:rPr>
          <w:rFonts w:ascii="Times New Roman" w:hAnsi="Times New Roman" w:cs="Times New Roman"/>
          <w:sz w:val="20"/>
          <w:szCs w:val="20"/>
        </w:rPr>
      </w:pPr>
    </w:p>
    <w:p w:rsidR="00894A79" w:rsidRPr="007429DE" w:rsidRDefault="00962559"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Cross Region Replication:</w:t>
      </w:r>
    </w:p>
    <w:p w:rsidR="00176EE1" w:rsidRPr="007429DE" w:rsidRDefault="00962559"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 CRR enables you to asynchronously copy objects between buckets that are in different AWS regions so AWS already replicates your data between geographically distant Availability Zones but you might want to copy it to even greater distances across regions. </w:t>
      </w:r>
      <w:r w:rsidR="00064493" w:rsidRPr="007429DE">
        <w:rPr>
          <w:rFonts w:ascii="Times New Roman" w:hAnsi="Times New Roman" w:cs="Times New Roman"/>
          <w:sz w:val="20"/>
          <w:szCs w:val="20"/>
        </w:rPr>
        <w:t xml:space="preserve"> Versioning should be enabled to initiate cross region replication.</w:t>
      </w:r>
    </w:p>
    <w:p w:rsidR="00962559" w:rsidRPr="007429DE" w:rsidRDefault="00962559" w:rsidP="007429DE">
      <w:pPr>
        <w:pStyle w:val="ListParagraph"/>
        <w:numPr>
          <w:ilvl w:val="0"/>
          <w:numId w:val="28"/>
        </w:numPr>
        <w:ind w:left="0"/>
        <w:jc w:val="both"/>
        <w:rPr>
          <w:rFonts w:ascii="Times New Roman" w:hAnsi="Times New Roman" w:cs="Times New Roman"/>
          <w:sz w:val="20"/>
          <w:szCs w:val="20"/>
        </w:rPr>
      </w:pPr>
      <w:r w:rsidRPr="007429DE">
        <w:rPr>
          <w:rFonts w:ascii="Times New Roman" w:hAnsi="Times New Roman" w:cs="Times New Roman"/>
          <w:sz w:val="20"/>
          <w:szCs w:val="20"/>
        </w:rPr>
        <w:t>You also might do it so that you can minimize the latency in other words the distance between your users and your data.</w:t>
      </w:r>
    </w:p>
    <w:p w:rsidR="00176EE1" w:rsidRPr="007429DE" w:rsidRDefault="00176EE1" w:rsidP="007429DE">
      <w:pPr>
        <w:pStyle w:val="ListParagraph"/>
        <w:ind w:left="0"/>
        <w:jc w:val="both"/>
        <w:rPr>
          <w:rFonts w:ascii="Times New Roman" w:hAnsi="Times New Roman" w:cs="Times New Roman"/>
          <w:sz w:val="20"/>
          <w:szCs w:val="20"/>
        </w:rPr>
      </w:pPr>
    </w:p>
    <w:p w:rsidR="00176EE1" w:rsidRPr="007429DE" w:rsidRDefault="00176EE1" w:rsidP="007429DE">
      <w:pPr>
        <w:pStyle w:val="ListParagraph"/>
        <w:numPr>
          <w:ilvl w:val="0"/>
          <w:numId w:val="28"/>
        </w:numPr>
        <w:ind w:left="0"/>
        <w:jc w:val="both"/>
        <w:rPr>
          <w:rFonts w:ascii="Times New Roman" w:hAnsi="Times New Roman" w:cs="Times New Roman"/>
          <w:sz w:val="20"/>
          <w:szCs w:val="20"/>
        </w:rPr>
      </w:pPr>
      <w:r w:rsidRPr="007429DE">
        <w:rPr>
          <w:rFonts w:ascii="Times New Roman" w:hAnsi="Times New Roman" w:cs="Times New Roman"/>
          <w:sz w:val="20"/>
          <w:szCs w:val="20"/>
        </w:rPr>
        <w:t>It might also be for operational reasons so you might have computer clusters in different regions they could be processing some data and you want that information to be locally available for those compute.</w:t>
      </w:r>
    </w:p>
    <w:p w:rsidR="00176EE1" w:rsidRPr="007429DE" w:rsidRDefault="00176EE1" w:rsidP="007429DE">
      <w:pPr>
        <w:pStyle w:val="ListParagraph"/>
        <w:ind w:left="0"/>
        <w:jc w:val="both"/>
        <w:rPr>
          <w:rFonts w:ascii="Times New Roman" w:hAnsi="Times New Roman" w:cs="Times New Roman"/>
          <w:sz w:val="20"/>
          <w:szCs w:val="20"/>
        </w:rPr>
      </w:pPr>
    </w:p>
    <w:p w:rsidR="00962559" w:rsidRPr="007429DE" w:rsidRDefault="00962559" w:rsidP="007429DE">
      <w:pPr>
        <w:tabs>
          <w:tab w:val="left" w:pos="0"/>
        </w:tabs>
        <w:jc w:val="both"/>
        <w:rPr>
          <w:rFonts w:ascii="Times New Roman" w:hAnsi="Times New Roman" w:cs="Times New Roman"/>
          <w:color w:val="202124"/>
          <w:sz w:val="20"/>
          <w:szCs w:val="20"/>
          <w:u w:val="single"/>
          <w:shd w:val="clear" w:color="auto" w:fill="FFFFFF"/>
        </w:rPr>
      </w:pPr>
    </w:p>
    <w:p w:rsidR="00ED5AAA" w:rsidRPr="007429DE" w:rsidRDefault="00ED5AAA" w:rsidP="007429DE">
      <w:pPr>
        <w:tabs>
          <w:tab w:val="left" w:pos="0"/>
        </w:tabs>
        <w:jc w:val="both"/>
        <w:rPr>
          <w:rFonts w:ascii="Times New Roman" w:hAnsi="Times New Roman" w:cs="Times New Roman"/>
          <w:color w:val="202124"/>
          <w:sz w:val="20"/>
          <w:szCs w:val="20"/>
          <w:u w:val="single"/>
          <w:shd w:val="clear" w:color="auto" w:fill="FFFFFF"/>
        </w:rPr>
      </w:pPr>
    </w:p>
    <w:p w:rsidR="00ED5AAA" w:rsidRPr="007429DE" w:rsidRDefault="00ED5AAA" w:rsidP="007429DE">
      <w:pPr>
        <w:tabs>
          <w:tab w:val="left" w:pos="0"/>
        </w:tabs>
        <w:jc w:val="both"/>
        <w:rPr>
          <w:rFonts w:ascii="Times New Roman" w:hAnsi="Times New Roman" w:cs="Times New Roman"/>
          <w:color w:val="202124"/>
          <w:sz w:val="20"/>
          <w:szCs w:val="20"/>
          <w:u w:val="single"/>
          <w:shd w:val="clear" w:color="auto" w:fill="FFFFFF"/>
        </w:rPr>
      </w:pPr>
    </w:p>
    <w:p w:rsidR="00ED5AAA" w:rsidRPr="007429DE" w:rsidRDefault="00ED5AAA" w:rsidP="007429DE">
      <w:pPr>
        <w:tabs>
          <w:tab w:val="left" w:pos="0"/>
        </w:tabs>
        <w:jc w:val="both"/>
        <w:rPr>
          <w:rFonts w:ascii="Times New Roman" w:hAnsi="Times New Roman" w:cs="Times New Roman"/>
          <w:color w:val="202124"/>
          <w:sz w:val="20"/>
          <w:szCs w:val="20"/>
          <w:u w:val="single"/>
          <w:shd w:val="clear" w:color="auto" w:fill="FFFFFF"/>
        </w:rPr>
      </w:pPr>
    </w:p>
    <w:p w:rsidR="00E6058C" w:rsidRPr="007429DE" w:rsidRDefault="00E6058C" w:rsidP="007429DE">
      <w:pPr>
        <w:tabs>
          <w:tab w:val="left" w:pos="0"/>
        </w:tabs>
        <w:jc w:val="both"/>
        <w:rPr>
          <w:rFonts w:ascii="Times New Roman" w:hAnsi="Times New Roman" w:cs="Times New Roman"/>
          <w:color w:val="202124"/>
          <w:sz w:val="20"/>
          <w:szCs w:val="20"/>
          <w:u w:val="single"/>
          <w:shd w:val="clear" w:color="auto" w:fill="FFFFFF"/>
        </w:rPr>
      </w:pPr>
    </w:p>
    <w:p w:rsidR="00ED5AAA" w:rsidRPr="007429DE" w:rsidRDefault="00ED5AAA"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Lifecycle Management:</w:t>
      </w:r>
    </w:p>
    <w:p w:rsidR="00ED5AAA" w:rsidRPr="007429DE" w:rsidRDefault="00ED5AAA" w:rsidP="007429DE">
      <w:pPr>
        <w:jc w:val="both"/>
        <w:rPr>
          <w:rFonts w:ascii="Times New Roman" w:hAnsi="Times New Roman" w:cs="Times New Roman"/>
          <w:sz w:val="20"/>
          <w:szCs w:val="20"/>
        </w:rPr>
      </w:pPr>
      <w:r w:rsidRPr="007429DE">
        <w:rPr>
          <w:rFonts w:ascii="Times New Roman" w:hAnsi="Times New Roman" w:cs="Times New Roman"/>
          <w:sz w:val="20"/>
          <w:szCs w:val="20"/>
        </w:rPr>
        <w:t>How many zones are there in you know S3 standard IA or one zone IA. But you do need to know this because it might ask you a question about what the redundancy is or you might have a constraint in a question that says that you need to ensure that your data is replicated between at least three Availability Zones which storage tier should you use.</w:t>
      </w:r>
    </w:p>
    <w:p w:rsidR="00ED5AAA" w:rsidRPr="007429DE" w:rsidRDefault="00ED5AAA" w:rsidP="007429DE">
      <w:pPr>
        <w:jc w:val="both"/>
        <w:rPr>
          <w:rFonts w:ascii="Times New Roman" w:hAnsi="Times New Roman" w:cs="Times New Roman"/>
          <w:sz w:val="20"/>
          <w:szCs w:val="20"/>
        </w:rPr>
      </w:pPr>
      <w:r w:rsidRPr="007429DE">
        <w:rPr>
          <w:rFonts w:ascii="Times New Roman" w:hAnsi="Times New Roman" w:cs="Times New Roman"/>
          <w:sz w:val="20"/>
          <w:szCs w:val="20"/>
        </w:rPr>
        <w:t>And so it might sway you one way or another. Also understand the minimum storage duration which applies to certain tiers and then also you can see here you pay per gigabyte retrieved with some tiers but not with others. So just get an understanding of what the charges are I'd get an understanding of which constraints apply to each tier and how they're designed and architected.</w:t>
      </w:r>
    </w:p>
    <w:p w:rsidR="00ED5AAA" w:rsidRPr="007429DE" w:rsidRDefault="00ED5AAA" w:rsidP="007429DE">
      <w:pPr>
        <w:tabs>
          <w:tab w:val="left" w:pos="0"/>
        </w:tabs>
        <w:jc w:val="both"/>
        <w:rPr>
          <w:rFonts w:ascii="Times New Roman" w:hAnsi="Times New Roman" w:cs="Times New Roman"/>
          <w:color w:val="202124"/>
          <w:sz w:val="20"/>
          <w:szCs w:val="20"/>
          <w:u w:val="single"/>
          <w:shd w:val="clear" w:color="auto" w:fill="FFFFFF"/>
        </w:rPr>
      </w:pPr>
    </w:p>
    <w:p w:rsidR="00671602" w:rsidRPr="007429DE" w:rsidRDefault="00671602" w:rsidP="007429DE">
      <w:pPr>
        <w:pStyle w:val="ListParagraph"/>
        <w:numPr>
          <w:ilvl w:val="0"/>
          <w:numId w:val="29"/>
        </w:numPr>
        <w:ind w:left="0"/>
        <w:jc w:val="both"/>
        <w:rPr>
          <w:rFonts w:ascii="Times New Roman" w:hAnsi="Times New Roman" w:cs="Times New Roman"/>
          <w:sz w:val="20"/>
          <w:szCs w:val="20"/>
        </w:rPr>
      </w:pPr>
      <w:r w:rsidRPr="007429DE">
        <w:rPr>
          <w:rFonts w:ascii="Times New Roman" w:hAnsi="Times New Roman" w:cs="Times New Roman"/>
          <w:sz w:val="20"/>
          <w:szCs w:val="20"/>
        </w:rPr>
        <w:t>It tells you what these supported transitions are and what the unsupported transitions are. So you should be aware of these just understand you know which what you can move from where to where.</w:t>
      </w:r>
      <w:r w:rsidR="00C652FA" w:rsidRPr="007429DE">
        <w:rPr>
          <w:rFonts w:ascii="Times New Roman" w:hAnsi="Times New Roman" w:cs="Times New Roman"/>
          <w:sz w:val="20"/>
          <w:szCs w:val="20"/>
        </w:rPr>
        <w:t xml:space="preserve"> </w:t>
      </w:r>
    </w:p>
    <w:p w:rsidR="00671602" w:rsidRPr="007429DE" w:rsidRDefault="00671602" w:rsidP="007429DE">
      <w:pPr>
        <w:tabs>
          <w:tab w:val="left" w:pos="0"/>
        </w:tabs>
        <w:jc w:val="both"/>
        <w:rPr>
          <w:rFonts w:ascii="Times New Roman" w:hAnsi="Times New Roman" w:cs="Times New Roman"/>
          <w:color w:val="202124"/>
          <w:sz w:val="20"/>
          <w:szCs w:val="20"/>
          <w:u w:val="single"/>
          <w:shd w:val="clear" w:color="auto" w:fill="FFFFFF"/>
        </w:rPr>
      </w:pPr>
    </w:p>
    <w:p w:rsidR="005A6E36" w:rsidRPr="007429DE" w:rsidRDefault="005A6E36" w:rsidP="007429DE">
      <w:pPr>
        <w:tabs>
          <w:tab w:val="left" w:pos="0"/>
        </w:tabs>
        <w:jc w:val="both"/>
        <w:rPr>
          <w:rFonts w:ascii="Times New Roman" w:hAnsi="Times New Roman" w:cs="Times New Roman"/>
          <w:color w:val="202124"/>
          <w:sz w:val="20"/>
          <w:szCs w:val="20"/>
          <w:u w:val="single"/>
          <w:shd w:val="clear" w:color="auto" w:fill="FFFFFF"/>
        </w:rPr>
      </w:pPr>
    </w:p>
    <w:p w:rsidR="00671602" w:rsidRPr="007429DE" w:rsidRDefault="00671602" w:rsidP="007429DE">
      <w:pPr>
        <w:tabs>
          <w:tab w:val="left" w:pos="0"/>
        </w:tabs>
        <w:jc w:val="both"/>
        <w:rPr>
          <w:rFonts w:ascii="Times New Roman" w:hAnsi="Times New Roman" w:cs="Times New Roman"/>
          <w:color w:val="202124"/>
          <w:sz w:val="20"/>
          <w:szCs w:val="20"/>
          <w:u w:val="single"/>
          <w:shd w:val="clear" w:color="auto" w:fill="FFFFFF"/>
        </w:rPr>
      </w:pPr>
    </w:p>
    <w:p w:rsidR="00504CD2" w:rsidRPr="007429DE" w:rsidRDefault="00504CD2"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S3 Encryption:</w:t>
      </w:r>
    </w:p>
    <w:p w:rsidR="00504CD2" w:rsidRPr="007429DE" w:rsidRDefault="00504CD2" w:rsidP="007429DE">
      <w:pPr>
        <w:jc w:val="both"/>
        <w:rPr>
          <w:rFonts w:ascii="Times New Roman" w:hAnsi="Times New Roman" w:cs="Times New Roman"/>
          <w:sz w:val="20"/>
          <w:szCs w:val="20"/>
        </w:rPr>
      </w:pPr>
      <w:r w:rsidRPr="007429DE">
        <w:rPr>
          <w:rFonts w:ascii="Times New Roman" w:hAnsi="Times New Roman" w:cs="Times New Roman"/>
          <w:sz w:val="20"/>
          <w:szCs w:val="20"/>
        </w:rPr>
        <w:t>We then have the service side encryption with client provided keys SSE-C. So in this case the encryption still takes place up here in the cloud.</w:t>
      </w:r>
    </w:p>
    <w:p w:rsidR="00504CD2" w:rsidRPr="007429DE" w:rsidRDefault="00504CD2" w:rsidP="007429DE">
      <w:pPr>
        <w:jc w:val="both"/>
        <w:rPr>
          <w:rFonts w:ascii="Times New Roman" w:hAnsi="Times New Roman" w:cs="Times New Roman"/>
          <w:sz w:val="20"/>
          <w:szCs w:val="20"/>
        </w:rPr>
      </w:pPr>
    </w:p>
    <w:p w:rsidR="00504CD2" w:rsidRPr="007429DE" w:rsidRDefault="00504CD2" w:rsidP="007429DE">
      <w:pPr>
        <w:tabs>
          <w:tab w:val="left" w:pos="0"/>
        </w:tabs>
        <w:jc w:val="both"/>
        <w:rPr>
          <w:rFonts w:ascii="Times New Roman" w:hAnsi="Times New Roman" w:cs="Times New Roman"/>
          <w:color w:val="202124"/>
          <w:sz w:val="20"/>
          <w:szCs w:val="20"/>
          <w:u w:val="single"/>
          <w:shd w:val="clear" w:color="auto" w:fill="FFFFFF"/>
        </w:rPr>
      </w:pPr>
    </w:p>
    <w:p w:rsidR="00671602" w:rsidRPr="007429DE" w:rsidRDefault="00671602" w:rsidP="007429DE">
      <w:pPr>
        <w:tabs>
          <w:tab w:val="left" w:pos="0"/>
        </w:tabs>
        <w:jc w:val="both"/>
        <w:rPr>
          <w:rFonts w:ascii="Times New Roman" w:hAnsi="Times New Roman" w:cs="Times New Roman"/>
          <w:color w:val="202124"/>
          <w:sz w:val="20"/>
          <w:szCs w:val="20"/>
          <w:u w:val="single"/>
          <w:shd w:val="clear" w:color="auto" w:fill="FFFFFF"/>
        </w:rPr>
      </w:pPr>
    </w:p>
    <w:p w:rsidR="00126351" w:rsidRPr="007429DE" w:rsidRDefault="00126351"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Requester Pay:</w:t>
      </w:r>
    </w:p>
    <w:p w:rsidR="00126351" w:rsidRPr="007429DE" w:rsidRDefault="00126351" w:rsidP="007429DE">
      <w:pPr>
        <w:jc w:val="both"/>
        <w:rPr>
          <w:rFonts w:ascii="Times New Roman" w:hAnsi="Times New Roman" w:cs="Times New Roman"/>
          <w:sz w:val="20"/>
          <w:szCs w:val="20"/>
        </w:rPr>
      </w:pPr>
      <w:r w:rsidRPr="007429DE">
        <w:rPr>
          <w:rFonts w:ascii="Times New Roman" w:hAnsi="Times New Roman" w:cs="Times New Roman"/>
          <w:sz w:val="20"/>
          <w:szCs w:val="20"/>
        </w:rPr>
        <w:lastRenderedPageBreak/>
        <w:t>It doesn't support anonymous requests. It doesn't also support bit coin or SOAP requests. Now also the request must include certain parameters in the header of the request so that specifies Information that is used then to ensure that that user is charged for those requests and that data transfer back in the bucket.</w:t>
      </w:r>
    </w:p>
    <w:p w:rsidR="00CF0695" w:rsidRPr="007429DE" w:rsidRDefault="00CF0695" w:rsidP="007429DE">
      <w:pPr>
        <w:jc w:val="both"/>
        <w:rPr>
          <w:rFonts w:ascii="Times New Roman" w:hAnsi="Times New Roman" w:cs="Times New Roman"/>
          <w:sz w:val="20"/>
          <w:szCs w:val="20"/>
        </w:rPr>
      </w:pPr>
    </w:p>
    <w:p w:rsidR="00CF0695" w:rsidRPr="007429DE" w:rsidRDefault="00CF0695" w:rsidP="007429DE">
      <w:pPr>
        <w:jc w:val="both"/>
        <w:rPr>
          <w:rFonts w:ascii="Times New Roman" w:hAnsi="Times New Roman" w:cs="Times New Roman"/>
          <w:sz w:val="20"/>
          <w:szCs w:val="20"/>
        </w:rPr>
      </w:pPr>
    </w:p>
    <w:p w:rsidR="00CF0695" w:rsidRPr="007429DE" w:rsidRDefault="00CF0695" w:rsidP="007429DE">
      <w:pPr>
        <w:jc w:val="both"/>
        <w:rPr>
          <w:rFonts w:ascii="Times New Roman" w:hAnsi="Times New Roman" w:cs="Times New Roman"/>
          <w:sz w:val="20"/>
          <w:szCs w:val="20"/>
          <w:u w:val="single"/>
        </w:rPr>
      </w:pPr>
    </w:p>
    <w:p w:rsidR="00CF0695" w:rsidRPr="007429DE" w:rsidRDefault="00CF0695" w:rsidP="007429DE">
      <w:pPr>
        <w:jc w:val="both"/>
        <w:rPr>
          <w:rFonts w:ascii="Times New Roman" w:hAnsi="Times New Roman" w:cs="Times New Roman"/>
          <w:sz w:val="20"/>
          <w:szCs w:val="20"/>
          <w:u w:val="single"/>
        </w:rPr>
      </w:pPr>
    </w:p>
    <w:p w:rsidR="00CF0695" w:rsidRPr="007429DE" w:rsidRDefault="00CF069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Server Accessing Logging:</w:t>
      </w:r>
    </w:p>
    <w:p w:rsidR="00CF0695" w:rsidRPr="007429DE" w:rsidRDefault="00CF0695"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Another security feature of S3 is server access logging with server access logging you can log the requests that are made to S3.So we can do a couple of ways we can enable it for the console. You can enable it programmatically and it gives you a bit of information on the page here about the format of the logs now. </w:t>
      </w:r>
      <w:r w:rsidRPr="007429DE">
        <w:rPr>
          <w:rFonts w:ascii="Times New Roman" w:hAnsi="Times New Roman" w:cs="Times New Roman"/>
          <w:sz w:val="20"/>
          <w:szCs w:val="20"/>
          <w:highlight w:val="yellow"/>
        </w:rPr>
        <w:t>The interesting thing is that its best effort server log delivery so you're pretty much says here that you will get a log or you maybe you won't get a log. It’s not even guaranteed.</w:t>
      </w:r>
    </w:p>
    <w:p w:rsidR="00CF0695" w:rsidRPr="007429DE" w:rsidRDefault="00CF0695" w:rsidP="007429DE">
      <w:pPr>
        <w:jc w:val="both"/>
        <w:rPr>
          <w:rFonts w:ascii="Times New Roman" w:hAnsi="Times New Roman" w:cs="Times New Roman"/>
          <w:sz w:val="20"/>
          <w:szCs w:val="20"/>
        </w:rPr>
      </w:pPr>
    </w:p>
    <w:p w:rsidR="00012EA0" w:rsidRPr="007429DE" w:rsidRDefault="00012EA0" w:rsidP="007429DE">
      <w:pPr>
        <w:jc w:val="both"/>
        <w:rPr>
          <w:rFonts w:ascii="Times New Roman" w:hAnsi="Times New Roman" w:cs="Times New Roman"/>
          <w:sz w:val="20"/>
          <w:szCs w:val="20"/>
        </w:rPr>
      </w:pPr>
    </w:p>
    <w:p w:rsidR="003C0500" w:rsidRPr="007429DE" w:rsidRDefault="003C0500" w:rsidP="007429DE">
      <w:pPr>
        <w:tabs>
          <w:tab w:val="left" w:pos="0"/>
        </w:tabs>
        <w:jc w:val="both"/>
        <w:rPr>
          <w:rFonts w:ascii="Times New Roman" w:hAnsi="Times New Roman" w:cs="Times New Roman"/>
          <w:color w:val="202124"/>
          <w:sz w:val="20"/>
          <w:szCs w:val="20"/>
          <w:u w:val="single"/>
          <w:shd w:val="clear" w:color="auto" w:fill="FFFFFF"/>
        </w:rPr>
      </w:pPr>
    </w:p>
    <w:p w:rsidR="00126351" w:rsidRPr="007429DE" w:rsidRDefault="00012EA0"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Object Lock:</w:t>
      </w:r>
    </w:p>
    <w:p w:rsidR="00012EA0" w:rsidRPr="007429DE" w:rsidRDefault="00012EA0"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So this is another tool in your arsenal so you've got versioning, you've got multifactor authentication delete protection </w:t>
      </w:r>
      <w:r w:rsidR="00C96CEE" w:rsidRPr="007429DE">
        <w:rPr>
          <w:rFonts w:ascii="Times New Roman" w:hAnsi="Times New Roman" w:cs="Times New Roman"/>
          <w:sz w:val="20"/>
          <w:szCs w:val="20"/>
        </w:rPr>
        <w:t>and then you've got object lock delete protection and then you've got object lock.</w:t>
      </w:r>
    </w:p>
    <w:p w:rsidR="00012EA0" w:rsidRPr="007429DE" w:rsidRDefault="00012EA0" w:rsidP="007429DE">
      <w:pPr>
        <w:tabs>
          <w:tab w:val="left" w:pos="0"/>
        </w:tabs>
        <w:jc w:val="both"/>
        <w:rPr>
          <w:rFonts w:ascii="Times New Roman" w:hAnsi="Times New Roman" w:cs="Times New Roman"/>
          <w:color w:val="202124"/>
          <w:sz w:val="20"/>
          <w:szCs w:val="20"/>
          <w:u w:val="single"/>
          <w:shd w:val="clear" w:color="auto" w:fill="FFFFFF"/>
        </w:rPr>
      </w:pPr>
    </w:p>
    <w:p w:rsidR="00012EA0" w:rsidRPr="007429DE" w:rsidRDefault="00012EA0" w:rsidP="007429DE">
      <w:pPr>
        <w:tabs>
          <w:tab w:val="left" w:pos="0"/>
        </w:tabs>
        <w:jc w:val="both"/>
        <w:rPr>
          <w:rFonts w:ascii="Times New Roman" w:hAnsi="Times New Roman" w:cs="Times New Roman"/>
          <w:color w:val="202124"/>
          <w:sz w:val="20"/>
          <w:szCs w:val="20"/>
          <w:u w:val="single"/>
          <w:shd w:val="clear" w:color="auto" w:fill="FFFFFF"/>
        </w:rPr>
      </w:pPr>
    </w:p>
    <w:p w:rsidR="006A0C29" w:rsidRPr="007429DE" w:rsidRDefault="006A0C29"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S3 Select and Glacier Select:</w:t>
      </w:r>
    </w:p>
    <w:p w:rsidR="006A0C29" w:rsidRPr="007429DE" w:rsidRDefault="006A0C29" w:rsidP="007429DE">
      <w:pPr>
        <w:jc w:val="both"/>
        <w:rPr>
          <w:rFonts w:ascii="Times New Roman" w:hAnsi="Times New Roman" w:cs="Times New Roman"/>
          <w:sz w:val="20"/>
          <w:szCs w:val="20"/>
        </w:rPr>
      </w:pPr>
      <w:r w:rsidRPr="007429DE">
        <w:rPr>
          <w:rFonts w:ascii="Times New Roman" w:hAnsi="Times New Roman" w:cs="Times New Roman"/>
          <w:sz w:val="20"/>
          <w:szCs w:val="20"/>
        </w:rPr>
        <w:t>We have S3 select what you can do is use a sequel expression to look inside the zip file and then only extract the data that you actually need so that can obviously reduce the amounts of data that you need to download and it can also reduce the cost because your if you're pulling this out of a W.S. then that outbound data transfer fee is going to be reduced as well.</w:t>
      </w:r>
    </w:p>
    <w:p w:rsidR="006A0C29" w:rsidRPr="007429DE" w:rsidRDefault="006A0C29" w:rsidP="007429DE">
      <w:pPr>
        <w:tabs>
          <w:tab w:val="left" w:pos="0"/>
        </w:tabs>
        <w:jc w:val="both"/>
        <w:rPr>
          <w:rFonts w:ascii="Times New Roman" w:hAnsi="Times New Roman" w:cs="Times New Roman"/>
          <w:color w:val="202124"/>
          <w:sz w:val="20"/>
          <w:szCs w:val="20"/>
          <w:u w:val="single"/>
          <w:shd w:val="clear" w:color="auto" w:fill="FFFFFF"/>
        </w:rPr>
      </w:pPr>
    </w:p>
    <w:p w:rsidR="006A0C29" w:rsidRPr="007429DE" w:rsidRDefault="006A0C29" w:rsidP="007429DE">
      <w:pPr>
        <w:tabs>
          <w:tab w:val="left" w:pos="0"/>
        </w:tabs>
        <w:jc w:val="both"/>
        <w:rPr>
          <w:rFonts w:ascii="Times New Roman" w:hAnsi="Times New Roman" w:cs="Times New Roman"/>
          <w:color w:val="202124"/>
          <w:sz w:val="20"/>
          <w:szCs w:val="20"/>
          <w:u w:val="single"/>
          <w:shd w:val="clear" w:color="auto" w:fill="FFFFFF"/>
        </w:rPr>
      </w:pPr>
    </w:p>
    <w:p w:rsidR="006A0C29" w:rsidRPr="007429DE" w:rsidRDefault="006A0C29" w:rsidP="007429DE">
      <w:pPr>
        <w:tabs>
          <w:tab w:val="left" w:pos="0"/>
        </w:tabs>
        <w:jc w:val="both"/>
        <w:rPr>
          <w:rFonts w:ascii="Times New Roman" w:hAnsi="Times New Roman" w:cs="Times New Roman"/>
          <w:color w:val="202124"/>
          <w:sz w:val="20"/>
          <w:szCs w:val="20"/>
          <w:u w:val="single"/>
          <w:shd w:val="clear" w:color="auto" w:fill="FFFFFF"/>
        </w:rPr>
      </w:pPr>
      <w:r w:rsidRPr="007429DE">
        <w:rPr>
          <w:rFonts w:ascii="Times New Roman" w:hAnsi="Times New Roman" w:cs="Times New Roman"/>
          <w:color w:val="202124"/>
          <w:sz w:val="20"/>
          <w:szCs w:val="20"/>
          <w:u w:val="single"/>
          <w:shd w:val="clear" w:color="auto" w:fill="FFFFFF"/>
        </w:rPr>
        <w:t>Cloud Front Overview:</w:t>
      </w:r>
    </w:p>
    <w:p w:rsidR="006A0C29" w:rsidRPr="007429DE" w:rsidRDefault="006A0C29" w:rsidP="007429DE">
      <w:pPr>
        <w:spacing w:after="158" w:line="240" w:lineRule="auto"/>
        <w:jc w:val="both"/>
        <w:rPr>
          <w:rFonts w:ascii="Times New Roman" w:eastAsia="Times New Roman" w:hAnsi="Times New Roman" w:cs="Times New Roman"/>
          <w:color w:val="29303B"/>
          <w:sz w:val="20"/>
          <w:szCs w:val="20"/>
        </w:rPr>
      </w:pPr>
      <w:r w:rsidRPr="007429DE">
        <w:rPr>
          <w:rFonts w:ascii="Times New Roman" w:eastAsia="Times New Roman" w:hAnsi="Times New Roman" w:cs="Times New Roman"/>
          <w:color w:val="29303B"/>
          <w:sz w:val="20"/>
          <w:szCs w:val="20"/>
        </w:rPr>
        <w:t>So what's the difference between an edge location and a regional edge cache?</w:t>
      </w:r>
    </w:p>
    <w:p w:rsidR="006A0C29" w:rsidRPr="007429DE" w:rsidRDefault="006A0C29" w:rsidP="007429DE">
      <w:pPr>
        <w:jc w:val="both"/>
        <w:rPr>
          <w:rFonts w:ascii="Times New Roman" w:hAnsi="Times New Roman" w:cs="Times New Roman"/>
          <w:sz w:val="20"/>
          <w:szCs w:val="20"/>
        </w:rPr>
      </w:pPr>
      <w:r w:rsidRPr="007429DE">
        <w:rPr>
          <w:rFonts w:ascii="Times New Roman" w:hAnsi="Times New Roman" w:cs="Times New Roman"/>
          <w:sz w:val="20"/>
          <w:szCs w:val="20"/>
        </w:rPr>
        <w:t>Well basically what this means is that the edge location has a cache and a regional edge location has a cache. Now there are a lot more edge locations than there are regional edge caches. But the regional edge caches have a bigger cache. So what that means is if your data is being frequently accessed then it's going to get cached at edge locations and is going to be constantly pulling that down so the time to live is going to keep getting refreshed as the object is being used.</w:t>
      </w:r>
    </w:p>
    <w:p w:rsidR="00D30735" w:rsidRPr="007429DE" w:rsidRDefault="00D30735" w:rsidP="007429DE">
      <w:pPr>
        <w:jc w:val="both"/>
        <w:rPr>
          <w:rFonts w:ascii="Times New Roman" w:hAnsi="Times New Roman" w:cs="Times New Roman"/>
          <w:sz w:val="20"/>
          <w:szCs w:val="20"/>
        </w:rPr>
      </w:pPr>
    </w:p>
    <w:p w:rsidR="00D30735" w:rsidRPr="007429DE" w:rsidRDefault="00D30735"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So </w:t>
      </w:r>
      <w:r w:rsidRPr="007429DE">
        <w:rPr>
          <w:rFonts w:ascii="Times New Roman" w:hAnsi="Times New Roman" w:cs="Times New Roman"/>
          <w:sz w:val="20"/>
          <w:szCs w:val="20"/>
          <w:highlight w:val="yellow"/>
        </w:rPr>
        <w:t>an origin is simply where your data comes from</w:t>
      </w:r>
      <w:r w:rsidRPr="007429DE">
        <w:rPr>
          <w:rFonts w:ascii="Times New Roman" w:hAnsi="Times New Roman" w:cs="Times New Roman"/>
          <w:sz w:val="20"/>
          <w:szCs w:val="20"/>
        </w:rPr>
        <w:t>. So that could be an S3 bucket that could be an 3 bucket configured as a static web site or that could be a EC2 instance or an EC2 instance sat behind an application load balancer. So it is recommended to use EC2 instances behind ALB because obviously you want to ensure availability of the actual origin.</w:t>
      </w:r>
    </w:p>
    <w:p w:rsidR="004E1595" w:rsidRPr="007429DE" w:rsidRDefault="004E1595" w:rsidP="007429DE">
      <w:pPr>
        <w:jc w:val="both"/>
        <w:rPr>
          <w:rFonts w:ascii="Times New Roman" w:hAnsi="Times New Roman" w:cs="Times New Roman"/>
          <w:sz w:val="20"/>
          <w:szCs w:val="20"/>
        </w:rPr>
      </w:pPr>
    </w:p>
    <w:p w:rsidR="004E1595" w:rsidRPr="007429DE" w:rsidRDefault="004E1595" w:rsidP="007429DE">
      <w:pPr>
        <w:jc w:val="both"/>
        <w:rPr>
          <w:rFonts w:ascii="Times New Roman" w:hAnsi="Times New Roman" w:cs="Times New Roman"/>
          <w:sz w:val="20"/>
          <w:szCs w:val="20"/>
        </w:rPr>
      </w:pPr>
    </w:p>
    <w:p w:rsidR="004E1595" w:rsidRPr="007429DE" w:rsidRDefault="004E159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Cloud Front and Static Websites:</w:t>
      </w:r>
    </w:p>
    <w:p w:rsidR="004E1595" w:rsidRPr="007429DE" w:rsidRDefault="004E1595" w:rsidP="007429DE">
      <w:pPr>
        <w:jc w:val="both"/>
        <w:rPr>
          <w:rFonts w:ascii="Times New Roman" w:hAnsi="Times New Roman" w:cs="Times New Roman"/>
          <w:sz w:val="20"/>
          <w:szCs w:val="20"/>
        </w:rPr>
      </w:pPr>
      <w:r w:rsidRPr="007429DE">
        <w:rPr>
          <w:rFonts w:ascii="Times New Roman" w:hAnsi="Times New Roman" w:cs="Times New Roman"/>
          <w:sz w:val="20"/>
          <w:szCs w:val="20"/>
        </w:rPr>
        <w:t>So what we're going to do instead is we're going to set up a bucket policy that only allows the cloud</w:t>
      </w:r>
      <w:r w:rsidR="0090039A" w:rsidRPr="007429DE">
        <w:rPr>
          <w:rFonts w:ascii="Times New Roman" w:hAnsi="Times New Roman" w:cs="Times New Roman"/>
          <w:sz w:val="20"/>
          <w:szCs w:val="20"/>
        </w:rPr>
        <w:t xml:space="preserve"> </w:t>
      </w:r>
      <w:r w:rsidRPr="007429DE">
        <w:rPr>
          <w:rFonts w:ascii="Times New Roman" w:hAnsi="Times New Roman" w:cs="Times New Roman"/>
          <w:sz w:val="20"/>
          <w:szCs w:val="20"/>
        </w:rPr>
        <w:t>front distribution to connect to the static web site and there's some authentication using what's called</w:t>
      </w:r>
      <w:r w:rsidR="0090039A" w:rsidRPr="007429DE">
        <w:rPr>
          <w:rFonts w:ascii="Times New Roman" w:hAnsi="Times New Roman" w:cs="Times New Roman"/>
          <w:sz w:val="20"/>
          <w:szCs w:val="20"/>
        </w:rPr>
        <w:t xml:space="preserve"> </w:t>
      </w:r>
      <w:r w:rsidRPr="007429DE">
        <w:rPr>
          <w:rFonts w:ascii="Times New Roman" w:hAnsi="Times New Roman" w:cs="Times New Roman"/>
          <w:sz w:val="20"/>
          <w:szCs w:val="20"/>
        </w:rPr>
        <w:t xml:space="preserve">an origin access identity which is a type of user which you can create on </w:t>
      </w:r>
      <w:r w:rsidR="0090039A" w:rsidRPr="007429DE">
        <w:rPr>
          <w:rFonts w:ascii="Times New Roman" w:hAnsi="Times New Roman" w:cs="Times New Roman"/>
          <w:sz w:val="20"/>
          <w:szCs w:val="20"/>
        </w:rPr>
        <w:t>Cloud Front</w:t>
      </w:r>
      <w:r w:rsidRPr="007429DE">
        <w:rPr>
          <w:rFonts w:ascii="Times New Roman" w:hAnsi="Times New Roman" w:cs="Times New Roman"/>
          <w:sz w:val="20"/>
          <w:szCs w:val="20"/>
        </w:rPr>
        <w:t>.</w:t>
      </w:r>
    </w:p>
    <w:p w:rsidR="0090039A" w:rsidRPr="007429DE" w:rsidRDefault="0090039A"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So that secures our content to make sure that it only comes free Cloud Front now sometimes creating Cloud Front distributions can take quite some time.</w:t>
      </w:r>
    </w:p>
    <w:p w:rsidR="0090039A" w:rsidRPr="007429DE" w:rsidRDefault="0090039A" w:rsidP="007429DE">
      <w:pPr>
        <w:jc w:val="both"/>
        <w:rPr>
          <w:rFonts w:ascii="Times New Roman" w:hAnsi="Times New Roman" w:cs="Times New Roman"/>
          <w:sz w:val="20"/>
          <w:szCs w:val="20"/>
        </w:rPr>
      </w:pPr>
    </w:p>
    <w:p w:rsidR="004E1595" w:rsidRPr="007429DE" w:rsidRDefault="004E1595" w:rsidP="007429DE">
      <w:pPr>
        <w:jc w:val="both"/>
        <w:rPr>
          <w:rFonts w:ascii="Times New Roman" w:hAnsi="Times New Roman" w:cs="Times New Roman"/>
          <w:sz w:val="20"/>
          <w:szCs w:val="20"/>
          <w:u w:val="single"/>
        </w:rPr>
      </w:pPr>
    </w:p>
    <w:p w:rsidR="00392AF4" w:rsidRPr="007429DE" w:rsidRDefault="00392AF4"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Cloud front with ALB and EC2 Custom Origin</w:t>
      </w:r>
    </w:p>
    <w:p w:rsidR="00333112" w:rsidRPr="007429DE" w:rsidRDefault="00333112" w:rsidP="007429DE">
      <w:pPr>
        <w:jc w:val="both"/>
        <w:rPr>
          <w:rFonts w:ascii="Times New Roman" w:hAnsi="Times New Roman" w:cs="Times New Roman"/>
          <w:sz w:val="20"/>
          <w:szCs w:val="20"/>
        </w:rPr>
      </w:pPr>
      <w:r w:rsidRPr="007429DE">
        <w:rPr>
          <w:rFonts w:ascii="Times New Roman" w:hAnsi="Times New Roman" w:cs="Times New Roman"/>
          <w:sz w:val="20"/>
          <w:szCs w:val="20"/>
        </w:rPr>
        <w:t>And what this means is you can create AWS Lambda functions that execute closer to your users and say you know the example that says here is you can create a trigger that causes the function's execute when Cloud Front receives a request from a viewer for a specific cache behavior you set up for your distribution. So this is another way of getting your logic closer to your users as well as your content.</w:t>
      </w:r>
    </w:p>
    <w:p w:rsidR="00333112" w:rsidRPr="007429DE" w:rsidRDefault="00333112"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This is definitely something that can come up in the exam so it's worth just reading up on Lambda Edge just to understand exactly what it is.</w:t>
      </w:r>
    </w:p>
    <w:p w:rsidR="004538C2" w:rsidRPr="007429DE" w:rsidRDefault="004538C2" w:rsidP="007429DE">
      <w:pPr>
        <w:jc w:val="both"/>
        <w:rPr>
          <w:rFonts w:ascii="Times New Roman" w:hAnsi="Times New Roman" w:cs="Times New Roman"/>
          <w:sz w:val="20"/>
          <w:szCs w:val="20"/>
          <w:u w:val="single"/>
        </w:rPr>
      </w:pPr>
    </w:p>
    <w:p w:rsidR="00D30735" w:rsidRPr="007429DE" w:rsidRDefault="00D30735" w:rsidP="007429DE">
      <w:pPr>
        <w:jc w:val="both"/>
        <w:rPr>
          <w:rFonts w:ascii="Times New Roman" w:hAnsi="Times New Roman" w:cs="Times New Roman"/>
          <w:sz w:val="20"/>
          <w:szCs w:val="20"/>
        </w:rPr>
      </w:pPr>
    </w:p>
    <w:p w:rsidR="00E6058C" w:rsidRPr="007429DE" w:rsidRDefault="00E6058C"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S3 Storage Class:</w:t>
      </w:r>
      <w:r w:rsidR="003B4E2C" w:rsidRPr="007429DE">
        <w:rPr>
          <w:rFonts w:ascii="Times New Roman" w:hAnsi="Times New Roman" w:cs="Times New Roman"/>
          <w:sz w:val="20"/>
          <w:szCs w:val="20"/>
          <w:u w:val="single"/>
        </w:rPr>
        <w:t xml:space="preserve"> Exam Cram</w:t>
      </w:r>
    </w:p>
    <w:p w:rsidR="00E6058C" w:rsidRPr="007429DE" w:rsidRDefault="00E6058C"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 xml:space="preserve">So basically for everything except S3 standard and there's also a </w:t>
      </w:r>
      <w:r w:rsidRPr="007429DE">
        <w:rPr>
          <w:rFonts w:ascii="Times New Roman" w:hAnsi="Times New Roman" w:cs="Times New Roman"/>
          <w:b/>
          <w:sz w:val="20"/>
          <w:szCs w:val="20"/>
          <w:highlight w:val="yellow"/>
        </w:rPr>
        <w:t>retrieval fee</w:t>
      </w:r>
      <w:r w:rsidRPr="007429DE">
        <w:rPr>
          <w:rFonts w:ascii="Times New Roman" w:hAnsi="Times New Roman" w:cs="Times New Roman"/>
          <w:sz w:val="20"/>
          <w:szCs w:val="20"/>
          <w:highlight w:val="yellow"/>
        </w:rPr>
        <w:t xml:space="preserve"> that's associated with these four tiers here</w:t>
      </w:r>
      <w:r w:rsidRPr="007429DE">
        <w:rPr>
          <w:rFonts w:ascii="Times New Roman" w:hAnsi="Times New Roman" w:cs="Times New Roman"/>
          <w:sz w:val="20"/>
          <w:szCs w:val="20"/>
        </w:rPr>
        <w:t>. Make sure you know those because they can come up in exam questions. There are quite a lot of exam questions on S3 so it is quite a big subject and you do need to really understand it well.</w:t>
      </w:r>
    </w:p>
    <w:p w:rsidR="006A7D72" w:rsidRPr="007429DE" w:rsidRDefault="006A7D72" w:rsidP="007429DE">
      <w:pPr>
        <w:jc w:val="both"/>
        <w:rPr>
          <w:rFonts w:ascii="Times New Roman" w:hAnsi="Times New Roman" w:cs="Times New Roman"/>
          <w:sz w:val="20"/>
          <w:szCs w:val="20"/>
          <w:u w:val="single"/>
        </w:rPr>
      </w:pPr>
    </w:p>
    <w:p w:rsidR="00E6058C" w:rsidRPr="007429DE" w:rsidRDefault="006A7D72"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 xml:space="preserve">Amazon S3 Transfer </w:t>
      </w:r>
      <w:r w:rsidR="001E1EE5" w:rsidRPr="007429DE">
        <w:rPr>
          <w:rFonts w:ascii="Times New Roman" w:hAnsi="Times New Roman" w:cs="Times New Roman"/>
          <w:sz w:val="20"/>
          <w:szCs w:val="20"/>
          <w:u w:val="single"/>
        </w:rPr>
        <w:t>Acceleration:</w:t>
      </w:r>
      <w:r w:rsidRPr="007429DE">
        <w:rPr>
          <w:rFonts w:ascii="Times New Roman" w:hAnsi="Times New Roman" w:cs="Times New Roman"/>
          <w:sz w:val="20"/>
          <w:szCs w:val="20"/>
          <w:u w:val="single"/>
        </w:rPr>
        <w:t xml:space="preserve"> Exam Cram</w:t>
      </w:r>
    </w:p>
    <w:p w:rsidR="006A7D72" w:rsidRPr="007429DE" w:rsidRDefault="006A7D72" w:rsidP="007429DE">
      <w:pPr>
        <w:jc w:val="both"/>
        <w:rPr>
          <w:rFonts w:ascii="Times New Roman" w:hAnsi="Times New Roman" w:cs="Times New Roman"/>
          <w:sz w:val="20"/>
          <w:szCs w:val="20"/>
        </w:rPr>
      </w:pPr>
      <w:r w:rsidRPr="007429DE">
        <w:rPr>
          <w:rFonts w:ascii="Times New Roman" w:hAnsi="Times New Roman" w:cs="Times New Roman"/>
          <w:sz w:val="20"/>
          <w:szCs w:val="20"/>
        </w:rPr>
        <w:t>There's no difference in the security is just as secure as uploading directly to S3 and you're only charged if is a benefit in transfer times compared to just uploading straight to S3.</w:t>
      </w:r>
      <w:r w:rsidRPr="007429DE">
        <w:rPr>
          <w:rFonts w:ascii="Times New Roman" w:hAnsi="Times New Roman" w:cs="Times New Roman"/>
          <w:sz w:val="20"/>
          <w:szCs w:val="20"/>
          <w:highlight w:val="yellow"/>
        </w:rPr>
        <w:t>You have to enable this on the bucket and you can then disable it you can only suspend it.</w:t>
      </w:r>
    </w:p>
    <w:p w:rsidR="006A7D72" w:rsidRPr="007429DE" w:rsidRDefault="006A7D72" w:rsidP="007429DE">
      <w:pPr>
        <w:jc w:val="both"/>
        <w:rPr>
          <w:rFonts w:ascii="Times New Roman" w:hAnsi="Times New Roman" w:cs="Times New Roman"/>
          <w:sz w:val="20"/>
          <w:szCs w:val="20"/>
          <w:u w:val="single"/>
        </w:rPr>
      </w:pPr>
    </w:p>
    <w:p w:rsidR="00FE2CFC" w:rsidRPr="007429DE" w:rsidRDefault="00FE2CFC"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S3 Performance: Exam Cram</w:t>
      </w:r>
    </w:p>
    <w:p w:rsidR="00FE2CFC" w:rsidRPr="007429DE" w:rsidRDefault="00FE2CFC" w:rsidP="007429DE">
      <w:pPr>
        <w:jc w:val="both"/>
        <w:rPr>
          <w:rFonts w:ascii="Times New Roman" w:hAnsi="Times New Roman" w:cs="Times New Roman"/>
          <w:sz w:val="20"/>
          <w:szCs w:val="20"/>
        </w:rPr>
      </w:pPr>
      <w:r w:rsidRPr="007429DE">
        <w:rPr>
          <w:rFonts w:ascii="Times New Roman" w:hAnsi="Times New Roman" w:cs="Times New Roman"/>
          <w:sz w:val="20"/>
          <w:szCs w:val="20"/>
        </w:rPr>
        <w:t>You use byte range fetches and you use retry of requests for licensee sensitive applications and you can combine S3 and EC2 in the same AWS region so that's what you should do. Also it's recommended to use transfer acceleration to minimize latency caused by distance. Now again this is one where there's quite a lot of information to read up on here to understand the difference.</w:t>
      </w:r>
    </w:p>
    <w:p w:rsidR="00FE2CFC" w:rsidRPr="007429DE" w:rsidRDefault="00FE2CFC" w:rsidP="007429DE">
      <w:pPr>
        <w:jc w:val="both"/>
        <w:rPr>
          <w:rFonts w:ascii="Times New Roman" w:hAnsi="Times New Roman" w:cs="Times New Roman"/>
          <w:sz w:val="20"/>
          <w:szCs w:val="20"/>
        </w:rPr>
      </w:pPr>
      <w:r w:rsidRPr="007429DE">
        <w:rPr>
          <w:rFonts w:ascii="Times New Roman" w:hAnsi="Times New Roman" w:cs="Times New Roman"/>
          <w:sz w:val="20"/>
          <w:szCs w:val="20"/>
        </w:rPr>
        <w:t>Best Practices for performance.</w:t>
      </w:r>
    </w:p>
    <w:p w:rsidR="00FE2CFC" w:rsidRPr="007429DE" w:rsidRDefault="00FE2CFC" w:rsidP="007429DE">
      <w:pPr>
        <w:jc w:val="both"/>
        <w:rPr>
          <w:rFonts w:ascii="Times New Roman" w:hAnsi="Times New Roman" w:cs="Times New Roman"/>
          <w:b/>
          <w:sz w:val="20"/>
          <w:szCs w:val="20"/>
        </w:rPr>
      </w:pPr>
      <w:r w:rsidRPr="007429DE">
        <w:rPr>
          <w:rFonts w:ascii="Times New Roman" w:hAnsi="Times New Roman" w:cs="Times New Roman"/>
          <w:b/>
          <w:sz w:val="20"/>
          <w:szCs w:val="20"/>
        </w:rPr>
        <w:t>Please check the training notes and the AWS documentation.</w:t>
      </w:r>
    </w:p>
    <w:p w:rsidR="00FE2CFC" w:rsidRPr="007429DE" w:rsidRDefault="00FE2CFC"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I'll put a link in. </w:t>
      </w:r>
      <w:r w:rsidRPr="007429DE">
        <w:rPr>
          <w:rFonts w:ascii="Times New Roman" w:hAnsi="Times New Roman" w:cs="Times New Roman"/>
          <w:sz w:val="20"/>
          <w:szCs w:val="20"/>
          <w:highlight w:val="yellow"/>
        </w:rPr>
        <w:t>There's definitely exam questions coming up asking about bite range fetches or where the answer is to use byte range feature.</w:t>
      </w:r>
      <w:r w:rsidRPr="007429DE">
        <w:rPr>
          <w:rFonts w:ascii="Times New Roman" w:hAnsi="Times New Roman" w:cs="Times New Roman"/>
          <w:sz w:val="20"/>
          <w:szCs w:val="20"/>
        </w:rPr>
        <w:t xml:space="preserve"> So you need to understand what that </w:t>
      </w:r>
      <w:proofErr w:type="spellStart"/>
      <w:r w:rsidRPr="007429DE">
        <w:rPr>
          <w:rFonts w:ascii="Times New Roman" w:hAnsi="Times New Roman" w:cs="Times New Roman"/>
          <w:sz w:val="20"/>
          <w:szCs w:val="20"/>
        </w:rPr>
        <w:t>is.It's</w:t>
      </w:r>
      <w:proofErr w:type="spellEnd"/>
      <w:r w:rsidRPr="007429DE">
        <w:rPr>
          <w:rFonts w:ascii="Times New Roman" w:hAnsi="Times New Roman" w:cs="Times New Roman"/>
          <w:sz w:val="20"/>
          <w:szCs w:val="20"/>
        </w:rPr>
        <w:t xml:space="preserve"> really just a way of creating multiple parallel requests for your data to improve performance.</w:t>
      </w:r>
    </w:p>
    <w:p w:rsidR="00FE2CFC" w:rsidRPr="007429DE" w:rsidRDefault="00FE2CFC" w:rsidP="007429DE">
      <w:pPr>
        <w:jc w:val="both"/>
        <w:rPr>
          <w:rFonts w:ascii="Times New Roman" w:hAnsi="Times New Roman" w:cs="Times New Roman"/>
          <w:sz w:val="20"/>
          <w:szCs w:val="20"/>
          <w:u w:val="single"/>
        </w:rPr>
      </w:pPr>
    </w:p>
    <w:p w:rsidR="00E6058C" w:rsidRPr="007429DE" w:rsidRDefault="00E6058C" w:rsidP="007429DE">
      <w:pPr>
        <w:jc w:val="both"/>
        <w:rPr>
          <w:rFonts w:ascii="Times New Roman" w:hAnsi="Times New Roman" w:cs="Times New Roman"/>
          <w:sz w:val="20"/>
          <w:szCs w:val="20"/>
        </w:rPr>
      </w:pPr>
    </w:p>
    <w:p w:rsidR="00AB7C47" w:rsidRPr="007429DE" w:rsidRDefault="00AB7C47" w:rsidP="007429DE">
      <w:pPr>
        <w:pStyle w:val="transcript--underline-cue--3osdw"/>
        <w:spacing w:before="0" w:beforeAutospacing="0" w:after="158" w:afterAutospacing="0"/>
        <w:jc w:val="both"/>
        <w:rPr>
          <w:color w:val="29303B"/>
          <w:sz w:val="20"/>
          <w:szCs w:val="20"/>
          <w:u w:val="single"/>
        </w:rPr>
      </w:pPr>
      <w:r w:rsidRPr="007429DE">
        <w:rPr>
          <w:color w:val="29303B"/>
          <w:sz w:val="20"/>
          <w:szCs w:val="20"/>
          <w:u w:val="single"/>
        </w:rPr>
        <w:t>Amazon Cloud Front: Exam Cram</w:t>
      </w:r>
    </w:p>
    <w:p w:rsidR="00AB7C47" w:rsidRPr="007429DE" w:rsidRDefault="00AB7C47" w:rsidP="007429DE">
      <w:pPr>
        <w:jc w:val="both"/>
        <w:rPr>
          <w:rFonts w:ascii="Times New Roman" w:hAnsi="Times New Roman" w:cs="Times New Roman"/>
          <w:sz w:val="20"/>
          <w:szCs w:val="20"/>
        </w:rPr>
      </w:pPr>
      <w:r w:rsidRPr="007429DE">
        <w:rPr>
          <w:rFonts w:ascii="Times New Roman" w:hAnsi="Times New Roman" w:cs="Times New Roman"/>
          <w:sz w:val="20"/>
          <w:szCs w:val="20"/>
        </w:rPr>
        <w:t>There's also a special type of user called The Origin access identity (OAI) and that can be used to restrict access to content in an S3 bucket.</w:t>
      </w:r>
    </w:p>
    <w:p w:rsidR="00AB7C47" w:rsidRPr="007429DE" w:rsidRDefault="00AB7C47"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If you use an OAI you can restrict users so they cannot access the content directly using theS3 </w:t>
      </w:r>
      <w:proofErr w:type="gramStart"/>
      <w:r w:rsidRPr="007429DE">
        <w:rPr>
          <w:rFonts w:ascii="Times New Roman" w:hAnsi="Times New Roman" w:cs="Times New Roman"/>
          <w:sz w:val="20"/>
          <w:szCs w:val="20"/>
        </w:rPr>
        <w:t>url</w:t>
      </w:r>
      <w:proofErr w:type="gramEnd"/>
      <w:r w:rsidRPr="007429DE">
        <w:rPr>
          <w:rFonts w:ascii="Times New Roman" w:hAnsi="Times New Roman" w:cs="Times New Roman"/>
          <w:sz w:val="20"/>
          <w:szCs w:val="20"/>
        </w:rPr>
        <w:t>. They have to connect to cloud front.</w:t>
      </w:r>
    </w:p>
    <w:p w:rsidR="00AB7C47" w:rsidRPr="007429DE" w:rsidRDefault="00AB7C47"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 </w:t>
      </w:r>
      <w:r w:rsidRPr="007429DE">
        <w:rPr>
          <w:rFonts w:ascii="Times New Roman" w:hAnsi="Times New Roman" w:cs="Times New Roman"/>
          <w:sz w:val="20"/>
          <w:szCs w:val="20"/>
          <w:highlight w:val="yellow"/>
        </w:rPr>
        <w:t>Definitely an exam question watch out for this one.</w:t>
      </w:r>
      <w:r w:rsidRPr="007429DE">
        <w:rPr>
          <w:rFonts w:ascii="Times New Roman" w:hAnsi="Times New Roman" w:cs="Times New Roman"/>
          <w:sz w:val="20"/>
          <w:szCs w:val="20"/>
        </w:rPr>
        <w:t xml:space="preserve"> So if you have an S3 bucket you can use OAI to make sure that no one can circumvent cloud front and go directly to the S3 bucket but you can't do it with an EC2 Origin.</w:t>
      </w:r>
    </w:p>
    <w:p w:rsidR="00E6058C" w:rsidRPr="007429DE" w:rsidRDefault="00E6058C" w:rsidP="007429DE">
      <w:pPr>
        <w:jc w:val="both"/>
        <w:rPr>
          <w:rFonts w:ascii="Times New Roman" w:hAnsi="Times New Roman" w:cs="Times New Roman"/>
          <w:sz w:val="20"/>
          <w:szCs w:val="20"/>
        </w:rPr>
      </w:pPr>
    </w:p>
    <w:p w:rsidR="005A6E36" w:rsidRPr="007429DE" w:rsidRDefault="005A6E36" w:rsidP="007429DE">
      <w:pPr>
        <w:jc w:val="both"/>
        <w:rPr>
          <w:rFonts w:ascii="Times New Roman" w:hAnsi="Times New Roman" w:cs="Times New Roman"/>
          <w:sz w:val="20"/>
          <w:szCs w:val="20"/>
        </w:rPr>
      </w:pPr>
    </w:p>
    <w:p w:rsidR="005A6E36" w:rsidRPr="007429DE" w:rsidRDefault="005A6E36" w:rsidP="007429DE">
      <w:pPr>
        <w:jc w:val="both"/>
        <w:rPr>
          <w:rFonts w:ascii="Times New Roman" w:hAnsi="Times New Roman" w:cs="Times New Roman"/>
          <w:sz w:val="20"/>
          <w:szCs w:val="20"/>
        </w:rPr>
      </w:pPr>
    </w:p>
    <w:p w:rsidR="005A6E36" w:rsidRPr="007429DE" w:rsidRDefault="005A6E36" w:rsidP="007429DE">
      <w:pPr>
        <w:jc w:val="both"/>
        <w:rPr>
          <w:rFonts w:ascii="Times New Roman" w:hAnsi="Times New Roman" w:cs="Times New Roman"/>
          <w:sz w:val="20"/>
          <w:szCs w:val="20"/>
        </w:rPr>
      </w:pPr>
    </w:p>
    <w:p w:rsidR="00FD536F" w:rsidRDefault="00FD536F" w:rsidP="007429DE">
      <w:pPr>
        <w:ind w:firstLine="720"/>
        <w:jc w:val="both"/>
        <w:rPr>
          <w:rFonts w:ascii="Times New Roman" w:hAnsi="Times New Roman" w:cs="Times New Roman"/>
          <w:sz w:val="20"/>
          <w:szCs w:val="20"/>
          <w:u w:val="single"/>
        </w:rPr>
      </w:pPr>
    </w:p>
    <w:p w:rsidR="005A6E36" w:rsidRPr="007429DE" w:rsidRDefault="005A6E36" w:rsidP="007429DE">
      <w:pPr>
        <w:ind w:firstLine="720"/>
        <w:jc w:val="both"/>
        <w:rPr>
          <w:rFonts w:ascii="Times New Roman" w:hAnsi="Times New Roman" w:cs="Times New Roman"/>
          <w:sz w:val="20"/>
          <w:szCs w:val="20"/>
          <w:u w:val="single"/>
        </w:rPr>
      </w:pPr>
      <w:r w:rsidRPr="007429DE">
        <w:rPr>
          <w:rFonts w:ascii="Times New Roman" w:hAnsi="Times New Roman" w:cs="Times New Roman"/>
          <w:sz w:val="20"/>
          <w:szCs w:val="20"/>
          <w:u w:val="single"/>
        </w:rPr>
        <w:lastRenderedPageBreak/>
        <w:t>ELASTIC BLOCK AND FILE SYSTEM</w:t>
      </w:r>
    </w:p>
    <w:p w:rsidR="007B691A" w:rsidRPr="007429DE" w:rsidRDefault="007B691A" w:rsidP="007429DE">
      <w:pPr>
        <w:ind w:firstLine="720"/>
        <w:jc w:val="both"/>
        <w:rPr>
          <w:rFonts w:ascii="Times New Roman" w:hAnsi="Times New Roman" w:cs="Times New Roman"/>
          <w:sz w:val="20"/>
          <w:szCs w:val="20"/>
          <w:u w:val="single"/>
        </w:rPr>
      </w:pPr>
    </w:p>
    <w:p w:rsidR="007B691A" w:rsidRPr="007429DE" w:rsidRDefault="007B691A" w:rsidP="007429DE">
      <w:pPr>
        <w:ind w:firstLine="720"/>
        <w:jc w:val="both"/>
        <w:rPr>
          <w:rFonts w:ascii="Times New Roman" w:hAnsi="Times New Roman" w:cs="Times New Roman"/>
          <w:sz w:val="20"/>
          <w:szCs w:val="20"/>
          <w:u w:val="single"/>
        </w:rPr>
      </w:pPr>
    </w:p>
    <w:p w:rsidR="007B691A" w:rsidRPr="007429DE" w:rsidRDefault="007B691A" w:rsidP="007429DE">
      <w:pPr>
        <w:ind w:firstLine="720"/>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EBS vs. EFS</w:t>
      </w:r>
    </w:p>
    <w:p w:rsidR="00A74895" w:rsidRPr="007429DE" w:rsidRDefault="00A74895" w:rsidP="007429DE">
      <w:pPr>
        <w:ind w:firstLine="720"/>
        <w:jc w:val="both"/>
        <w:rPr>
          <w:rFonts w:ascii="Times New Roman" w:hAnsi="Times New Roman" w:cs="Times New Roman"/>
          <w:sz w:val="20"/>
          <w:szCs w:val="20"/>
          <w:u w:val="single"/>
        </w:rPr>
      </w:pPr>
    </w:p>
    <w:p w:rsidR="00A74895" w:rsidRPr="007429DE" w:rsidRDefault="00A74895" w:rsidP="007429DE">
      <w:pPr>
        <w:jc w:val="both"/>
        <w:rPr>
          <w:rFonts w:ascii="Times New Roman" w:hAnsi="Times New Roman" w:cs="Times New Roman"/>
          <w:sz w:val="20"/>
          <w:szCs w:val="20"/>
        </w:rPr>
      </w:pPr>
      <w:r w:rsidRPr="007429DE">
        <w:rPr>
          <w:rFonts w:ascii="Times New Roman" w:hAnsi="Times New Roman" w:cs="Times New Roman"/>
          <w:sz w:val="20"/>
          <w:szCs w:val="20"/>
        </w:rPr>
        <w:t> The key differences be</w:t>
      </w:r>
      <w:r w:rsidR="007B691A" w:rsidRPr="007429DE">
        <w:rPr>
          <w:rFonts w:ascii="Times New Roman" w:hAnsi="Times New Roman" w:cs="Times New Roman"/>
          <w:sz w:val="20"/>
          <w:szCs w:val="20"/>
        </w:rPr>
        <w:t>tween EBS and EFS are:</w:t>
      </w:r>
    </w:p>
    <w:p w:rsidR="00A74895" w:rsidRPr="007429DE" w:rsidRDefault="00A74895" w:rsidP="007429DE">
      <w:pPr>
        <w:pStyle w:val="ListParagraph"/>
        <w:numPr>
          <w:ilvl w:val="0"/>
          <w:numId w:val="29"/>
        </w:numPr>
        <w:ind w:left="0"/>
        <w:jc w:val="both"/>
        <w:rPr>
          <w:rFonts w:ascii="Times New Roman" w:hAnsi="Times New Roman" w:cs="Times New Roman"/>
          <w:sz w:val="20"/>
          <w:szCs w:val="20"/>
        </w:rPr>
      </w:pPr>
      <w:r w:rsidRPr="007429DE">
        <w:rPr>
          <w:rFonts w:ascii="Times New Roman" w:hAnsi="Times New Roman" w:cs="Times New Roman"/>
          <w:sz w:val="20"/>
          <w:szCs w:val="20"/>
        </w:rPr>
        <w:t>One EC2 instance accessing one volume.</w:t>
      </w:r>
    </w:p>
    <w:p w:rsidR="006778B8" w:rsidRPr="007429DE" w:rsidRDefault="00A74895" w:rsidP="007429DE">
      <w:pPr>
        <w:pStyle w:val="ListParagraph"/>
        <w:numPr>
          <w:ilvl w:val="0"/>
          <w:numId w:val="29"/>
        </w:numPr>
        <w:ind w:left="0"/>
        <w:jc w:val="both"/>
        <w:rPr>
          <w:rFonts w:ascii="Times New Roman" w:hAnsi="Times New Roman" w:cs="Times New Roman"/>
          <w:sz w:val="20"/>
          <w:szCs w:val="20"/>
        </w:rPr>
      </w:pPr>
      <w:r w:rsidRPr="007429DE">
        <w:rPr>
          <w:rFonts w:ascii="Times New Roman" w:hAnsi="Times New Roman" w:cs="Times New Roman"/>
          <w:sz w:val="20"/>
          <w:szCs w:val="20"/>
        </w:rPr>
        <w:t>We can have multiple volumes attached to the same EC2 instance but you can't have multiple</w:t>
      </w:r>
      <w:r w:rsidR="000156C0" w:rsidRPr="007429DE">
        <w:rPr>
          <w:rFonts w:ascii="Times New Roman" w:hAnsi="Times New Roman" w:cs="Times New Roman"/>
          <w:sz w:val="20"/>
          <w:szCs w:val="20"/>
        </w:rPr>
        <w:t xml:space="preserve"> </w:t>
      </w:r>
      <w:r w:rsidRPr="007429DE">
        <w:rPr>
          <w:rFonts w:ascii="Times New Roman" w:hAnsi="Times New Roman" w:cs="Times New Roman"/>
          <w:sz w:val="20"/>
          <w:szCs w:val="20"/>
        </w:rPr>
        <w:t>EC2 instances attached to a single volume so you can't share volumes between computers.</w:t>
      </w:r>
    </w:p>
    <w:p w:rsidR="006778B8" w:rsidRPr="007429DE" w:rsidRDefault="006778B8" w:rsidP="007429DE">
      <w:pPr>
        <w:pStyle w:val="ListParagraph"/>
        <w:ind w:left="0"/>
        <w:jc w:val="both"/>
        <w:rPr>
          <w:rFonts w:ascii="Times New Roman" w:hAnsi="Times New Roman" w:cs="Times New Roman"/>
          <w:sz w:val="20"/>
          <w:szCs w:val="20"/>
        </w:rPr>
      </w:pPr>
    </w:p>
    <w:p w:rsidR="00A74895" w:rsidRPr="007429DE" w:rsidRDefault="00A74895" w:rsidP="007429DE">
      <w:pPr>
        <w:pStyle w:val="ListParagraph"/>
        <w:numPr>
          <w:ilvl w:val="0"/>
          <w:numId w:val="29"/>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You can detach it from one computer and then attach it to another computer but they can't both access it at the same time with </w:t>
      </w:r>
      <w:r w:rsidRPr="007429DE">
        <w:rPr>
          <w:rFonts w:ascii="Times New Roman" w:hAnsi="Times New Roman" w:cs="Times New Roman"/>
          <w:sz w:val="20"/>
          <w:szCs w:val="20"/>
          <w:highlight w:val="cyan"/>
        </w:rPr>
        <w:t>EFS you can have multiple computers accessing the same file system so they can be reading and writing to the exact same file system and you can have them across multiple Availability Zones</w:t>
      </w:r>
      <w:r w:rsidRPr="007429DE">
        <w:rPr>
          <w:rFonts w:ascii="Times New Roman" w:hAnsi="Times New Roman" w:cs="Times New Roman"/>
          <w:sz w:val="20"/>
          <w:szCs w:val="20"/>
        </w:rPr>
        <w:t xml:space="preserve"> whereas with </w:t>
      </w:r>
      <w:r w:rsidRPr="007429DE">
        <w:rPr>
          <w:rFonts w:ascii="Times New Roman" w:hAnsi="Times New Roman" w:cs="Times New Roman"/>
          <w:sz w:val="20"/>
          <w:szCs w:val="20"/>
          <w:highlight w:val="yellow"/>
        </w:rPr>
        <w:t>EBS the volume and the EC2 instance must be in the same availability zone.</w:t>
      </w:r>
    </w:p>
    <w:p w:rsidR="00A74895" w:rsidRPr="007429DE" w:rsidRDefault="00A74895" w:rsidP="007429DE">
      <w:pPr>
        <w:pStyle w:val="ListParagraph"/>
        <w:ind w:left="0"/>
        <w:jc w:val="both"/>
        <w:rPr>
          <w:rFonts w:ascii="Times New Roman" w:hAnsi="Times New Roman" w:cs="Times New Roman"/>
          <w:sz w:val="20"/>
          <w:szCs w:val="20"/>
        </w:rPr>
      </w:pPr>
    </w:p>
    <w:p w:rsidR="00A74895" w:rsidRPr="007429DE" w:rsidRDefault="00A74895" w:rsidP="007429DE">
      <w:pPr>
        <w:pStyle w:val="ListParagraph"/>
        <w:numPr>
          <w:ilvl w:val="0"/>
          <w:numId w:val="29"/>
        </w:numPr>
        <w:ind w:left="0"/>
        <w:jc w:val="both"/>
        <w:rPr>
          <w:rFonts w:ascii="Times New Roman" w:hAnsi="Times New Roman" w:cs="Times New Roman"/>
          <w:sz w:val="20"/>
          <w:szCs w:val="20"/>
        </w:rPr>
      </w:pPr>
      <w:r w:rsidRPr="007429DE">
        <w:rPr>
          <w:rFonts w:ascii="Times New Roman" w:hAnsi="Times New Roman" w:cs="Times New Roman"/>
          <w:sz w:val="20"/>
          <w:szCs w:val="20"/>
        </w:rPr>
        <w:t>You can even have an on premises client connecting into your VPC over a VPN and accessing the EFS file system.</w:t>
      </w:r>
    </w:p>
    <w:p w:rsidR="00A74895" w:rsidRPr="007429DE" w:rsidRDefault="00A74895" w:rsidP="007429DE">
      <w:pPr>
        <w:pStyle w:val="ListParagraph"/>
        <w:numPr>
          <w:ilvl w:val="0"/>
          <w:numId w:val="29"/>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Now one note point is </w:t>
      </w:r>
      <w:r w:rsidRPr="007429DE">
        <w:rPr>
          <w:rFonts w:ascii="Times New Roman" w:hAnsi="Times New Roman" w:cs="Times New Roman"/>
          <w:sz w:val="20"/>
          <w:szCs w:val="20"/>
          <w:highlight w:val="magenta"/>
        </w:rPr>
        <w:t>that Linux only for EFS</w:t>
      </w:r>
      <w:r w:rsidRPr="007429DE">
        <w:rPr>
          <w:rFonts w:ascii="Times New Roman" w:hAnsi="Times New Roman" w:cs="Times New Roman"/>
          <w:sz w:val="20"/>
          <w:szCs w:val="20"/>
        </w:rPr>
        <w:t xml:space="preserve">. You </w:t>
      </w:r>
      <w:r w:rsidRPr="007429DE">
        <w:rPr>
          <w:rFonts w:ascii="Times New Roman" w:hAnsi="Times New Roman" w:cs="Times New Roman"/>
          <w:sz w:val="20"/>
          <w:szCs w:val="20"/>
          <w:highlight w:val="green"/>
        </w:rPr>
        <w:t>can't connect a Windows instance to EFS.</w:t>
      </w:r>
      <w:r w:rsidRPr="007429DE">
        <w:rPr>
          <w:rFonts w:ascii="Times New Roman" w:hAnsi="Times New Roman" w:cs="Times New Roman"/>
          <w:sz w:val="20"/>
          <w:szCs w:val="20"/>
        </w:rPr>
        <w:t xml:space="preserve"> You can pretty much run whatever you want on your EC2 instance with a block storage system.</w:t>
      </w:r>
    </w:p>
    <w:p w:rsidR="006A1DD1" w:rsidRPr="007429DE" w:rsidRDefault="006A1DD1" w:rsidP="007429DE">
      <w:pPr>
        <w:jc w:val="both"/>
        <w:rPr>
          <w:rFonts w:ascii="Times New Roman" w:hAnsi="Times New Roman" w:cs="Times New Roman"/>
          <w:sz w:val="20"/>
          <w:szCs w:val="20"/>
          <w:u w:val="single"/>
        </w:rPr>
      </w:pPr>
    </w:p>
    <w:p w:rsidR="007B691A" w:rsidRPr="007429DE" w:rsidRDefault="007B691A" w:rsidP="007429DE">
      <w:pPr>
        <w:jc w:val="both"/>
        <w:rPr>
          <w:rFonts w:ascii="Times New Roman" w:hAnsi="Times New Roman" w:cs="Times New Roman"/>
          <w:sz w:val="20"/>
          <w:szCs w:val="20"/>
          <w:u w:val="single"/>
        </w:rPr>
      </w:pPr>
    </w:p>
    <w:p w:rsidR="007B691A" w:rsidRPr="007429DE" w:rsidRDefault="007B691A" w:rsidP="007429DE">
      <w:pPr>
        <w:jc w:val="both"/>
        <w:rPr>
          <w:rFonts w:ascii="Times New Roman" w:hAnsi="Times New Roman" w:cs="Times New Roman"/>
          <w:sz w:val="20"/>
          <w:szCs w:val="20"/>
          <w:u w:val="single"/>
        </w:rPr>
      </w:pPr>
    </w:p>
    <w:p w:rsidR="007B691A" w:rsidRPr="007429DE" w:rsidRDefault="007B691A" w:rsidP="007429DE">
      <w:pPr>
        <w:ind w:firstLine="720"/>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EBS vs. Instance State</w:t>
      </w:r>
    </w:p>
    <w:p w:rsidR="006A1DD1" w:rsidRPr="007429DE" w:rsidRDefault="006A1DD1" w:rsidP="007429DE">
      <w:pPr>
        <w:pStyle w:val="ListParagraph"/>
        <w:numPr>
          <w:ilvl w:val="0"/>
          <w:numId w:val="30"/>
        </w:numPr>
        <w:ind w:left="0"/>
        <w:jc w:val="both"/>
        <w:rPr>
          <w:rFonts w:ascii="Times New Roman" w:hAnsi="Times New Roman" w:cs="Times New Roman"/>
          <w:sz w:val="20"/>
          <w:szCs w:val="20"/>
        </w:rPr>
      </w:pPr>
      <w:r w:rsidRPr="007429DE">
        <w:rPr>
          <w:rFonts w:ascii="Times New Roman" w:hAnsi="Times New Roman" w:cs="Times New Roman"/>
          <w:sz w:val="20"/>
          <w:szCs w:val="20"/>
        </w:rPr>
        <w:t>So there are some use cases where people do want to use these you can use them for some kind of temporary</w:t>
      </w:r>
      <w:r w:rsidR="008F3640" w:rsidRPr="007429DE">
        <w:rPr>
          <w:rFonts w:ascii="Times New Roman" w:hAnsi="Times New Roman" w:cs="Times New Roman"/>
          <w:sz w:val="20"/>
          <w:szCs w:val="20"/>
        </w:rPr>
        <w:t xml:space="preserve"> </w:t>
      </w:r>
      <w:r w:rsidR="006B3CBA" w:rsidRPr="007429DE">
        <w:rPr>
          <w:rFonts w:ascii="Times New Roman" w:hAnsi="Times New Roman" w:cs="Times New Roman"/>
          <w:sz w:val="20"/>
          <w:szCs w:val="20"/>
        </w:rPr>
        <w:t>data ,</w:t>
      </w:r>
      <w:r w:rsidRPr="007429DE">
        <w:rPr>
          <w:rFonts w:ascii="Times New Roman" w:hAnsi="Times New Roman" w:cs="Times New Roman"/>
          <w:sz w:val="20"/>
          <w:szCs w:val="20"/>
        </w:rPr>
        <w:t xml:space="preserve"> that's perhaps distributed across instances and replicated in some other way and where you</w:t>
      </w:r>
      <w:r w:rsidR="008F3640" w:rsidRPr="007429DE">
        <w:rPr>
          <w:rFonts w:ascii="Times New Roman" w:hAnsi="Times New Roman" w:cs="Times New Roman"/>
          <w:sz w:val="20"/>
          <w:szCs w:val="20"/>
        </w:rPr>
        <w:t xml:space="preserve"> </w:t>
      </w:r>
      <w:r w:rsidRPr="007429DE">
        <w:rPr>
          <w:rFonts w:ascii="Times New Roman" w:hAnsi="Times New Roman" w:cs="Times New Roman"/>
          <w:sz w:val="20"/>
          <w:szCs w:val="20"/>
        </w:rPr>
        <w:t>need that high level of performance.</w:t>
      </w:r>
    </w:p>
    <w:p w:rsidR="00B2226F" w:rsidRPr="007429DE" w:rsidRDefault="00B2226F" w:rsidP="007429DE">
      <w:pPr>
        <w:pStyle w:val="ListParagraph"/>
        <w:ind w:left="0"/>
        <w:jc w:val="both"/>
        <w:rPr>
          <w:rFonts w:ascii="Times New Roman" w:hAnsi="Times New Roman" w:cs="Times New Roman"/>
          <w:sz w:val="20"/>
          <w:szCs w:val="20"/>
        </w:rPr>
      </w:pPr>
    </w:p>
    <w:p w:rsidR="006A1DD1" w:rsidRPr="007429DE" w:rsidRDefault="006A1DD1" w:rsidP="007429DE">
      <w:pPr>
        <w:pStyle w:val="ListParagraph"/>
        <w:numPr>
          <w:ilvl w:val="0"/>
          <w:numId w:val="30"/>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So with an ephemeral </w:t>
      </w:r>
      <w:r w:rsidR="006B3CBA" w:rsidRPr="007429DE">
        <w:rPr>
          <w:rFonts w:ascii="Times New Roman" w:hAnsi="Times New Roman" w:cs="Times New Roman"/>
          <w:sz w:val="20"/>
          <w:szCs w:val="20"/>
        </w:rPr>
        <w:t>volume (Instance store)</w:t>
      </w:r>
      <w:r w:rsidRPr="007429DE">
        <w:rPr>
          <w:rFonts w:ascii="Times New Roman" w:hAnsi="Times New Roman" w:cs="Times New Roman"/>
          <w:sz w:val="20"/>
          <w:szCs w:val="20"/>
        </w:rPr>
        <w:t xml:space="preserve"> you can't stop your instance so you'll lose your data you can restart your</w:t>
      </w:r>
      <w:r w:rsidR="008F3640" w:rsidRPr="007429DE">
        <w:rPr>
          <w:rFonts w:ascii="Times New Roman" w:hAnsi="Times New Roman" w:cs="Times New Roman"/>
          <w:sz w:val="20"/>
          <w:szCs w:val="20"/>
        </w:rPr>
        <w:t xml:space="preserve"> </w:t>
      </w:r>
      <w:r w:rsidRPr="007429DE">
        <w:rPr>
          <w:rFonts w:ascii="Times New Roman" w:hAnsi="Times New Roman" w:cs="Times New Roman"/>
          <w:sz w:val="20"/>
          <w:szCs w:val="20"/>
        </w:rPr>
        <w:t>instance though.</w:t>
      </w:r>
    </w:p>
    <w:p w:rsidR="006A1DD1" w:rsidRPr="007429DE" w:rsidRDefault="006A1DD1" w:rsidP="007429DE">
      <w:pPr>
        <w:pStyle w:val="ListParagraph"/>
        <w:numPr>
          <w:ilvl w:val="0"/>
          <w:numId w:val="30"/>
        </w:numPr>
        <w:ind w:left="0"/>
        <w:jc w:val="both"/>
        <w:rPr>
          <w:rFonts w:ascii="Times New Roman" w:hAnsi="Times New Roman" w:cs="Times New Roman"/>
          <w:sz w:val="20"/>
          <w:szCs w:val="20"/>
        </w:rPr>
      </w:pPr>
      <w:r w:rsidRPr="007429DE">
        <w:rPr>
          <w:rFonts w:ascii="Times New Roman" w:hAnsi="Times New Roman" w:cs="Times New Roman"/>
          <w:sz w:val="20"/>
          <w:szCs w:val="20"/>
        </w:rPr>
        <w:t>And you can't detach an ephemeral volume from one instance and attach it to another like you can with</w:t>
      </w:r>
      <w:r w:rsidR="008F3640" w:rsidRPr="007429DE">
        <w:rPr>
          <w:rFonts w:ascii="Times New Roman" w:hAnsi="Times New Roman" w:cs="Times New Roman"/>
          <w:sz w:val="20"/>
          <w:szCs w:val="20"/>
        </w:rPr>
        <w:t xml:space="preserve"> </w:t>
      </w:r>
      <w:r w:rsidRPr="007429DE">
        <w:rPr>
          <w:rFonts w:ascii="Times New Roman" w:hAnsi="Times New Roman" w:cs="Times New Roman"/>
          <w:sz w:val="20"/>
          <w:szCs w:val="20"/>
        </w:rPr>
        <w:t>an EBS volume.</w:t>
      </w:r>
    </w:p>
    <w:p w:rsidR="006B3CBA" w:rsidRDefault="006A1DD1" w:rsidP="007429DE">
      <w:pPr>
        <w:pStyle w:val="ListParagraph"/>
        <w:numPr>
          <w:ilvl w:val="0"/>
          <w:numId w:val="30"/>
        </w:numPr>
        <w:ind w:left="0"/>
        <w:jc w:val="both"/>
        <w:rPr>
          <w:rFonts w:ascii="Times New Roman" w:hAnsi="Times New Roman" w:cs="Times New Roman"/>
          <w:sz w:val="20"/>
          <w:szCs w:val="20"/>
        </w:rPr>
      </w:pPr>
      <w:r w:rsidRPr="007429DE">
        <w:rPr>
          <w:rFonts w:ascii="Times New Roman" w:hAnsi="Times New Roman" w:cs="Times New Roman"/>
          <w:sz w:val="20"/>
          <w:szCs w:val="20"/>
        </w:rPr>
        <w:t>So those are just a few facts about ephemeral storage</w:t>
      </w:r>
      <w:r w:rsidRPr="007429DE">
        <w:rPr>
          <w:rFonts w:ascii="Times New Roman" w:hAnsi="Times New Roman" w:cs="Times New Roman"/>
          <w:sz w:val="20"/>
          <w:szCs w:val="20"/>
          <w:highlight w:val="yellow"/>
        </w:rPr>
        <w:t>.</w:t>
      </w:r>
      <w:r w:rsidR="006B3CBA" w:rsidRPr="007429DE">
        <w:rPr>
          <w:rFonts w:ascii="Times New Roman" w:hAnsi="Times New Roman" w:cs="Times New Roman"/>
          <w:sz w:val="20"/>
          <w:szCs w:val="20"/>
          <w:highlight w:val="yellow"/>
        </w:rPr>
        <w:t xml:space="preserve"> If you see ephemeral that's an instance store and that means that the data is not persistent.</w:t>
      </w:r>
    </w:p>
    <w:p w:rsidR="00FD536F" w:rsidRPr="007429DE" w:rsidRDefault="00FD536F" w:rsidP="00FD536F">
      <w:pPr>
        <w:pStyle w:val="ListParagraph"/>
        <w:ind w:left="0"/>
        <w:jc w:val="both"/>
        <w:rPr>
          <w:rFonts w:ascii="Times New Roman" w:hAnsi="Times New Roman" w:cs="Times New Roman"/>
          <w:sz w:val="20"/>
          <w:szCs w:val="20"/>
        </w:rPr>
      </w:pPr>
    </w:p>
    <w:p w:rsidR="00FD536F" w:rsidRDefault="00FD536F" w:rsidP="00FD536F">
      <w:pPr>
        <w:jc w:val="both"/>
        <w:rPr>
          <w:rFonts w:ascii="Times New Roman" w:hAnsi="Times New Roman" w:cs="Times New Roman"/>
          <w:sz w:val="20"/>
          <w:szCs w:val="20"/>
          <w:u w:val="single"/>
        </w:rPr>
      </w:pPr>
    </w:p>
    <w:p w:rsidR="00FD536F" w:rsidRDefault="00FD536F" w:rsidP="00FD536F">
      <w:pPr>
        <w:jc w:val="both"/>
        <w:rPr>
          <w:rFonts w:ascii="Times New Roman" w:hAnsi="Times New Roman" w:cs="Times New Roman"/>
          <w:sz w:val="20"/>
          <w:szCs w:val="20"/>
          <w:u w:val="single"/>
        </w:rPr>
      </w:pPr>
    </w:p>
    <w:p w:rsidR="00E71F9D" w:rsidRPr="007429DE" w:rsidRDefault="00E71F9D" w:rsidP="00FD536F">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EBS VOLUME TYPES</w:t>
      </w:r>
    </w:p>
    <w:p w:rsidR="00E71F9D" w:rsidRPr="007429DE" w:rsidRDefault="00E71F9D" w:rsidP="007429DE">
      <w:pPr>
        <w:jc w:val="both"/>
        <w:rPr>
          <w:rFonts w:ascii="Times New Roman" w:hAnsi="Times New Roman" w:cs="Times New Roman"/>
          <w:sz w:val="20"/>
          <w:szCs w:val="20"/>
        </w:rPr>
      </w:pPr>
      <w:r w:rsidRPr="007429DE">
        <w:rPr>
          <w:rFonts w:ascii="Times New Roman" w:hAnsi="Times New Roman" w:cs="Times New Roman"/>
          <w:sz w:val="20"/>
          <w:szCs w:val="20"/>
        </w:rPr>
        <w:t>So you do need to know this stuff for the exam.</w:t>
      </w:r>
    </w:p>
    <w:p w:rsidR="00761292" w:rsidRPr="007429DE" w:rsidRDefault="00761292" w:rsidP="007429DE">
      <w:pPr>
        <w:pStyle w:val="ListParagraph"/>
        <w:numPr>
          <w:ilvl w:val="0"/>
          <w:numId w:val="38"/>
        </w:numPr>
        <w:ind w:left="0"/>
        <w:jc w:val="both"/>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Remember, snapshots are stored on Amazon S3 which stores data within a region, not an AZ.</w:t>
      </w:r>
    </w:p>
    <w:p w:rsidR="00761292" w:rsidRPr="007429DE" w:rsidRDefault="00761292" w:rsidP="007429DE">
      <w:pPr>
        <w:jc w:val="both"/>
        <w:rPr>
          <w:rFonts w:ascii="Times New Roman" w:hAnsi="Times New Roman" w:cs="Times New Roman"/>
          <w:sz w:val="20"/>
          <w:szCs w:val="20"/>
        </w:rPr>
      </w:pPr>
    </w:p>
    <w:p w:rsidR="00E71F9D" w:rsidRPr="007429DE" w:rsidRDefault="00E71F9D" w:rsidP="007429DE">
      <w:pPr>
        <w:pStyle w:val="ListParagraph"/>
        <w:numPr>
          <w:ilvl w:val="0"/>
          <w:numId w:val="31"/>
        </w:numPr>
        <w:ind w:left="0"/>
        <w:jc w:val="both"/>
        <w:rPr>
          <w:rFonts w:ascii="Times New Roman" w:hAnsi="Times New Roman" w:cs="Times New Roman"/>
          <w:sz w:val="20"/>
          <w:szCs w:val="20"/>
        </w:rPr>
      </w:pPr>
      <w:r w:rsidRPr="007429DE">
        <w:rPr>
          <w:rFonts w:ascii="Times New Roman" w:hAnsi="Times New Roman" w:cs="Times New Roman"/>
          <w:sz w:val="20"/>
          <w:szCs w:val="20"/>
        </w:rPr>
        <w:t>The general purpose SSD and the provisioned IOPS so we can see that the use case for the general purpose</w:t>
      </w:r>
    </w:p>
    <w:p w:rsidR="00E71F9D" w:rsidRPr="007429DE" w:rsidRDefault="00E71F9D" w:rsidP="007429DE">
      <w:pPr>
        <w:pStyle w:val="ListParagraph"/>
        <w:ind w:left="0"/>
        <w:jc w:val="both"/>
        <w:rPr>
          <w:rFonts w:ascii="Times New Roman" w:hAnsi="Times New Roman" w:cs="Times New Roman"/>
          <w:sz w:val="20"/>
          <w:szCs w:val="20"/>
        </w:rPr>
      </w:pPr>
    </w:p>
    <w:p w:rsidR="00E71F9D" w:rsidRPr="007429DE" w:rsidRDefault="00E71F9D" w:rsidP="007429DE">
      <w:pPr>
        <w:pStyle w:val="ListParagraph"/>
        <w:numPr>
          <w:ilvl w:val="0"/>
          <w:numId w:val="31"/>
        </w:numPr>
        <w:ind w:left="0"/>
        <w:jc w:val="both"/>
        <w:rPr>
          <w:rFonts w:ascii="Times New Roman" w:hAnsi="Times New Roman" w:cs="Times New Roman"/>
          <w:sz w:val="20"/>
          <w:szCs w:val="20"/>
        </w:rPr>
      </w:pPr>
      <w:r w:rsidRPr="007429DE">
        <w:rPr>
          <w:rFonts w:ascii="Times New Roman" w:hAnsi="Times New Roman" w:cs="Times New Roman"/>
          <w:sz w:val="20"/>
          <w:szCs w:val="20"/>
        </w:rPr>
        <w:t>SSD is most workloads so they said this is a good balance of price to performance, recommended for most workloads it's good for system boot volumes good for virtual desktops and low latency interactive apps and dev. test environments.</w:t>
      </w:r>
    </w:p>
    <w:p w:rsidR="00E71F9D" w:rsidRPr="007429DE" w:rsidRDefault="00E71F9D" w:rsidP="007429DE">
      <w:pPr>
        <w:pStyle w:val="ListParagraph"/>
        <w:ind w:left="0"/>
        <w:jc w:val="both"/>
        <w:rPr>
          <w:rFonts w:ascii="Times New Roman" w:hAnsi="Times New Roman" w:cs="Times New Roman"/>
          <w:sz w:val="20"/>
          <w:szCs w:val="20"/>
        </w:rPr>
      </w:pPr>
    </w:p>
    <w:p w:rsidR="00E71F9D" w:rsidRPr="007429DE" w:rsidRDefault="00E71F9D" w:rsidP="007429DE">
      <w:pPr>
        <w:pStyle w:val="ListParagraph"/>
        <w:ind w:left="0"/>
        <w:jc w:val="both"/>
        <w:rPr>
          <w:rFonts w:ascii="Times New Roman" w:hAnsi="Times New Roman" w:cs="Times New Roman"/>
          <w:sz w:val="20"/>
          <w:szCs w:val="20"/>
        </w:rPr>
      </w:pPr>
    </w:p>
    <w:p w:rsidR="00E71F9D" w:rsidRPr="007429DE" w:rsidRDefault="00E71F9D" w:rsidP="007429DE">
      <w:pPr>
        <w:pStyle w:val="ListParagraph"/>
        <w:numPr>
          <w:ilvl w:val="0"/>
          <w:numId w:val="31"/>
        </w:numPr>
        <w:ind w:left="0"/>
        <w:jc w:val="both"/>
        <w:rPr>
          <w:rFonts w:ascii="Times New Roman" w:hAnsi="Times New Roman" w:cs="Times New Roman"/>
          <w:sz w:val="20"/>
          <w:szCs w:val="20"/>
        </w:rPr>
      </w:pPr>
      <w:r w:rsidRPr="007429DE">
        <w:rPr>
          <w:rFonts w:ascii="Times New Roman" w:hAnsi="Times New Roman" w:cs="Times New Roman"/>
          <w:sz w:val="20"/>
          <w:szCs w:val="20"/>
        </w:rPr>
        <w:t>On the other hand your provisioned IOPS is about mission critical low latency so this is really high performance .So it's more about business critical applications large database workloads that kind of thing then you have throughput optimized hard disk drives you are looking here at lower cost and the lowest cost is the cold but that's very low performance so you really only use it for some very specific scenarios where all you care about is cost something is not very important to you with the HDD one rather than the SDD one.</w:t>
      </w:r>
    </w:p>
    <w:p w:rsidR="00E71F9D" w:rsidRPr="007429DE" w:rsidRDefault="00E71F9D" w:rsidP="007429DE">
      <w:pPr>
        <w:jc w:val="both"/>
        <w:rPr>
          <w:rFonts w:ascii="Times New Roman" w:hAnsi="Times New Roman" w:cs="Times New Roman"/>
          <w:sz w:val="20"/>
          <w:szCs w:val="20"/>
        </w:rPr>
      </w:pPr>
      <w:r w:rsidRPr="007429DE">
        <w:rPr>
          <w:rFonts w:ascii="Times New Roman" w:hAnsi="Times New Roman" w:cs="Times New Roman"/>
          <w:sz w:val="20"/>
          <w:szCs w:val="20"/>
        </w:rPr>
        <w:lastRenderedPageBreak/>
        <w:t>So this is more about throughput so low cost but pretty good throughput. So there might be some use cases that you want to use this for.</w:t>
      </w:r>
    </w:p>
    <w:p w:rsidR="00E71F9D" w:rsidRPr="007429DE" w:rsidRDefault="00E71F9D" w:rsidP="007429DE">
      <w:pPr>
        <w:pStyle w:val="ListParagraph"/>
        <w:numPr>
          <w:ilvl w:val="0"/>
          <w:numId w:val="32"/>
        </w:numPr>
        <w:ind w:left="0"/>
        <w:jc w:val="both"/>
        <w:rPr>
          <w:rFonts w:ascii="Times New Roman" w:hAnsi="Times New Roman" w:cs="Times New Roman"/>
          <w:sz w:val="20"/>
          <w:szCs w:val="20"/>
          <w:highlight w:val="cyan"/>
        </w:rPr>
      </w:pPr>
      <w:r w:rsidRPr="007429DE">
        <w:rPr>
          <w:rFonts w:ascii="Times New Roman" w:hAnsi="Times New Roman" w:cs="Times New Roman"/>
          <w:sz w:val="20"/>
          <w:szCs w:val="20"/>
          <w:highlight w:val="cyan"/>
        </w:rPr>
        <w:t>And again you might want to just have a look at what's the cost differences you can come down and see that it gives you 500 megabytes a second there vs. a thousand for general purpose and provisioned IOPS. So there's quite a bit more performance in the provisioned IOPS SSD drive in terms of throughput but then again the cost of this is going to be so much lower and you could even potentially bundle a bunch of these disks together in a raid volume to aggregate the throughput.</w:t>
      </w:r>
    </w:p>
    <w:p w:rsidR="00E71F9D" w:rsidRPr="007429DE" w:rsidRDefault="00E71F9D" w:rsidP="007429DE">
      <w:pPr>
        <w:pStyle w:val="ListParagraph"/>
        <w:ind w:left="0"/>
        <w:jc w:val="both"/>
        <w:rPr>
          <w:rFonts w:ascii="Times New Roman" w:hAnsi="Times New Roman" w:cs="Times New Roman"/>
          <w:sz w:val="20"/>
          <w:szCs w:val="20"/>
        </w:rPr>
      </w:pPr>
    </w:p>
    <w:p w:rsidR="00E71F9D" w:rsidRPr="007429DE" w:rsidRDefault="00E71F9D"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So just familiarize yourself with this table and understand the different use cases and also the limitations so you can't use even these as a boot volume.</w:t>
      </w:r>
    </w:p>
    <w:p w:rsidR="00E71F9D" w:rsidRPr="007429DE" w:rsidRDefault="00E71F9D"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Now you remember back here we did have an option </w:t>
      </w:r>
      <w:r w:rsidRPr="007429DE">
        <w:rPr>
          <w:rFonts w:ascii="Times New Roman" w:hAnsi="Times New Roman" w:cs="Times New Roman"/>
          <w:sz w:val="20"/>
          <w:szCs w:val="20"/>
          <w:highlight w:val="yellow"/>
        </w:rPr>
        <w:t>magnetic standard</w:t>
      </w:r>
      <w:r w:rsidRPr="007429DE">
        <w:rPr>
          <w:rFonts w:ascii="Times New Roman" w:hAnsi="Times New Roman" w:cs="Times New Roman"/>
          <w:sz w:val="20"/>
          <w:szCs w:val="20"/>
        </w:rPr>
        <w:t xml:space="preserve"> which could be a big volume so you can still use that but it's not even on this table anymore. So really it's just being deprecated away.</w:t>
      </w:r>
    </w:p>
    <w:p w:rsidR="00E71F9D" w:rsidRPr="007429DE" w:rsidRDefault="00E71F9D" w:rsidP="007429DE">
      <w:pPr>
        <w:jc w:val="both"/>
        <w:rPr>
          <w:rFonts w:ascii="Times New Roman" w:hAnsi="Times New Roman" w:cs="Times New Roman"/>
          <w:sz w:val="20"/>
          <w:szCs w:val="20"/>
        </w:rPr>
      </w:pPr>
      <w:r w:rsidRPr="007429DE">
        <w:rPr>
          <w:rFonts w:ascii="Times New Roman" w:hAnsi="Times New Roman" w:cs="Times New Roman"/>
          <w:sz w:val="20"/>
          <w:szCs w:val="20"/>
        </w:rPr>
        <w:t>Another thing to note maximum volume size is the same across all of these 16 tibibytes whereas the max IOPS is significantly different so much higher on these SSD than it is on these HDD. Another thing that you might know is the minimum size is so a gigabyte or gigabyte for here 500 here.</w:t>
      </w:r>
    </w:p>
    <w:p w:rsidR="001734E0" w:rsidRPr="007429DE" w:rsidRDefault="001734E0" w:rsidP="007429DE">
      <w:pPr>
        <w:jc w:val="both"/>
        <w:rPr>
          <w:rFonts w:ascii="Times New Roman" w:hAnsi="Times New Roman" w:cs="Times New Roman"/>
          <w:sz w:val="20"/>
          <w:szCs w:val="20"/>
        </w:rPr>
      </w:pPr>
    </w:p>
    <w:p w:rsidR="001734E0" w:rsidRPr="007429DE" w:rsidRDefault="001734E0" w:rsidP="007429DE">
      <w:pPr>
        <w:jc w:val="both"/>
        <w:rPr>
          <w:rFonts w:ascii="Times New Roman" w:hAnsi="Times New Roman" w:cs="Times New Roman"/>
          <w:sz w:val="20"/>
          <w:szCs w:val="20"/>
        </w:rPr>
      </w:pPr>
    </w:p>
    <w:p w:rsidR="001734E0" w:rsidRPr="007429DE" w:rsidRDefault="001734E0" w:rsidP="007429DE">
      <w:pPr>
        <w:jc w:val="both"/>
        <w:rPr>
          <w:rFonts w:ascii="Times New Roman" w:hAnsi="Times New Roman" w:cs="Times New Roman"/>
          <w:sz w:val="20"/>
          <w:szCs w:val="20"/>
          <w:u w:val="single"/>
        </w:rPr>
      </w:pPr>
    </w:p>
    <w:p w:rsidR="001734E0" w:rsidRPr="007429DE" w:rsidRDefault="001734E0" w:rsidP="007429DE">
      <w:pPr>
        <w:jc w:val="both"/>
        <w:rPr>
          <w:rFonts w:ascii="Times New Roman" w:hAnsi="Times New Roman" w:cs="Times New Roman"/>
          <w:sz w:val="20"/>
          <w:szCs w:val="20"/>
          <w:u w:val="single"/>
        </w:rPr>
      </w:pPr>
    </w:p>
    <w:p w:rsidR="001734E0" w:rsidRPr="007429DE" w:rsidRDefault="001734E0" w:rsidP="007429DE">
      <w:pPr>
        <w:jc w:val="both"/>
        <w:rPr>
          <w:rFonts w:ascii="Times New Roman" w:hAnsi="Times New Roman" w:cs="Times New Roman"/>
          <w:sz w:val="20"/>
          <w:szCs w:val="20"/>
          <w:u w:val="single"/>
        </w:rPr>
      </w:pPr>
    </w:p>
    <w:p w:rsidR="001734E0" w:rsidRPr="007429DE" w:rsidRDefault="001734E0"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Launch instances with Multiple EBS Volumes</w:t>
      </w:r>
    </w:p>
    <w:p w:rsidR="001734E0" w:rsidRPr="007429DE" w:rsidRDefault="001734E0"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We could choose provisioned IOPS and really it would just be a performance difference. So I don't need that for this lab but you could just choose that if you wanted to so notice a difference had the delete on termination is enabled for the volume but it's not enabled for any additional volumes </w:t>
      </w:r>
      <w:r w:rsidRPr="007429DE">
        <w:rPr>
          <w:rFonts w:ascii="Times New Roman" w:hAnsi="Times New Roman" w:cs="Times New Roman"/>
          <w:sz w:val="20"/>
          <w:szCs w:val="20"/>
          <w:highlight w:val="yellow"/>
        </w:rPr>
        <w:t>this is a key exam question sometimes you'll find something come up where it mentions that an instance has been terminated it had a volume and it had a couple of additional volumes added to it you know what data is going to be accessible and you know that the additional volumes by default will be available because they're not goanna be deleted.</w:t>
      </w:r>
    </w:p>
    <w:p w:rsidR="008F3640" w:rsidRPr="007429DE" w:rsidRDefault="008F3640" w:rsidP="007429DE">
      <w:pPr>
        <w:jc w:val="both"/>
        <w:rPr>
          <w:rFonts w:ascii="Times New Roman" w:hAnsi="Times New Roman" w:cs="Times New Roman"/>
          <w:sz w:val="20"/>
          <w:szCs w:val="20"/>
        </w:rPr>
      </w:pPr>
    </w:p>
    <w:p w:rsidR="00AE03EB" w:rsidRPr="007429DE" w:rsidRDefault="00AE03EB"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Create volume fro</w:t>
      </w:r>
      <w:r w:rsidR="00FD536F">
        <w:rPr>
          <w:rFonts w:ascii="Times New Roman" w:hAnsi="Times New Roman" w:cs="Times New Roman"/>
          <w:sz w:val="20"/>
          <w:szCs w:val="20"/>
          <w:u w:val="single"/>
        </w:rPr>
        <w:t>m</w:t>
      </w:r>
      <w:r w:rsidRPr="007429DE">
        <w:rPr>
          <w:rFonts w:ascii="Times New Roman" w:hAnsi="Times New Roman" w:cs="Times New Roman"/>
          <w:sz w:val="20"/>
          <w:szCs w:val="20"/>
          <w:u w:val="single"/>
        </w:rPr>
        <w:t xml:space="preserve"> snapshots</w:t>
      </w:r>
    </w:p>
    <w:p w:rsidR="00F836EE" w:rsidRPr="007429DE" w:rsidRDefault="00F836EE" w:rsidP="007429DE">
      <w:pPr>
        <w:jc w:val="both"/>
        <w:rPr>
          <w:rFonts w:ascii="Times New Roman" w:hAnsi="Times New Roman" w:cs="Times New Roman"/>
          <w:sz w:val="20"/>
          <w:szCs w:val="20"/>
        </w:rPr>
      </w:pPr>
    </w:p>
    <w:p w:rsidR="00AE03EB" w:rsidRPr="007429DE" w:rsidRDefault="00AE03EB"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Well, we'll take a snapshot of the EBS volume and then we'll create a volume from that snapshot. And what we're actually leveraging there is the fact that the </w:t>
      </w:r>
      <w:r w:rsidRPr="007429DE">
        <w:rPr>
          <w:rFonts w:ascii="Times New Roman" w:hAnsi="Times New Roman" w:cs="Times New Roman"/>
          <w:sz w:val="20"/>
          <w:szCs w:val="20"/>
          <w:highlight w:val="yellow"/>
        </w:rPr>
        <w:t>snapshots are stored on S3 which is a regional service.</w:t>
      </w:r>
      <w:r w:rsidRPr="007429DE">
        <w:rPr>
          <w:rFonts w:ascii="Times New Roman" w:hAnsi="Times New Roman" w:cs="Times New Roman"/>
          <w:sz w:val="20"/>
          <w:szCs w:val="20"/>
        </w:rPr>
        <w:t xml:space="preserve"> So even though EBS volumes only exist in a specific availability zone, because our snapshots are on S3 we're then able to restore the snapshot to any availability zone within the region.</w:t>
      </w:r>
    </w:p>
    <w:p w:rsidR="00492CBD" w:rsidRPr="007429DE" w:rsidRDefault="00492CBD" w:rsidP="007429DE">
      <w:pPr>
        <w:jc w:val="both"/>
        <w:rPr>
          <w:rFonts w:ascii="Times New Roman" w:hAnsi="Times New Roman" w:cs="Times New Roman"/>
          <w:sz w:val="20"/>
          <w:szCs w:val="20"/>
        </w:rPr>
      </w:pPr>
    </w:p>
    <w:p w:rsidR="00492CBD" w:rsidRPr="007429DE" w:rsidRDefault="00305D57"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Working With Snapshots:</w:t>
      </w:r>
    </w:p>
    <w:p w:rsidR="00F971E6" w:rsidRPr="007429DE" w:rsidRDefault="00F971E6" w:rsidP="007429DE">
      <w:pPr>
        <w:pStyle w:val="ListParagraph"/>
        <w:numPr>
          <w:ilvl w:val="0"/>
          <w:numId w:val="32"/>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So you'll want to look up </w:t>
      </w:r>
      <w:r w:rsidRPr="007429DE">
        <w:rPr>
          <w:rFonts w:ascii="Times New Roman" w:hAnsi="Times New Roman" w:cs="Times New Roman"/>
          <w:sz w:val="20"/>
          <w:szCs w:val="20"/>
          <w:highlight w:val="yellow"/>
        </w:rPr>
        <w:t>deleting an Amazon EBS snapshot and the key thing is here is that it says if you make periodic snapshots of a volume the snapshots are incremental</w:t>
      </w:r>
      <w:r w:rsidRPr="007429DE">
        <w:rPr>
          <w:rFonts w:ascii="Times New Roman" w:hAnsi="Times New Roman" w:cs="Times New Roman"/>
          <w:sz w:val="20"/>
          <w:szCs w:val="20"/>
        </w:rPr>
        <w:t xml:space="preserve"> so that's what I just explained .And that means that only </w:t>
      </w:r>
      <w:r w:rsidRPr="007429DE">
        <w:rPr>
          <w:rFonts w:ascii="Times New Roman" w:hAnsi="Times New Roman" w:cs="Times New Roman"/>
          <w:sz w:val="20"/>
          <w:szCs w:val="20"/>
          <w:highlight w:val="cyan"/>
        </w:rPr>
        <w:t xml:space="preserve">the blocks on the device have changed after your last snapshot are saved in the new </w:t>
      </w:r>
      <w:r w:rsidR="00305D57" w:rsidRPr="007429DE">
        <w:rPr>
          <w:rFonts w:ascii="Times New Roman" w:hAnsi="Times New Roman" w:cs="Times New Roman"/>
          <w:sz w:val="20"/>
          <w:szCs w:val="20"/>
          <w:highlight w:val="cyan"/>
        </w:rPr>
        <w:t>snapshot.</w:t>
      </w:r>
      <w:r w:rsidR="00305D57" w:rsidRPr="007429DE">
        <w:rPr>
          <w:rFonts w:ascii="Times New Roman" w:hAnsi="Times New Roman" w:cs="Times New Roman"/>
          <w:sz w:val="20"/>
          <w:szCs w:val="20"/>
        </w:rPr>
        <w:t xml:space="preserve"> Now</w:t>
      </w:r>
      <w:r w:rsidRPr="007429DE">
        <w:rPr>
          <w:rFonts w:ascii="Times New Roman" w:hAnsi="Times New Roman" w:cs="Times New Roman"/>
          <w:sz w:val="20"/>
          <w:szCs w:val="20"/>
        </w:rPr>
        <w:t xml:space="preserve"> in most </w:t>
      </w:r>
      <w:r w:rsidRPr="007429DE">
        <w:rPr>
          <w:rFonts w:ascii="Times New Roman" w:hAnsi="Times New Roman" w:cs="Times New Roman"/>
          <w:sz w:val="20"/>
          <w:szCs w:val="20"/>
          <w:highlight w:val="cyan"/>
        </w:rPr>
        <w:t>backup systems that would mean that you need all of those snapshots in order to recover</w:t>
      </w:r>
      <w:r w:rsidR="00305D57" w:rsidRPr="007429DE">
        <w:rPr>
          <w:rFonts w:ascii="Times New Roman" w:hAnsi="Times New Roman" w:cs="Times New Roman"/>
          <w:sz w:val="20"/>
          <w:szCs w:val="20"/>
          <w:highlight w:val="cyan"/>
        </w:rPr>
        <w:t>.</w:t>
      </w:r>
    </w:p>
    <w:p w:rsidR="00F971E6" w:rsidRPr="007429DE" w:rsidRDefault="00F971E6" w:rsidP="007429DE">
      <w:pPr>
        <w:spacing w:after="158" w:line="240" w:lineRule="auto"/>
        <w:jc w:val="both"/>
        <w:rPr>
          <w:rFonts w:ascii="Times New Roman" w:eastAsia="Times New Roman" w:hAnsi="Times New Roman" w:cs="Times New Roman"/>
          <w:color w:val="007791"/>
          <w:sz w:val="20"/>
          <w:szCs w:val="20"/>
          <w:u w:val="single"/>
        </w:rPr>
      </w:pPr>
    </w:p>
    <w:p w:rsidR="00305D57" w:rsidRPr="007429DE" w:rsidRDefault="00305D57" w:rsidP="007429DE">
      <w:pPr>
        <w:pStyle w:val="ListParagraph"/>
        <w:numPr>
          <w:ilvl w:val="0"/>
          <w:numId w:val="32"/>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Another tool that we have is </w:t>
      </w:r>
      <w:r w:rsidRPr="007429DE">
        <w:rPr>
          <w:rFonts w:ascii="Times New Roman" w:hAnsi="Times New Roman" w:cs="Times New Roman"/>
          <w:sz w:val="20"/>
          <w:szCs w:val="20"/>
          <w:highlight w:val="yellow"/>
        </w:rPr>
        <w:t>data lifecycle manager and this is a way that you can automate the lifecycle of snapshots.</w:t>
      </w:r>
      <w:r w:rsidRPr="007429DE">
        <w:rPr>
          <w:rFonts w:ascii="Times New Roman" w:hAnsi="Times New Roman" w:cs="Times New Roman"/>
          <w:sz w:val="20"/>
          <w:szCs w:val="20"/>
        </w:rPr>
        <w:t xml:space="preserve"> It’s a relatively new service but it is several months old so it will be featuring on the exam now.</w:t>
      </w:r>
    </w:p>
    <w:p w:rsidR="00305D57" w:rsidRPr="007429DE" w:rsidRDefault="00305D57" w:rsidP="007429DE">
      <w:pPr>
        <w:spacing w:after="158" w:line="240" w:lineRule="auto"/>
        <w:jc w:val="both"/>
        <w:rPr>
          <w:rFonts w:ascii="Times New Roman" w:eastAsia="Times New Roman" w:hAnsi="Times New Roman" w:cs="Times New Roman"/>
          <w:color w:val="29303B"/>
          <w:sz w:val="20"/>
          <w:szCs w:val="20"/>
        </w:rPr>
      </w:pPr>
    </w:p>
    <w:p w:rsidR="00305D57" w:rsidRPr="007429DE" w:rsidRDefault="00305D57" w:rsidP="007429DE">
      <w:pPr>
        <w:pStyle w:val="ListParagraph"/>
        <w:numPr>
          <w:ilvl w:val="0"/>
          <w:numId w:val="32"/>
        </w:numPr>
        <w:ind w:left="0"/>
        <w:jc w:val="both"/>
        <w:rPr>
          <w:rFonts w:ascii="Times New Roman" w:hAnsi="Times New Roman" w:cs="Times New Roman"/>
          <w:sz w:val="20"/>
          <w:szCs w:val="20"/>
          <w:highlight w:val="cyan"/>
        </w:rPr>
      </w:pPr>
      <w:r w:rsidRPr="007429DE">
        <w:rPr>
          <w:rFonts w:ascii="Times New Roman" w:hAnsi="Times New Roman" w:cs="Times New Roman"/>
          <w:sz w:val="20"/>
          <w:szCs w:val="20"/>
        </w:rPr>
        <w:t xml:space="preserve">Now there's another thing about snapshots that you need to understand to take a fully consistent snapshot. Sometimes referred to as a crash </w:t>
      </w:r>
      <w:r w:rsidRPr="007429DE">
        <w:rPr>
          <w:rFonts w:ascii="Times New Roman" w:hAnsi="Times New Roman" w:cs="Times New Roman"/>
          <w:b/>
          <w:sz w:val="20"/>
          <w:szCs w:val="20"/>
        </w:rPr>
        <w:t>consistent snapshot</w:t>
      </w:r>
      <w:r w:rsidRPr="007429DE">
        <w:rPr>
          <w:rFonts w:ascii="Times New Roman" w:hAnsi="Times New Roman" w:cs="Times New Roman"/>
          <w:sz w:val="20"/>
          <w:szCs w:val="20"/>
          <w:highlight w:val="yellow"/>
        </w:rPr>
        <w:t>. You must stop right to the volume. So that means that to ensure that you have a fully consistent snapshot you need to stop any activity that's going on the volume</w:t>
      </w:r>
      <w:r w:rsidRPr="007429DE">
        <w:rPr>
          <w:rFonts w:ascii="Times New Roman" w:hAnsi="Times New Roman" w:cs="Times New Roman"/>
          <w:sz w:val="20"/>
          <w:szCs w:val="20"/>
          <w:highlight w:val="cyan"/>
        </w:rPr>
        <w:t>. Of course that's very hard for a root volume when the operating system is running on it. So ideally you would shut down your instance and you would then take a snapshot of it.</w:t>
      </w:r>
    </w:p>
    <w:p w:rsidR="00305D57" w:rsidRPr="007429DE" w:rsidRDefault="00305D57" w:rsidP="007429DE">
      <w:pPr>
        <w:spacing w:after="158" w:line="240" w:lineRule="auto"/>
        <w:jc w:val="both"/>
        <w:rPr>
          <w:rFonts w:ascii="Times New Roman" w:eastAsia="Times New Roman" w:hAnsi="Times New Roman" w:cs="Times New Roman"/>
          <w:color w:val="29303B"/>
          <w:sz w:val="20"/>
          <w:szCs w:val="20"/>
        </w:rPr>
      </w:pPr>
    </w:p>
    <w:p w:rsidR="00305D57" w:rsidRPr="007429DE" w:rsidRDefault="00305D57" w:rsidP="007429DE">
      <w:pPr>
        <w:jc w:val="both"/>
        <w:rPr>
          <w:rFonts w:ascii="Times New Roman" w:hAnsi="Times New Roman" w:cs="Times New Roman"/>
          <w:sz w:val="20"/>
          <w:szCs w:val="20"/>
        </w:rPr>
      </w:pPr>
    </w:p>
    <w:p w:rsidR="00F836EE" w:rsidRPr="007429DE" w:rsidRDefault="00F836EE" w:rsidP="007429DE">
      <w:pPr>
        <w:jc w:val="both"/>
        <w:rPr>
          <w:rFonts w:ascii="Times New Roman" w:hAnsi="Times New Roman" w:cs="Times New Roman"/>
          <w:sz w:val="20"/>
          <w:szCs w:val="20"/>
        </w:rPr>
      </w:pPr>
    </w:p>
    <w:p w:rsidR="00C064A5" w:rsidRPr="007429DE" w:rsidRDefault="00C064A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EBS Performance:</w:t>
      </w:r>
    </w:p>
    <w:p w:rsidR="00C064A5" w:rsidRPr="007429DE" w:rsidRDefault="00C064A5"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This happens in AWS at the operating system level so in other words you configure this through your operating system you would attach multiple volumes and then you'd configure one of these types of </w:t>
      </w:r>
      <w:r w:rsidRPr="007429DE">
        <w:rPr>
          <w:rFonts w:ascii="Times New Roman" w:hAnsi="Times New Roman" w:cs="Times New Roman"/>
          <w:sz w:val="20"/>
          <w:szCs w:val="20"/>
          <w:highlight w:val="yellow"/>
        </w:rPr>
        <w:t xml:space="preserve">RAID like RAID zero or RAID one for your operating system so it is actually important to know this for the exam. I would at least know the difference between </w:t>
      </w:r>
      <w:proofErr w:type="gramStart"/>
      <w:r w:rsidRPr="007429DE">
        <w:rPr>
          <w:rFonts w:ascii="Times New Roman" w:hAnsi="Times New Roman" w:cs="Times New Roman"/>
          <w:sz w:val="20"/>
          <w:szCs w:val="20"/>
          <w:highlight w:val="yellow"/>
        </w:rPr>
        <w:t>RAID</w:t>
      </w:r>
      <w:proofErr w:type="gramEnd"/>
      <w:r w:rsidRPr="007429DE">
        <w:rPr>
          <w:rFonts w:ascii="Times New Roman" w:hAnsi="Times New Roman" w:cs="Times New Roman"/>
          <w:sz w:val="20"/>
          <w:szCs w:val="20"/>
          <w:highlight w:val="yellow"/>
        </w:rPr>
        <w:t xml:space="preserve"> zero which is striping and RAID one which is mirroring your discs, and you need to understand what the performance and redundancy benefits are of each of these different types of RAID.</w:t>
      </w:r>
    </w:p>
    <w:p w:rsidR="00C064A5" w:rsidRPr="007429DE" w:rsidRDefault="00C064A5"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And that's all here. So you can look that up here. Another one is we have nested RAID. So this is where you put two types of RAID together such as RAID 10.So that's another one that's potentially going to come up on the exam. </w:t>
      </w:r>
      <w:r w:rsidRPr="007429DE">
        <w:rPr>
          <w:rFonts w:ascii="Times New Roman" w:hAnsi="Times New Roman" w:cs="Times New Roman"/>
          <w:sz w:val="20"/>
          <w:szCs w:val="20"/>
          <w:highlight w:val="yellow"/>
        </w:rPr>
        <w:t>Understand RAID 10, understand RAID zero, and RAID one. And just remember that you need EBS optimized instances or at least instances with a decent amount of network bandwidth at least 10 gigabits per second</w:t>
      </w:r>
      <w:r w:rsidRPr="007429DE">
        <w:rPr>
          <w:rFonts w:ascii="Times New Roman" w:hAnsi="Times New Roman" w:cs="Times New Roman"/>
          <w:sz w:val="20"/>
          <w:szCs w:val="20"/>
        </w:rPr>
        <w:t>.</w:t>
      </w:r>
    </w:p>
    <w:p w:rsidR="00EF42B1" w:rsidRPr="007429DE" w:rsidRDefault="00EF42B1" w:rsidP="007429DE">
      <w:pPr>
        <w:jc w:val="both"/>
        <w:rPr>
          <w:rFonts w:ascii="Times New Roman" w:hAnsi="Times New Roman" w:cs="Times New Roman"/>
          <w:sz w:val="20"/>
          <w:szCs w:val="20"/>
        </w:rPr>
      </w:pPr>
    </w:p>
    <w:p w:rsidR="00EF42B1" w:rsidRPr="007429DE" w:rsidRDefault="00EF42B1" w:rsidP="007429DE">
      <w:pPr>
        <w:jc w:val="both"/>
        <w:rPr>
          <w:rFonts w:ascii="Times New Roman" w:hAnsi="Times New Roman" w:cs="Times New Roman"/>
          <w:sz w:val="20"/>
          <w:szCs w:val="20"/>
        </w:rPr>
      </w:pPr>
    </w:p>
    <w:p w:rsidR="007D0D72" w:rsidRPr="007429DE" w:rsidRDefault="007D0D72"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EFS Access Control:</w:t>
      </w:r>
    </w:p>
    <w:p w:rsidR="00761292" w:rsidRPr="007429DE" w:rsidRDefault="00761292"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EFS is a file-based storage system accessed over NFS. You can attach thousands of instances from multiple AZs to the same file system.</w:t>
      </w:r>
    </w:p>
    <w:p w:rsidR="007F6C62" w:rsidRPr="007429DE" w:rsidRDefault="007F6C62"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You can control access to files and directories with POSIX-compliant user and group-level permissions.</w:t>
      </w:r>
    </w:p>
    <w:p w:rsidR="007F6C62" w:rsidRPr="007429DE" w:rsidRDefault="007F6C62" w:rsidP="007429DE">
      <w:pPr>
        <w:jc w:val="both"/>
        <w:rPr>
          <w:rFonts w:ascii="Times New Roman" w:hAnsi="Times New Roman" w:cs="Times New Roman"/>
          <w:sz w:val="20"/>
          <w:szCs w:val="20"/>
          <w:u w:val="single"/>
        </w:rPr>
      </w:pPr>
    </w:p>
    <w:p w:rsidR="005C3EA7" w:rsidRPr="007429DE" w:rsidRDefault="007D0D72" w:rsidP="007429DE">
      <w:pPr>
        <w:pStyle w:val="ListParagraph"/>
        <w:numPr>
          <w:ilvl w:val="0"/>
          <w:numId w:val="33"/>
        </w:numPr>
        <w:ind w:left="0"/>
        <w:jc w:val="both"/>
        <w:rPr>
          <w:rFonts w:ascii="Times New Roman" w:hAnsi="Times New Roman" w:cs="Times New Roman"/>
          <w:sz w:val="20"/>
          <w:szCs w:val="20"/>
        </w:rPr>
      </w:pPr>
      <w:r w:rsidRPr="007429DE">
        <w:rPr>
          <w:rFonts w:ascii="Times New Roman" w:hAnsi="Times New Roman" w:cs="Times New Roman"/>
          <w:sz w:val="20"/>
          <w:szCs w:val="20"/>
        </w:rPr>
        <w:t>Now there are two performance modes with AFSC you've got general-purpose, which is suitable for most use cases,</w:t>
      </w:r>
    </w:p>
    <w:p w:rsidR="007D0D72" w:rsidRPr="007429DE" w:rsidRDefault="005C3EA7" w:rsidP="007429DE">
      <w:pPr>
        <w:pStyle w:val="ListParagraph"/>
        <w:numPr>
          <w:ilvl w:val="0"/>
          <w:numId w:val="33"/>
        </w:numPr>
        <w:ind w:left="0"/>
        <w:jc w:val="both"/>
        <w:rPr>
          <w:rFonts w:ascii="Times New Roman" w:hAnsi="Times New Roman" w:cs="Times New Roman"/>
          <w:sz w:val="20"/>
          <w:szCs w:val="20"/>
        </w:rPr>
      </w:pPr>
      <w:r w:rsidRPr="007429DE">
        <w:rPr>
          <w:rFonts w:ascii="Times New Roman" w:hAnsi="Times New Roman" w:cs="Times New Roman"/>
          <w:sz w:val="20"/>
          <w:szCs w:val="20"/>
        </w:rPr>
        <w:t>And</w:t>
      </w:r>
      <w:r w:rsidR="007D0D72" w:rsidRPr="007429DE">
        <w:rPr>
          <w:rFonts w:ascii="Times New Roman" w:hAnsi="Times New Roman" w:cs="Times New Roman"/>
          <w:sz w:val="20"/>
          <w:szCs w:val="20"/>
        </w:rPr>
        <w:t xml:space="preserve"> then you've got Maximo where you can scale to higher levels of aggregate throughput</w:t>
      </w:r>
      <w:r w:rsidR="0069773A" w:rsidRPr="007429DE">
        <w:rPr>
          <w:rFonts w:ascii="Times New Roman" w:hAnsi="Times New Roman" w:cs="Times New Roman"/>
          <w:sz w:val="20"/>
          <w:szCs w:val="20"/>
        </w:rPr>
        <w:t xml:space="preserve"> </w:t>
      </w:r>
      <w:r w:rsidR="007D0D72" w:rsidRPr="007429DE">
        <w:rPr>
          <w:rFonts w:ascii="Times New Roman" w:hAnsi="Times New Roman" w:cs="Times New Roman"/>
          <w:sz w:val="20"/>
          <w:szCs w:val="20"/>
        </w:rPr>
        <w:t>and operations per second.</w:t>
      </w:r>
      <w:r w:rsidR="005C7E61" w:rsidRPr="007429DE">
        <w:rPr>
          <w:rFonts w:ascii="Times New Roman" w:hAnsi="Times New Roman" w:cs="Times New Roman"/>
          <w:sz w:val="20"/>
          <w:szCs w:val="20"/>
        </w:rPr>
        <w:t xml:space="preserve"> Attribute Fornier file system, something that might push you to use Maximo instead of general purpose.</w:t>
      </w:r>
    </w:p>
    <w:p w:rsidR="00C064A5" w:rsidRPr="007429DE" w:rsidRDefault="00CC5A43" w:rsidP="007429DE">
      <w:pPr>
        <w:ind w:firstLine="720"/>
        <w:jc w:val="both"/>
        <w:rPr>
          <w:rFonts w:ascii="Times New Roman" w:hAnsi="Times New Roman" w:cs="Times New Roman"/>
          <w:sz w:val="20"/>
          <w:szCs w:val="20"/>
        </w:rPr>
      </w:pPr>
      <w:r w:rsidRPr="007429DE">
        <w:rPr>
          <w:rFonts w:ascii="Times New Roman" w:hAnsi="Times New Roman" w:cs="Times New Roman"/>
          <w:sz w:val="20"/>
          <w:szCs w:val="20"/>
          <w:highlight w:val="yellow"/>
        </w:rPr>
        <w:t>So just watch out where exam questions might ask for a particular performance.</w:t>
      </w:r>
    </w:p>
    <w:p w:rsidR="00742F2F" w:rsidRPr="007429DE" w:rsidRDefault="00742F2F" w:rsidP="007429DE">
      <w:pPr>
        <w:jc w:val="both"/>
        <w:rPr>
          <w:rFonts w:ascii="Times New Roman" w:hAnsi="Times New Roman" w:cs="Times New Roman"/>
          <w:sz w:val="20"/>
          <w:szCs w:val="20"/>
        </w:rPr>
      </w:pPr>
    </w:p>
    <w:p w:rsidR="00742F2F" w:rsidRPr="007429DE" w:rsidRDefault="00742F2F" w:rsidP="007429DE">
      <w:pPr>
        <w:jc w:val="both"/>
        <w:rPr>
          <w:rFonts w:ascii="Times New Roman" w:hAnsi="Times New Roman" w:cs="Times New Roman"/>
          <w:sz w:val="20"/>
          <w:szCs w:val="20"/>
        </w:rPr>
      </w:pPr>
    </w:p>
    <w:p w:rsidR="007F6C62" w:rsidRPr="007429DE" w:rsidRDefault="007F6C62" w:rsidP="007429DE">
      <w:pPr>
        <w:jc w:val="both"/>
        <w:rPr>
          <w:rFonts w:ascii="Times New Roman" w:hAnsi="Times New Roman" w:cs="Times New Roman"/>
          <w:sz w:val="20"/>
          <w:szCs w:val="20"/>
          <w:u w:val="single"/>
        </w:rPr>
      </w:pPr>
    </w:p>
    <w:p w:rsidR="007F6C62" w:rsidRPr="007429DE" w:rsidRDefault="007F6C62" w:rsidP="007429DE">
      <w:pPr>
        <w:jc w:val="both"/>
        <w:rPr>
          <w:rFonts w:ascii="Times New Roman" w:hAnsi="Times New Roman" w:cs="Times New Roman"/>
          <w:sz w:val="20"/>
          <w:szCs w:val="20"/>
          <w:u w:val="single"/>
        </w:rPr>
      </w:pPr>
    </w:p>
    <w:p w:rsidR="007F6C62" w:rsidRPr="007429DE" w:rsidRDefault="007F6C62" w:rsidP="007429DE">
      <w:pPr>
        <w:jc w:val="both"/>
        <w:rPr>
          <w:rFonts w:ascii="Times New Roman" w:hAnsi="Times New Roman" w:cs="Times New Roman"/>
          <w:sz w:val="20"/>
          <w:szCs w:val="20"/>
          <w:u w:val="single"/>
        </w:rPr>
      </w:pPr>
    </w:p>
    <w:p w:rsidR="007F6C62" w:rsidRPr="007429DE" w:rsidRDefault="007F6C62" w:rsidP="007429DE">
      <w:pPr>
        <w:jc w:val="both"/>
        <w:rPr>
          <w:rFonts w:ascii="Times New Roman" w:hAnsi="Times New Roman" w:cs="Times New Roman"/>
          <w:sz w:val="20"/>
          <w:szCs w:val="20"/>
          <w:u w:val="single"/>
        </w:rPr>
      </w:pPr>
    </w:p>
    <w:p w:rsidR="00742F2F" w:rsidRPr="007429DE" w:rsidRDefault="00742F2F"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FSx:</w:t>
      </w:r>
    </w:p>
    <w:p w:rsidR="007F6C62" w:rsidRPr="007429DE" w:rsidRDefault="007F6C62"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FSx for Windows File Server provides NTFS file systems that can be accessed from up to thousands of compute instances using the SMB protocol.</w:t>
      </w:r>
    </w:p>
    <w:p w:rsidR="007F6C62" w:rsidRPr="007429DE" w:rsidRDefault="007F6C62" w:rsidP="007429DE">
      <w:pPr>
        <w:jc w:val="both"/>
        <w:rPr>
          <w:rFonts w:ascii="Times New Roman" w:hAnsi="Times New Roman" w:cs="Times New Roman"/>
          <w:sz w:val="20"/>
          <w:szCs w:val="20"/>
          <w:u w:val="single"/>
        </w:rPr>
      </w:pPr>
    </w:p>
    <w:p w:rsidR="00742F2F" w:rsidRPr="007429DE" w:rsidRDefault="00742F2F"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Now for the SAA-C02 exam and we can have few questions on my exam.</w:t>
      </w:r>
    </w:p>
    <w:p w:rsidR="00875771" w:rsidRPr="007429DE" w:rsidRDefault="00875771" w:rsidP="007429DE">
      <w:pPr>
        <w:jc w:val="both"/>
        <w:rPr>
          <w:rFonts w:ascii="Times New Roman" w:hAnsi="Times New Roman" w:cs="Times New Roman"/>
          <w:sz w:val="20"/>
          <w:szCs w:val="20"/>
        </w:rPr>
      </w:pPr>
    </w:p>
    <w:p w:rsidR="00875771" w:rsidRPr="007429DE" w:rsidRDefault="00875771" w:rsidP="007429DE">
      <w:pPr>
        <w:pStyle w:val="ListParagraph"/>
        <w:numPr>
          <w:ilvl w:val="0"/>
          <w:numId w:val="34"/>
        </w:numPr>
        <w:ind w:left="0"/>
        <w:jc w:val="both"/>
        <w:rPr>
          <w:rFonts w:ascii="Times New Roman" w:hAnsi="Times New Roman" w:cs="Times New Roman"/>
          <w:sz w:val="20"/>
          <w:szCs w:val="20"/>
        </w:rPr>
      </w:pPr>
      <w:r w:rsidRPr="007429DE">
        <w:rPr>
          <w:rFonts w:ascii="Times New Roman" w:hAnsi="Times New Roman" w:cs="Times New Roman"/>
          <w:sz w:val="20"/>
          <w:szCs w:val="20"/>
        </w:rPr>
        <w:t>So this is the FSx for Windows file server. And what you have is you can connect your Windows based application. So for instance you might have two instances running Windows but you could also have on premises clients running Windows connected over a VPN or direct connect connection and you can then talk to a file system and that file system supports the native Windows file system features such as NTFS file systems and ACLs, shadow copies and user quotas amongst other features and has access over the server message block or SMB protocol.</w:t>
      </w:r>
    </w:p>
    <w:p w:rsidR="00875771" w:rsidRPr="007429DE" w:rsidRDefault="00875771" w:rsidP="007429DE">
      <w:pPr>
        <w:jc w:val="both"/>
        <w:rPr>
          <w:rFonts w:ascii="Times New Roman" w:hAnsi="Times New Roman" w:cs="Times New Roman"/>
          <w:sz w:val="20"/>
          <w:szCs w:val="20"/>
        </w:rPr>
      </w:pPr>
    </w:p>
    <w:p w:rsidR="00875771" w:rsidRPr="007429DE" w:rsidRDefault="00875771" w:rsidP="007429DE">
      <w:pPr>
        <w:pStyle w:val="ListParagraph"/>
        <w:numPr>
          <w:ilvl w:val="0"/>
          <w:numId w:val="34"/>
        </w:numPr>
        <w:ind w:left="0"/>
        <w:jc w:val="both"/>
        <w:rPr>
          <w:rFonts w:ascii="Times New Roman" w:hAnsi="Times New Roman" w:cs="Times New Roman"/>
          <w:sz w:val="20"/>
          <w:szCs w:val="20"/>
        </w:rPr>
      </w:pPr>
      <w:r w:rsidRPr="007429DE">
        <w:rPr>
          <w:rFonts w:ascii="Times New Roman" w:hAnsi="Times New Roman" w:cs="Times New Roman"/>
          <w:sz w:val="20"/>
          <w:szCs w:val="20"/>
        </w:rPr>
        <w:t>The key thing that we'll notice here first off is that we have an S3 bucket. This is key to know for the exam so you'll need to identify when to use FSx for Windows versus NSX for Lustre.</w:t>
      </w:r>
    </w:p>
    <w:p w:rsidR="002E7644" w:rsidRPr="007429DE" w:rsidRDefault="002E7644" w:rsidP="007429DE">
      <w:pPr>
        <w:pStyle w:val="ListParagraph"/>
        <w:ind w:left="0"/>
        <w:jc w:val="both"/>
        <w:rPr>
          <w:rFonts w:ascii="Times New Roman" w:hAnsi="Times New Roman" w:cs="Times New Roman"/>
          <w:sz w:val="20"/>
          <w:szCs w:val="20"/>
        </w:rPr>
      </w:pPr>
    </w:p>
    <w:p w:rsidR="008D6699" w:rsidRDefault="008D6699" w:rsidP="007429DE">
      <w:pPr>
        <w:pStyle w:val="ListParagraph"/>
        <w:ind w:left="0"/>
        <w:jc w:val="both"/>
        <w:rPr>
          <w:ins w:id="4" w:author="Madhav Sapkota" w:date="2021-02-20T16:40:00Z"/>
          <w:rFonts w:ascii="Times New Roman" w:hAnsi="Times New Roman" w:cs="Times New Roman"/>
          <w:b/>
          <w:sz w:val="20"/>
          <w:szCs w:val="20"/>
          <w:highlight w:val="yellow"/>
        </w:rPr>
      </w:pPr>
    </w:p>
    <w:p w:rsidR="002E7644" w:rsidRPr="007429DE" w:rsidRDefault="002E7644" w:rsidP="007429DE">
      <w:pPr>
        <w:pStyle w:val="ListParagraph"/>
        <w:ind w:left="0"/>
        <w:jc w:val="both"/>
        <w:rPr>
          <w:rFonts w:ascii="Times New Roman" w:hAnsi="Times New Roman" w:cs="Times New Roman"/>
          <w:b/>
          <w:sz w:val="20"/>
          <w:szCs w:val="20"/>
        </w:rPr>
      </w:pPr>
      <w:r w:rsidRPr="007429DE">
        <w:rPr>
          <w:rFonts w:ascii="Times New Roman" w:hAnsi="Times New Roman" w:cs="Times New Roman"/>
          <w:b/>
          <w:sz w:val="20"/>
          <w:szCs w:val="20"/>
          <w:highlight w:val="yellow"/>
        </w:rPr>
        <w:lastRenderedPageBreak/>
        <w:t>Key exam point here.</w:t>
      </w:r>
      <w:r w:rsidRPr="007429DE">
        <w:rPr>
          <w:rFonts w:ascii="Times New Roman" w:hAnsi="Times New Roman" w:cs="Times New Roman"/>
          <w:b/>
          <w:sz w:val="20"/>
          <w:szCs w:val="20"/>
        </w:rPr>
        <w:t xml:space="preserve"> </w:t>
      </w:r>
    </w:p>
    <w:p w:rsidR="002E7644" w:rsidRPr="007429DE" w:rsidRDefault="002E7644" w:rsidP="007429DE">
      <w:pPr>
        <w:pStyle w:val="ListParagraph"/>
        <w:ind w:left="0"/>
        <w:jc w:val="both"/>
        <w:rPr>
          <w:rFonts w:ascii="Times New Roman" w:hAnsi="Times New Roman" w:cs="Times New Roman"/>
          <w:sz w:val="20"/>
          <w:szCs w:val="20"/>
        </w:rPr>
      </w:pPr>
    </w:p>
    <w:p w:rsidR="002E7644" w:rsidRPr="007429DE" w:rsidRDefault="002E7644" w:rsidP="007429DE">
      <w:pPr>
        <w:pStyle w:val="ListParagraph"/>
        <w:numPr>
          <w:ilvl w:val="0"/>
          <w:numId w:val="34"/>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The thing to remember is whenever you see S3 being mentioned and it looks like an FSx use case it's gonna be NSX for Lustre. </w:t>
      </w:r>
    </w:p>
    <w:p w:rsidR="002E7644" w:rsidRPr="007429DE" w:rsidRDefault="002E7644" w:rsidP="007429DE">
      <w:pPr>
        <w:pStyle w:val="ListParagraph"/>
        <w:ind w:left="0"/>
        <w:jc w:val="both"/>
        <w:rPr>
          <w:rFonts w:ascii="Times New Roman" w:hAnsi="Times New Roman" w:cs="Times New Roman"/>
          <w:sz w:val="20"/>
          <w:szCs w:val="20"/>
        </w:rPr>
      </w:pPr>
    </w:p>
    <w:p w:rsidR="002E7644" w:rsidRPr="007429DE" w:rsidRDefault="002E7644" w:rsidP="007429DE">
      <w:pPr>
        <w:pStyle w:val="ListParagraph"/>
        <w:numPr>
          <w:ilvl w:val="0"/>
          <w:numId w:val="34"/>
        </w:numPr>
        <w:ind w:left="0"/>
        <w:jc w:val="both"/>
        <w:rPr>
          <w:rFonts w:ascii="Times New Roman" w:hAnsi="Times New Roman" w:cs="Times New Roman"/>
          <w:sz w:val="20"/>
          <w:szCs w:val="20"/>
        </w:rPr>
      </w:pPr>
      <w:r w:rsidRPr="007429DE">
        <w:rPr>
          <w:rFonts w:ascii="Times New Roman" w:hAnsi="Times New Roman" w:cs="Times New Roman"/>
          <w:sz w:val="20"/>
          <w:szCs w:val="20"/>
        </w:rPr>
        <w:t>And if it's SMB or if it's gonna be a Windows based application then it's going to push you to FSx for Windows.</w:t>
      </w:r>
    </w:p>
    <w:p w:rsidR="002E7644" w:rsidRPr="007429DE" w:rsidRDefault="002E7644" w:rsidP="007429DE">
      <w:pPr>
        <w:pStyle w:val="ListParagraph"/>
        <w:ind w:left="0"/>
        <w:jc w:val="both"/>
        <w:rPr>
          <w:rFonts w:ascii="Times New Roman" w:hAnsi="Times New Roman" w:cs="Times New Roman"/>
          <w:sz w:val="20"/>
          <w:szCs w:val="20"/>
        </w:rPr>
      </w:pPr>
    </w:p>
    <w:p w:rsidR="00875771" w:rsidRPr="007429DE" w:rsidRDefault="00875771" w:rsidP="007429DE">
      <w:pPr>
        <w:jc w:val="both"/>
        <w:rPr>
          <w:rFonts w:ascii="Times New Roman" w:hAnsi="Times New Roman" w:cs="Times New Roman"/>
          <w:sz w:val="20"/>
          <w:szCs w:val="20"/>
        </w:rPr>
      </w:pPr>
    </w:p>
    <w:p w:rsidR="00742F2F" w:rsidRPr="007429DE" w:rsidRDefault="0046034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AWS Storage Gateway -File Gateway:</w:t>
      </w:r>
    </w:p>
    <w:p w:rsidR="00460345" w:rsidRPr="007429DE" w:rsidRDefault="00460345"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When you get exam questions which type of storage Gateway you should be using or whether you should be using a storage gateway at all.</w:t>
      </w:r>
    </w:p>
    <w:p w:rsidR="00460345" w:rsidRPr="007429DE" w:rsidRDefault="00460345" w:rsidP="007429DE">
      <w:pPr>
        <w:pStyle w:val="ListParagraph"/>
        <w:numPr>
          <w:ilvl w:val="0"/>
          <w:numId w:val="35"/>
        </w:numPr>
        <w:ind w:left="0"/>
        <w:jc w:val="both"/>
        <w:rPr>
          <w:rFonts w:ascii="Times New Roman" w:hAnsi="Times New Roman" w:cs="Times New Roman"/>
          <w:sz w:val="20"/>
          <w:szCs w:val="20"/>
        </w:rPr>
      </w:pPr>
      <w:r w:rsidRPr="007429DE">
        <w:rPr>
          <w:rFonts w:ascii="Times New Roman" w:hAnsi="Times New Roman" w:cs="Times New Roman"/>
          <w:sz w:val="20"/>
          <w:szCs w:val="20"/>
        </w:rPr>
        <w:t>So the first one is a file gateway. So with a file Gateway the storage Gateway here is actually an appliance.</w:t>
      </w:r>
    </w:p>
    <w:p w:rsidR="00460345" w:rsidRPr="007429DE" w:rsidRDefault="00460345" w:rsidP="007429DE">
      <w:pPr>
        <w:pStyle w:val="ListParagraph"/>
        <w:ind w:left="0"/>
        <w:jc w:val="both"/>
        <w:rPr>
          <w:rFonts w:ascii="Times New Roman" w:hAnsi="Times New Roman" w:cs="Times New Roman"/>
          <w:sz w:val="20"/>
          <w:szCs w:val="20"/>
        </w:rPr>
      </w:pPr>
    </w:p>
    <w:p w:rsidR="00460345" w:rsidRPr="007429DE" w:rsidRDefault="00460345" w:rsidP="007429DE">
      <w:pPr>
        <w:pStyle w:val="ListParagraph"/>
        <w:numPr>
          <w:ilvl w:val="0"/>
          <w:numId w:val="35"/>
        </w:numPr>
        <w:ind w:left="0"/>
        <w:jc w:val="both"/>
        <w:rPr>
          <w:rFonts w:ascii="Times New Roman" w:hAnsi="Times New Roman" w:cs="Times New Roman"/>
          <w:sz w:val="20"/>
          <w:szCs w:val="20"/>
        </w:rPr>
      </w:pPr>
      <w:r w:rsidRPr="007429DE">
        <w:rPr>
          <w:rFonts w:ascii="Times New Roman" w:hAnsi="Times New Roman" w:cs="Times New Roman"/>
          <w:sz w:val="20"/>
          <w:szCs w:val="20"/>
        </w:rPr>
        <w:t>Gateway offers SMB your NFC based access to data in S3 with local caching and it supports stays free different tiers of all classes of S3 storage so S3 standard II or one zone II.</w:t>
      </w:r>
    </w:p>
    <w:p w:rsidR="00460345" w:rsidRPr="007429DE" w:rsidRDefault="00460345" w:rsidP="007429DE">
      <w:pPr>
        <w:pStyle w:val="ListParagraph"/>
        <w:numPr>
          <w:ilvl w:val="0"/>
          <w:numId w:val="35"/>
        </w:numPr>
        <w:ind w:left="0"/>
        <w:jc w:val="both"/>
        <w:rPr>
          <w:rFonts w:ascii="Times New Roman" w:hAnsi="Times New Roman" w:cs="Times New Roman"/>
          <w:sz w:val="20"/>
          <w:szCs w:val="20"/>
        </w:rPr>
      </w:pPr>
      <w:r w:rsidRPr="007429DE">
        <w:rPr>
          <w:rFonts w:ascii="Times New Roman" w:hAnsi="Times New Roman" w:cs="Times New Roman"/>
          <w:sz w:val="20"/>
          <w:szCs w:val="20"/>
        </w:rPr>
        <w:t>It also supports Linux clients connecting to the Gateway using interface versions free and full and Windows clients connecting to the Gateway using SMB versions 2 and free maximum file size of an individual file is 5 terabytes that's the free limit.</w:t>
      </w:r>
    </w:p>
    <w:p w:rsidR="00460345" w:rsidRPr="007429DE" w:rsidRDefault="00460345" w:rsidP="007429DE">
      <w:pPr>
        <w:pStyle w:val="ListParagraph"/>
        <w:ind w:left="0"/>
        <w:jc w:val="both"/>
        <w:rPr>
          <w:rFonts w:ascii="Times New Roman" w:hAnsi="Times New Roman" w:cs="Times New Roman"/>
          <w:sz w:val="20"/>
          <w:szCs w:val="20"/>
        </w:rPr>
      </w:pPr>
    </w:p>
    <w:p w:rsidR="00460345" w:rsidRPr="007429DE" w:rsidRDefault="00460345" w:rsidP="007429DE">
      <w:pPr>
        <w:pStyle w:val="ListParagraph"/>
        <w:numPr>
          <w:ilvl w:val="0"/>
          <w:numId w:val="35"/>
        </w:numPr>
        <w:ind w:left="0"/>
        <w:jc w:val="both"/>
        <w:rPr>
          <w:rFonts w:ascii="Times New Roman" w:hAnsi="Times New Roman" w:cs="Times New Roman"/>
          <w:sz w:val="20"/>
          <w:szCs w:val="20"/>
        </w:rPr>
      </w:pPr>
      <w:r w:rsidRPr="007429DE">
        <w:rPr>
          <w:rFonts w:ascii="Times New Roman" w:hAnsi="Times New Roman" w:cs="Times New Roman"/>
          <w:sz w:val="20"/>
          <w:szCs w:val="20"/>
        </w:rPr>
        <w:t>You need to know all the facts for the exam. So just make sure you understand the different types of Gateway and when they're going to be used.</w:t>
      </w:r>
    </w:p>
    <w:p w:rsidR="00BD08F6" w:rsidRPr="007429DE" w:rsidRDefault="00BD08F6" w:rsidP="007429DE">
      <w:pPr>
        <w:pStyle w:val="ListParagraph"/>
        <w:ind w:left="0"/>
        <w:jc w:val="both"/>
        <w:rPr>
          <w:rFonts w:ascii="Times New Roman" w:hAnsi="Times New Roman" w:cs="Times New Roman"/>
          <w:sz w:val="20"/>
          <w:szCs w:val="20"/>
        </w:rPr>
      </w:pPr>
    </w:p>
    <w:p w:rsidR="00BD08F6" w:rsidRPr="007429DE" w:rsidRDefault="00BD08F6" w:rsidP="007429DE">
      <w:pPr>
        <w:jc w:val="both"/>
        <w:rPr>
          <w:rFonts w:ascii="Times New Roman" w:hAnsi="Times New Roman" w:cs="Times New Roman"/>
          <w:sz w:val="20"/>
          <w:szCs w:val="20"/>
        </w:rPr>
      </w:pPr>
    </w:p>
    <w:p w:rsidR="00BD08F6" w:rsidRPr="007429DE" w:rsidRDefault="00BD08F6"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Elastic Block Store – Exam Cram</w:t>
      </w:r>
    </w:p>
    <w:p w:rsidR="00EB73AB" w:rsidRPr="007429DE" w:rsidRDefault="00EB73AB" w:rsidP="007429DE">
      <w:pPr>
        <w:jc w:val="both"/>
        <w:rPr>
          <w:rFonts w:ascii="Times New Roman" w:hAnsi="Times New Roman" w:cs="Times New Roman"/>
          <w:sz w:val="20"/>
          <w:szCs w:val="20"/>
          <w:u w:val="single"/>
        </w:rPr>
      </w:pPr>
    </w:p>
    <w:p w:rsidR="00EB73AB" w:rsidRPr="007429DE" w:rsidRDefault="00EB73AB"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Watch out for exam questions here.</w:t>
      </w:r>
    </w:p>
    <w:p w:rsidR="000E7D0E" w:rsidRPr="007429DE" w:rsidRDefault="00EB73AB" w:rsidP="007429DE">
      <w:pPr>
        <w:pStyle w:val="ListParagraph"/>
        <w:numPr>
          <w:ilvl w:val="0"/>
          <w:numId w:val="36"/>
        </w:numPr>
        <w:ind w:left="0"/>
        <w:jc w:val="both"/>
        <w:rPr>
          <w:rFonts w:ascii="Times New Roman" w:hAnsi="Times New Roman" w:cs="Times New Roman"/>
          <w:sz w:val="20"/>
          <w:szCs w:val="20"/>
        </w:rPr>
      </w:pPr>
      <w:r w:rsidRPr="007429DE">
        <w:rPr>
          <w:rFonts w:ascii="Times New Roman" w:hAnsi="Times New Roman" w:cs="Times New Roman"/>
          <w:sz w:val="20"/>
          <w:szCs w:val="20"/>
        </w:rPr>
        <w:t>I've noticed instance store coming up a bit more often now and the type of scenario where it's really good is you might need some really high I/O some really high storage performance and the data is replicated across multiple instances.</w:t>
      </w:r>
    </w:p>
    <w:p w:rsidR="000E7D0E" w:rsidRPr="007429DE" w:rsidRDefault="000E7D0E" w:rsidP="007429DE">
      <w:pPr>
        <w:pStyle w:val="ListParagraph"/>
        <w:ind w:left="0"/>
        <w:jc w:val="both"/>
        <w:rPr>
          <w:rFonts w:ascii="Times New Roman" w:hAnsi="Times New Roman" w:cs="Times New Roman"/>
          <w:sz w:val="20"/>
          <w:szCs w:val="20"/>
        </w:rPr>
      </w:pPr>
    </w:p>
    <w:p w:rsidR="000E7D0E" w:rsidRPr="007429DE" w:rsidRDefault="000E7D0E" w:rsidP="007429DE">
      <w:pPr>
        <w:pStyle w:val="ListParagraph"/>
        <w:numPr>
          <w:ilvl w:val="0"/>
          <w:numId w:val="36"/>
        </w:numPr>
        <w:ind w:left="0"/>
        <w:jc w:val="both"/>
        <w:rPr>
          <w:rFonts w:ascii="Times New Roman" w:hAnsi="Times New Roman" w:cs="Times New Roman"/>
          <w:sz w:val="20"/>
          <w:szCs w:val="20"/>
        </w:rPr>
      </w:pPr>
      <w:r w:rsidRPr="007429DE">
        <w:rPr>
          <w:rFonts w:ascii="Times New Roman" w:hAnsi="Times New Roman" w:cs="Times New Roman"/>
          <w:sz w:val="20"/>
          <w:szCs w:val="20"/>
        </w:rPr>
        <w:t>I'm not going to go through all of this but just make sure you're aware of the differences.</w:t>
      </w:r>
    </w:p>
    <w:p w:rsidR="00EB73AB" w:rsidRPr="007429DE" w:rsidRDefault="00EB73AB" w:rsidP="007429DE">
      <w:pPr>
        <w:jc w:val="both"/>
        <w:rPr>
          <w:rFonts w:ascii="Times New Roman" w:hAnsi="Times New Roman" w:cs="Times New Roman"/>
          <w:sz w:val="20"/>
          <w:szCs w:val="20"/>
          <w:u w:val="single"/>
        </w:rPr>
      </w:pPr>
    </w:p>
    <w:p w:rsidR="00761292" w:rsidRPr="007429DE" w:rsidRDefault="00761292" w:rsidP="007429DE">
      <w:pPr>
        <w:jc w:val="both"/>
        <w:rPr>
          <w:rFonts w:ascii="Times New Roman" w:hAnsi="Times New Roman" w:cs="Times New Roman"/>
          <w:sz w:val="20"/>
          <w:szCs w:val="20"/>
          <w:u w:val="single"/>
        </w:rPr>
      </w:pPr>
    </w:p>
    <w:p w:rsidR="00460345" w:rsidRPr="007429DE" w:rsidRDefault="005B685B"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EFS and FSX –EXAM Cram</w:t>
      </w:r>
    </w:p>
    <w:p w:rsidR="005B685B" w:rsidRPr="007429DE" w:rsidRDefault="005B685B"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If you're doing that SAA-C03 version of the exam you definitely need to know Amazon FSx, </w:t>
      </w:r>
      <w:r w:rsidRPr="007429DE">
        <w:rPr>
          <w:rFonts w:ascii="Times New Roman" w:hAnsi="Times New Roman" w:cs="Times New Roman"/>
          <w:sz w:val="20"/>
          <w:szCs w:val="20"/>
          <w:highlight w:val="yellow"/>
        </w:rPr>
        <w:t>there could be a few questions on the exam and I recommend therefore going and just doing a bit more reading up on our training notes.</w:t>
      </w:r>
    </w:p>
    <w:p w:rsidR="00761292" w:rsidRPr="007429DE" w:rsidRDefault="00761292" w:rsidP="007429DE">
      <w:pPr>
        <w:jc w:val="both"/>
        <w:rPr>
          <w:rFonts w:ascii="Times New Roman" w:hAnsi="Times New Roman" w:cs="Times New Roman"/>
          <w:sz w:val="20"/>
          <w:szCs w:val="20"/>
          <w:u w:val="single"/>
        </w:rPr>
      </w:pPr>
    </w:p>
    <w:p w:rsidR="005B685B" w:rsidRPr="007429DE" w:rsidRDefault="00930EAA"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AWS-Storage Gateway – Exam Cram</w:t>
      </w:r>
    </w:p>
    <w:p w:rsidR="00930EAA" w:rsidRPr="007429DE" w:rsidRDefault="00930EAA" w:rsidP="007429DE">
      <w:pPr>
        <w:pStyle w:val="ListParagraph"/>
        <w:numPr>
          <w:ilvl w:val="0"/>
          <w:numId w:val="37"/>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All data is encrypted using SSL and all data stored by the time gateway in S3 is encrypted server side with Amazon S3 managed encryption keys. </w:t>
      </w:r>
    </w:p>
    <w:p w:rsidR="00B12F24" w:rsidRPr="007429DE" w:rsidRDefault="00B12F24" w:rsidP="007429DE">
      <w:pPr>
        <w:pStyle w:val="ListParagraph"/>
        <w:ind w:left="0"/>
        <w:jc w:val="both"/>
        <w:rPr>
          <w:rFonts w:ascii="Times New Roman" w:hAnsi="Times New Roman" w:cs="Times New Roman"/>
          <w:sz w:val="20"/>
          <w:szCs w:val="20"/>
        </w:rPr>
      </w:pPr>
    </w:p>
    <w:p w:rsidR="005B685B" w:rsidRPr="007429DE" w:rsidRDefault="00754DC0" w:rsidP="007429DE">
      <w:pPr>
        <w:pStyle w:val="ListParagraph"/>
        <w:numPr>
          <w:ilvl w:val="0"/>
          <w:numId w:val="37"/>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 </w:t>
      </w:r>
      <w:r w:rsidR="00930EAA" w:rsidRPr="007429DE">
        <w:rPr>
          <w:rFonts w:ascii="Times New Roman" w:hAnsi="Times New Roman" w:cs="Times New Roman"/>
          <w:sz w:val="20"/>
          <w:szCs w:val="20"/>
        </w:rPr>
        <w:t xml:space="preserve">So again </w:t>
      </w:r>
      <w:r w:rsidR="00930EAA" w:rsidRPr="007429DE">
        <w:rPr>
          <w:rFonts w:ascii="Times New Roman" w:hAnsi="Times New Roman" w:cs="Times New Roman"/>
          <w:sz w:val="20"/>
          <w:szCs w:val="20"/>
          <w:highlight w:val="yellow"/>
        </w:rPr>
        <w:t>remember those two last points those apply to all of the gateways.</w:t>
      </w:r>
      <w:r w:rsidR="00930EAA" w:rsidRPr="007429DE">
        <w:rPr>
          <w:rFonts w:ascii="Times New Roman" w:hAnsi="Times New Roman" w:cs="Times New Roman"/>
          <w:sz w:val="20"/>
          <w:szCs w:val="20"/>
        </w:rPr>
        <w:t xml:space="preserve"> So you always have SSL encryption for data in transit and then for data at rest you're going to house as free server side encryption.</w:t>
      </w:r>
    </w:p>
    <w:p w:rsidR="005F230A" w:rsidRPr="007429DE" w:rsidRDefault="005F230A" w:rsidP="007429DE">
      <w:pPr>
        <w:pStyle w:val="ListParagraph"/>
        <w:ind w:left="0"/>
        <w:jc w:val="both"/>
        <w:rPr>
          <w:rFonts w:ascii="Times New Roman" w:hAnsi="Times New Roman" w:cs="Times New Roman"/>
          <w:sz w:val="20"/>
          <w:szCs w:val="20"/>
        </w:rPr>
      </w:pPr>
    </w:p>
    <w:p w:rsidR="005F230A" w:rsidRPr="007429DE" w:rsidRDefault="005F230A" w:rsidP="007429DE">
      <w:pPr>
        <w:jc w:val="both"/>
        <w:rPr>
          <w:rFonts w:ascii="Times New Roman" w:hAnsi="Times New Roman" w:cs="Times New Roman"/>
          <w:sz w:val="20"/>
          <w:szCs w:val="20"/>
        </w:rPr>
      </w:pPr>
    </w:p>
    <w:p w:rsidR="00BC1702" w:rsidRPr="007429DE" w:rsidRDefault="00BC1702" w:rsidP="007429DE">
      <w:pPr>
        <w:jc w:val="both"/>
        <w:rPr>
          <w:rFonts w:ascii="Times New Roman" w:hAnsi="Times New Roman" w:cs="Times New Roman"/>
          <w:sz w:val="20"/>
          <w:szCs w:val="20"/>
          <w:u w:val="single"/>
        </w:rPr>
      </w:pPr>
    </w:p>
    <w:p w:rsidR="00BC1702" w:rsidRPr="007429DE" w:rsidRDefault="00BC1702" w:rsidP="007429DE">
      <w:pPr>
        <w:jc w:val="both"/>
        <w:rPr>
          <w:rFonts w:ascii="Times New Roman" w:hAnsi="Times New Roman" w:cs="Times New Roman"/>
          <w:sz w:val="20"/>
          <w:szCs w:val="20"/>
          <w:u w:val="single"/>
        </w:rPr>
      </w:pPr>
    </w:p>
    <w:p w:rsidR="00BC1702" w:rsidRPr="007429DE" w:rsidRDefault="00BC1702" w:rsidP="007429DE">
      <w:pPr>
        <w:jc w:val="both"/>
        <w:rPr>
          <w:rFonts w:ascii="Times New Roman" w:hAnsi="Times New Roman" w:cs="Times New Roman"/>
          <w:sz w:val="20"/>
          <w:szCs w:val="20"/>
          <w:u w:val="single"/>
        </w:rPr>
      </w:pPr>
    </w:p>
    <w:p w:rsidR="00BD4F9F" w:rsidRPr="007429DE" w:rsidRDefault="00BD4F9F" w:rsidP="007429DE">
      <w:pPr>
        <w:jc w:val="both"/>
        <w:rPr>
          <w:rFonts w:ascii="Times New Roman" w:hAnsi="Times New Roman" w:cs="Times New Roman"/>
          <w:sz w:val="20"/>
          <w:szCs w:val="20"/>
          <w:u w:val="single"/>
        </w:rPr>
      </w:pPr>
    </w:p>
    <w:p w:rsidR="00BD4F9F" w:rsidRPr="007429DE" w:rsidRDefault="00BD4F9F" w:rsidP="007429DE">
      <w:pPr>
        <w:jc w:val="both"/>
        <w:rPr>
          <w:rFonts w:ascii="Times New Roman" w:hAnsi="Times New Roman" w:cs="Times New Roman"/>
          <w:sz w:val="20"/>
          <w:szCs w:val="20"/>
          <w:u w:val="single"/>
        </w:rPr>
      </w:pPr>
    </w:p>
    <w:p w:rsidR="00BC1702" w:rsidRPr="007429DE" w:rsidRDefault="00BC1702" w:rsidP="007429DE">
      <w:pPr>
        <w:jc w:val="both"/>
        <w:rPr>
          <w:rFonts w:ascii="Times New Roman" w:hAnsi="Times New Roman" w:cs="Times New Roman"/>
          <w:sz w:val="20"/>
          <w:szCs w:val="20"/>
          <w:u w:val="single"/>
        </w:rPr>
      </w:pPr>
    </w:p>
    <w:p w:rsidR="00BC1702" w:rsidRPr="007429DE" w:rsidRDefault="00BC1702" w:rsidP="007429DE">
      <w:pPr>
        <w:jc w:val="both"/>
        <w:rPr>
          <w:rFonts w:ascii="Times New Roman" w:hAnsi="Times New Roman" w:cs="Times New Roman"/>
          <w:sz w:val="20"/>
          <w:szCs w:val="20"/>
          <w:u w:val="single"/>
        </w:rPr>
      </w:pPr>
    </w:p>
    <w:p w:rsidR="00FD536F" w:rsidRDefault="00FD536F" w:rsidP="007429DE">
      <w:pPr>
        <w:jc w:val="both"/>
        <w:rPr>
          <w:rFonts w:ascii="Times New Roman" w:hAnsi="Times New Roman" w:cs="Times New Roman"/>
          <w:sz w:val="20"/>
          <w:szCs w:val="20"/>
          <w:u w:val="single"/>
        </w:rPr>
      </w:pPr>
    </w:p>
    <w:p w:rsidR="00FD536F" w:rsidRDefault="00FD536F" w:rsidP="007429DE">
      <w:pPr>
        <w:jc w:val="both"/>
        <w:rPr>
          <w:rFonts w:ascii="Times New Roman" w:hAnsi="Times New Roman" w:cs="Times New Roman"/>
          <w:sz w:val="20"/>
          <w:szCs w:val="20"/>
          <w:u w:val="single"/>
        </w:rPr>
      </w:pPr>
    </w:p>
    <w:p w:rsidR="00FD536F" w:rsidRDefault="00FD536F" w:rsidP="007429DE">
      <w:pPr>
        <w:jc w:val="both"/>
        <w:rPr>
          <w:rFonts w:ascii="Times New Roman" w:hAnsi="Times New Roman" w:cs="Times New Roman"/>
          <w:sz w:val="20"/>
          <w:szCs w:val="20"/>
          <w:u w:val="single"/>
        </w:rPr>
      </w:pPr>
    </w:p>
    <w:p w:rsidR="005F230A" w:rsidRPr="007429DE" w:rsidRDefault="005F230A"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Section-9:  CONTAINERS:</w:t>
      </w:r>
    </w:p>
    <w:p w:rsidR="0090615D" w:rsidRPr="007429DE" w:rsidRDefault="0090615D" w:rsidP="007429DE">
      <w:pPr>
        <w:jc w:val="both"/>
        <w:rPr>
          <w:rFonts w:ascii="Times New Roman" w:hAnsi="Times New Roman" w:cs="Times New Roman"/>
          <w:sz w:val="20"/>
          <w:szCs w:val="20"/>
          <w:u w:val="single"/>
        </w:rPr>
      </w:pPr>
    </w:p>
    <w:p w:rsidR="00754DC0" w:rsidRPr="007429DE" w:rsidRDefault="00754DC0"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 Dockers is a software provider who really started the recent movement towards containerization and ECS is compatible with Dockers </w:t>
      </w:r>
      <w:r w:rsidRPr="007429DE">
        <w:rPr>
          <w:rFonts w:ascii="Times New Roman" w:hAnsi="Times New Roman" w:cs="Times New Roman"/>
          <w:sz w:val="20"/>
          <w:szCs w:val="20"/>
          <w:highlight w:val="green"/>
        </w:rPr>
        <w:t>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754DC0" w:rsidRPr="007429DE" w:rsidRDefault="00754DC0" w:rsidP="007429DE">
      <w:pPr>
        <w:jc w:val="both"/>
        <w:rPr>
          <w:rFonts w:ascii="Times New Roman" w:hAnsi="Times New Roman" w:cs="Times New Roman"/>
          <w:sz w:val="20"/>
          <w:szCs w:val="20"/>
          <w:u w:val="single"/>
        </w:rPr>
      </w:pPr>
    </w:p>
    <w:p w:rsidR="00BC1702" w:rsidRPr="007429DE" w:rsidRDefault="00B84185" w:rsidP="007429DE">
      <w:pPr>
        <w:pStyle w:val="ListParagraph"/>
        <w:numPr>
          <w:ilvl w:val="0"/>
          <w:numId w:val="39"/>
        </w:numPr>
        <w:ind w:left="0"/>
        <w:jc w:val="both"/>
        <w:rPr>
          <w:rFonts w:ascii="Times New Roman" w:hAnsi="Times New Roman" w:cs="Times New Roman"/>
          <w:sz w:val="20"/>
          <w:szCs w:val="20"/>
          <w:u w:val="single"/>
        </w:rPr>
      </w:pPr>
      <w:r w:rsidRPr="007429DE">
        <w:rPr>
          <w:rFonts w:ascii="Times New Roman" w:hAnsi="Times New Roman" w:cs="Times New Roman"/>
          <w:color w:val="16191F"/>
          <w:sz w:val="20"/>
          <w:szCs w:val="20"/>
          <w:shd w:val="clear" w:color="auto" w:fill="FFFFFF"/>
        </w:rPr>
        <w:t xml:space="preserve">Using the Fargate launch type, you can </w:t>
      </w:r>
      <w:r w:rsidRPr="007429DE">
        <w:rPr>
          <w:rFonts w:ascii="Times New Roman" w:hAnsi="Times New Roman" w:cs="Times New Roman"/>
          <w:color w:val="16191F"/>
          <w:sz w:val="20"/>
          <w:szCs w:val="20"/>
          <w:highlight w:val="green"/>
          <w:shd w:val="clear" w:color="auto" w:fill="FFFFFF"/>
        </w:rPr>
        <w:t xml:space="preserve">run your containerized applications </w:t>
      </w:r>
      <w:r w:rsidRPr="007429DE">
        <w:rPr>
          <w:rFonts w:ascii="Times New Roman" w:hAnsi="Times New Roman" w:cs="Times New Roman"/>
          <w:color w:val="16191F"/>
          <w:sz w:val="20"/>
          <w:szCs w:val="20"/>
          <w:highlight w:val="yellow"/>
          <w:shd w:val="clear" w:color="auto" w:fill="FFFFFF"/>
        </w:rPr>
        <w:t>without the need to provision and manage the backend infrastructure.</w:t>
      </w:r>
      <w:r w:rsidRPr="007429DE">
        <w:rPr>
          <w:rFonts w:ascii="Times New Roman" w:hAnsi="Times New Roman" w:cs="Times New Roman"/>
          <w:color w:val="16191F"/>
          <w:sz w:val="20"/>
          <w:szCs w:val="20"/>
          <w:shd w:val="clear" w:color="auto" w:fill="FFFFFF"/>
        </w:rPr>
        <w:t xml:space="preserve"> After you register your task definition, Fargate launches the container for you.</w:t>
      </w:r>
      <w:r w:rsidR="00DA0A61" w:rsidRPr="007429DE">
        <w:rPr>
          <w:rFonts w:ascii="Times New Roman" w:hAnsi="Times New Roman" w:cs="Times New Roman"/>
          <w:color w:val="16191F"/>
          <w:sz w:val="20"/>
          <w:szCs w:val="20"/>
          <w:shd w:val="clear" w:color="auto" w:fill="FFFFFF"/>
        </w:rPr>
        <w:t xml:space="preserve"> </w:t>
      </w:r>
      <w:r w:rsidR="00DA0A61" w:rsidRPr="007429DE">
        <w:rPr>
          <w:rFonts w:ascii="Times New Roman" w:hAnsi="Times New Roman" w:cs="Times New Roman"/>
          <w:b/>
          <w:bCs/>
          <w:color w:val="202124"/>
          <w:sz w:val="20"/>
          <w:szCs w:val="20"/>
          <w:shd w:val="clear" w:color="auto" w:fill="FFFFFF"/>
        </w:rPr>
        <w:t>Fargate</w:t>
      </w:r>
      <w:r w:rsidR="00DA0A61" w:rsidRPr="007429DE">
        <w:rPr>
          <w:rFonts w:ascii="Times New Roman" w:hAnsi="Times New Roman" w:cs="Times New Roman"/>
          <w:color w:val="202124"/>
          <w:sz w:val="20"/>
          <w:szCs w:val="20"/>
          <w:shd w:val="clear" w:color="auto" w:fill="FFFFFF"/>
        </w:rPr>
        <w:t> users charges a higher per-hour fee than ECS and EKS users</w:t>
      </w:r>
    </w:p>
    <w:p w:rsidR="00AA0C56" w:rsidRPr="007429DE" w:rsidRDefault="00AA0C56" w:rsidP="007429DE">
      <w:pPr>
        <w:pStyle w:val="ListParagraph"/>
        <w:ind w:left="0"/>
        <w:jc w:val="both"/>
        <w:rPr>
          <w:rFonts w:ascii="Times New Roman" w:hAnsi="Times New Roman" w:cs="Times New Roman"/>
          <w:sz w:val="20"/>
          <w:szCs w:val="20"/>
          <w:u w:val="single"/>
        </w:rPr>
      </w:pPr>
    </w:p>
    <w:p w:rsidR="00BC1702" w:rsidRPr="007429DE" w:rsidRDefault="00AA0C56" w:rsidP="007429DE">
      <w:pPr>
        <w:pStyle w:val="ListParagraph"/>
        <w:numPr>
          <w:ilvl w:val="0"/>
          <w:numId w:val="39"/>
        </w:numPr>
        <w:ind w:left="0"/>
        <w:jc w:val="both"/>
        <w:rPr>
          <w:rFonts w:ascii="Times New Roman" w:hAnsi="Times New Roman" w:cs="Times New Roman"/>
          <w:sz w:val="20"/>
          <w:szCs w:val="20"/>
          <w:u w:val="single"/>
        </w:rPr>
      </w:pPr>
      <w:r w:rsidRPr="007429DE">
        <w:rPr>
          <w:rFonts w:ascii="Times New Roman" w:hAnsi="Times New Roman" w:cs="Times New Roman"/>
          <w:color w:val="16191F"/>
          <w:sz w:val="20"/>
          <w:szCs w:val="20"/>
          <w:shd w:val="clear" w:color="auto" w:fill="FFFFFF"/>
        </w:rPr>
        <w:t xml:space="preserve">With the EC2 launch type, you can run your containerized applications on </w:t>
      </w:r>
      <w:r w:rsidRPr="007429DE">
        <w:rPr>
          <w:rFonts w:ascii="Times New Roman" w:hAnsi="Times New Roman" w:cs="Times New Roman"/>
          <w:color w:val="16191F"/>
          <w:sz w:val="20"/>
          <w:szCs w:val="20"/>
          <w:highlight w:val="yellow"/>
          <w:shd w:val="clear" w:color="auto" w:fill="FFFFFF"/>
        </w:rPr>
        <w:t>a cluster of Amazon EC2 instances that you manage</w:t>
      </w:r>
      <w:r w:rsidRPr="007429DE">
        <w:rPr>
          <w:rFonts w:ascii="Times New Roman" w:hAnsi="Times New Roman" w:cs="Times New Roman"/>
          <w:color w:val="16191F"/>
          <w:sz w:val="20"/>
          <w:szCs w:val="20"/>
          <w:shd w:val="clear" w:color="auto" w:fill="FFFFFF"/>
        </w:rPr>
        <w:t>.</w:t>
      </w:r>
    </w:p>
    <w:p w:rsidR="00D42142" w:rsidRPr="007429DE" w:rsidRDefault="00D42142" w:rsidP="007429DE">
      <w:pPr>
        <w:pStyle w:val="ListParagraph"/>
        <w:ind w:left="0"/>
        <w:jc w:val="both"/>
        <w:rPr>
          <w:rFonts w:ascii="Times New Roman" w:hAnsi="Times New Roman" w:cs="Times New Roman"/>
          <w:sz w:val="20"/>
          <w:szCs w:val="20"/>
          <w:u w:val="single"/>
        </w:rPr>
      </w:pPr>
    </w:p>
    <w:p w:rsidR="00D42142" w:rsidRPr="007429DE" w:rsidRDefault="00D42142" w:rsidP="007429DE">
      <w:pPr>
        <w:jc w:val="both"/>
        <w:rPr>
          <w:rFonts w:ascii="Times New Roman" w:hAnsi="Times New Roman" w:cs="Times New Roman"/>
          <w:sz w:val="20"/>
          <w:szCs w:val="20"/>
          <w:u w:val="single"/>
        </w:rPr>
      </w:pPr>
    </w:p>
    <w:p w:rsidR="00D42142" w:rsidRPr="007429DE" w:rsidRDefault="00FF0C80"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Elastic Container Registry:</w:t>
      </w:r>
    </w:p>
    <w:p w:rsidR="00FF0C80" w:rsidRPr="007429DE" w:rsidRDefault="00FF0C80"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In this lab we're going to cover the elastic container registry. </w:t>
      </w:r>
    </w:p>
    <w:p w:rsidR="00FF0C80" w:rsidRPr="007429DE" w:rsidRDefault="00FF0C80" w:rsidP="007429DE">
      <w:pPr>
        <w:pStyle w:val="ListParagraph"/>
        <w:numPr>
          <w:ilvl w:val="0"/>
          <w:numId w:val="40"/>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ECR is a fully managed docker container registry and it's where you store the images of your containers so you store images in the registry</w:t>
      </w:r>
      <w:r w:rsidRPr="007429DE">
        <w:rPr>
          <w:rFonts w:ascii="Times New Roman" w:hAnsi="Times New Roman" w:cs="Times New Roman"/>
          <w:sz w:val="20"/>
          <w:szCs w:val="20"/>
        </w:rPr>
        <w:t xml:space="preserve"> and then those images are pulled down based on your task definition and they're pulled down to create your task or your actual container itself.</w:t>
      </w:r>
    </w:p>
    <w:p w:rsidR="00FF0C80" w:rsidRPr="007429DE" w:rsidRDefault="00FF0C80" w:rsidP="007429DE">
      <w:pPr>
        <w:jc w:val="both"/>
        <w:rPr>
          <w:rFonts w:ascii="Times New Roman" w:hAnsi="Times New Roman" w:cs="Times New Roman"/>
          <w:sz w:val="20"/>
          <w:szCs w:val="20"/>
          <w:u w:val="single"/>
        </w:rPr>
      </w:pPr>
    </w:p>
    <w:p w:rsidR="00725A2E" w:rsidRPr="007429DE" w:rsidRDefault="00725A2E"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ECS Auto Scaling:</w:t>
      </w:r>
    </w:p>
    <w:p w:rsidR="00805B1A" w:rsidRPr="007429DE" w:rsidRDefault="00725A2E"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It uses a new resource type </w:t>
      </w:r>
      <w:r w:rsidRPr="007429DE">
        <w:rPr>
          <w:rFonts w:ascii="Times New Roman" w:hAnsi="Times New Roman" w:cs="Times New Roman"/>
          <w:sz w:val="20"/>
          <w:szCs w:val="20"/>
          <w:highlight w:val="yellow"/>
        </w:rPr>
        <w:t>quarter capacity provider</w:t>
      </w:r>
      <w:r w:rsidRPr="007429DE">
        <w:rPr>
          <w:rFonts w:ascii="Times New Roman" w:hAnsi="Times New Roman" w:cs="Times New Roman"/>
          <w:sz w:val="20"/>
          <w:szCs w:val="20"/>
        </w:rPr>
        <w:t xml:space="preserve"> and that's associated with an auto scaling group. </w:t>
      </w:r>
    </w:p>
    <w:p w:rsidR="00725A2E" w:rsidRPr="007429DE" w:rsidRDefault="00725A2E" w:rsidP="007429DE">
      <w:pPr>
        <w:pStyle w:val="ListParagraph"/>
        <w:numPr>
          <w:ilvl w:val="0"/>
          <w:numId w:val="40"/>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So what this means is </w:t>
      </w:r>
      <w:r w:rsidRPr="007429DE">
        <w:rPr>
          <w:rFonts w:ascii="Times New Roman" w:hAnsi="Times New Roman" w:cs="Times New Roman"/>
          <w:sz w:val="20"/>
          <w:szCs w:val="20"/>
          <w:highlight w:val="green"/>
        </w:rPr>
        <w:t>you're able to scale not just the tasks the number of containers you're running automatically but you're now able to automatically scale the number of cluster instances the hosts on which your clusters or your easiest tasks actually run</w:t>
      </w:r>
      <w:r w:rsidRPr="007429DE">
        <w:rPr>
          <w:rFonts w:ascii="Times New Roman" w:hAnsi="Times New Roman" w:cs="Times New Roman"/>
          <w:sz w:val="20"/>
          <w:szCs w:val="20"/>
        </w:rPr>
        <w:t>. It leverages two new features ones called manage scaling and once called managed instance termination protection.</w:t>
      </w:r>
    </w:p>
    <w:p w:rsidR="00725A2E" w:rsidRPr="007429DE" w:rsidRDefault="00725A2E" w:rsidP="007429DE">
      <w:pPr>
        <w:jc w:val="both"/>
        <w:rPr>
          <w:rFonts w:ascii="Times New Roman" w:hAnsi="Times New Roman" w:cs="Times New Roman"/>
          <w:sz w:val="20"/>
          <w:szCs w:val="20"/>
          <w:u w:val="single"/>
        </w:rPr>
      </w:pPr>
    </w:p>
    <w:p w:rsidR="00AF72CD" w:rsidRPr="007429DE" w:rsidRDefault="00AF72CD" w:rsidP="007429DE">
      <w:pPr>
        <w:jc w:val="both"/>
        <w:rPr>
          <w:rFonts w:ascii="Times New Roman" w:hAnsi="Times New Roman" w:cs="Times New Roman"/>
          <w:sz w:val="20"/>
          <w:szCs w:val="20"/>
          <w:u w:val="single"/>
        </w:rPr>
      </w:pPr>
    </w:p>
    <w:p w:rsidR="00AF72CD" w:rsidRPr="007429DE" w:rsidRDefault="00AF72CD" w:rsidP="007429DE">
      <w:pPr>
        <w:jc w:val="both"/>
        <w:rPr>
          <w:rFonts w:ascii="Times New Roman" w:hAnsi="Times New Roman" w:cs="Times New Roman"/>
          <w:sz w:val="20"/>
          <w:szCs w:val="20"/>
          <w:u w:val="single"/>
        </w:rPr>
      </w:pPr>
    </w:p>
    <w:p w:rsidR="00AF72CD" w:rsidRPr="007429DE" w:rsidRDefault="00AF72CD" w:rsidP="007429DE">
      <w:pPr>
        <w:jc w:val="both"/>
        <w:rPr>
          <w:rFonts w:ascii="Times New Roman" w:hAnsi="Times New Roman" w:cs="Times New Roman"/>
          <w:sz w:val="20"/>
          <w:szCs w:val="20"/>
          <w:u w:val="single"/>
        </w:rPr>
      </w:pPr>
    </w:p>
    <w:p w:rsidR="00AF72CD" w:rsidRPr="007429DE" w:rsidRDefault="00AF72CD" w:rsidP="007429DE">
      <w:pPr>
        <w:jc w:val="both"/>
        <w:rPr>
          <w:rFonts w:ascii="Times New Roman" w:hAnsi="Times New Roman" w:cs="Times New Roman"/>
          <w:sz w:val="20"/>
          <w:szCs w:val="20"/>
          <w:u w:val="single"/>
        </w:rPr>
      </w:pPr>
    </w:p>
    <w:p w:rsidR="00181F05" w:rsidRPr="007429DE" w:rsidRDefault="00AF72CD"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 xml:space="preserve">Section -10 </w:t>
      </w:r>
      <w:r w:rsidR="00181F05" w:rsidRPr="007429DE">
        <w:rPr>
          <w:rFonts w:ascii="Times New Roman" w:hAnsi="Times New Roman" w:cs="Times New Roman"/>
          <w:sz w:val="20"/>
          <w:szCs w:val="20"/>
          <w:u w:val="single"/>
        </w:rPr>
        <w:t>SERVERLESS:</w:t>
      </w:r>
    </w:p>
    <w:p w:rsidR="00181F05" w:rsidRPr="007429DE" w:rsidRDefault="00181F05" w:rsidP="007429DE">
      <w:pPr>
        <w:jc w:val="both"/>
        <w:rPr>
          <w:rFonts w:ascii="Times New Roman" w:hAnsi="Times New Roman" w:cs="Times New Roman"/>
          <w:sz w:val="20"/>
          <w:szCs w:val="20"/>
        </w:rPr>
      </w:pPr>
    </w:p>
    <w:p w:rsidR="000072EA" w:rsidRPr="007429DE" w:rsidRDefault="00181F05" w:rsidP="007429DE">
      <w:pPr>
        <w:pStyle w:val="ListParagraph"/>
        <w:ind w:left="0"/>
        <w:jc w:val="both"/>
        <w:rPr>
          <w:rFonts w:ascii="Times New Roman" w:hAnsi="Times New Roman" w:cs="Times New Roman"/>
          <w:sz w:val="20"/>
          <w:szCs w:val="20"/>
          <w:u w:val="single"/>
        </w:rPr>
      </w:pPr>
      <w:r w:rsidRPr="007429DE">
        <w:rPr>
          <w:rFonts w:ascii="Times New Roman" w:hAnsi="Times New Roman" w:cs="Times New Roman"/>
          <w:sz w:val="20"/>
          <w:szCs w:val="20"/>
          <w:u w:val="single"/>
        </w:rPr>
        <w:t xml:space="preserve">Key point in </w:t>
      </w:r>
      <w:r w:rsidR="000072EA" w:rsidRPr="007429DE">
        <w:rPr>
          <w:rFonts w:ascii="Times New Roman" w:hAnsi="Times New Roman" w:cs="Times New Roman"/>
          <w:sz w:val="20"/>
          <w:szCs w:val="20"/>
          <w:u w:val="single"/>
        </w:rPr>
        <w:t>Exam:</w:t>
      </w:r>
    </w:p>
    <w:p w:rsidR="000072EA" w:rsidRPr="007429DE" w:rsidRDefault="000072EA" w:rsidP="007429DE">
      <w:pPr>
        <w:pStyle w:val="ListParagraph"/>
        <w:ind w:left="0"/>
        <w:jc w:val="both"/>
        <w:rPr>
          <w:rFonts w:ascii="Times New Roman" w:hAnsi="Times New Roman" w:cs="Times New Roman"/>
          <w:sz w:val="20"/>
          <w:szCs w:val="20"/>
          <w:u w:val="single"/>
        </w:rPr>
      </w:pPr>
    </w:p>
    <w:p w:rsidR="00181F05" w:rsidRPr="007429DE" w:rsidRDefault="00181F05" w:rsidP="007429DE">
      <w:pPr>
        <w:pStyle w:val="ListParagraph"/>
        <w:numPr>
          <w:ilvl w:val="0"/>
          <w:numId w:val="40"/>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Supporting</w:t>
      </w:r>
      <w:r w:rsidR="000072EA" w:rsidRPr="007429DE">
        <w:rPr>
          <w:rFonts w:ascii="Times New Roman" w:hAnsi="Times New Roman" w:cs="Times New Roman"/>
          <w:sz w:val="20"/>
          <w:szCs w:val="20"/>
          <w:highlight w:val="yellow"/>
        </w:rPr>
        <w:t xml:space="preserve"> Programming</w:t>
      </w:r>
      <w:r w:rsidRPr="007429DE">
        <w:rPr>
          <w:rFonts w:ascii="Times New Roman" w:hAnsi="Times New Roman" w:cs="Times New Roman"/>
          <w:sz w:val="20"/>
          <w:szCs w:val="20"/>
          <w:highlight w:val="yellow"/>
        </w:rPr>
        <w:t xml:space="preserve"> languages</w:t>
      </w:r>
      <w:r w:rsidRPr="007429DE">
        <w:rPr>
          <w:rFonts w:ascii="Times New Roman" w:hAnsi="Times New Roman" w:cs="Times New Roman"/>
          <w:sz w:val="20"/>
          <w:szCs w:val="20"/>
        </w:rPr>
        <w:t xml:space="preserve"> in AWS Lambda are:  (Net Core, Go, Java, Node.js, Python, and Ruby).</w:t>
      </w:r>
    </w:p>
    <w:p w:rsidR="000072EA" w:rsidRPr="007429DE" w:rsidRDefault="000072EA" w:rsidP="007429DE">
      <w:pPr>
        <w:pStyle w:val="ListParagraph"/>
        <w:numPr>
          <w:ilvl w:val="0"/>
          <w:numId w:val="40"/>
        </w:numPr>
        <w:ind w:left="0"/>
        <w:jc w:val="both"/>
        <w:rPr>
          <w:rFonts w:ascii="Times New Roman" w:hAnsi="Times New Roman" w:cs="Times New Roman"/>
          <w:sz w:val="20"/>
          <w:szCs w:val="20"/>
          <w:highlight w:val="yellow"/>
        </w:rPr>
      </w:pPr>
      <w:r w:rsidRPr="007429DE">
        <w:rPr>
          <w:rFonts w:ascii="Times New Roman" w:hAnsi="Times New Roman" w:cs="Times New Roman"/>
          <w:sz w:val="20"/>
          <w:szCs w:val="20"/>
        </w:rPr>
        <w:t xml:space="preserve">Concurrency is the concurrent executions of functions which is running so over multiple executions of function running in running at any one time. </w:t>
      </w:r>
      <w:r w:rsidRPr="007429DE">
        <w:rPr>
          <w:rFonts w:ascii="Times New Roman" w:hAnsi="Times New Roman" w:cs="Times New Roman"/>
          <w:sz w:val="20"/>
          <w:szCs w:val="20"/>
          <w:highlight w:val="yellow"/>
        </w:rPr>
        <w:t>The concurrency limit on AWS account is 1000.</w:t>
      </w:r>
    </w:p>
    <w:p w:rsidR="00181F05" w:rsidRPr="007429DE" w:rsidRDefault="00181F05" w:rsidP="007429DE">
      <w:pPr>
        <w:pStyle w:val="ListParagraph"/>
        <w:ind w:left="0"/>
        <w:jc w:val="both"/>
        <w:rPr>
          <w:rFonts w:ascii="Times New Roman" w:hAnsi="Times New Roman" w:cs="Times New Roman"/>
          <w:sz w:val="20"/>
          <w:szCs w:val="20"/>
        </w:rPr>
      </w:pPr>
    </w:p>
    <w:p w:rsidR="004531C3" w:rsidRPr="007429DE" w:rsidRDefault="004531C3" w:rsidP="007429DE">
      <w:pPr>
        <w:pStyle w:val="ListParagraph"/>
        <w:numPr>
          <w:ilvl w:val="0"/>
          <w:numId w:val="40"/>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Go various differences of EC2, ECS (EC2 Launch Type), ECS (Fargate Launch Type) and Lambda. Generally the Question can </w:t>
      </w:r>
      <w:r w:rsidR="00233878" w:rsidRPr="007429DE">
        <w:rPr>
          <w:rFonts w:ascii="Times New Roman" w:hAnsi="Times New Roman" w:cs="Times New Roman"/>
          <w:sz w:val="20"/>
          <w:szCs w:val="20"/>
        </w:rPr>
        <w:t>be: What</w:t>
      </w:r>
      <w:r w:rsidRPr="007429DE">
        <w:rPr>
          <w:rFonts w:ascii="Times New Roman" w:hAnsi="Times New Roman" w:cs="Times New Roman"/>
          <w:sz w:val="20"/>
          <w:szCs w:val="20"/>
        </w:rPr>
        <w:t xml:space="preserve"> is the most scalable </w:t>
      </w:r>
      <w:r w:rsidR="00233878" w:rsidRPr="007429DE">
        <w:rPr>
          <w:rFonts w:ascii="Times New Roman" w:hAnsi="Times New Roman" w:cs="Times New Roman"/>
          <w:sz w:val="20"/>
          <w:szCs w:val="20"/>
        </w:rPr>
        <w:t>solution? What</w:t>
      </w:r>
      <w:r w:rsidRPr="007429DE">
        <w:rPr>
          <w:rFonts w:ascii="Times New Roman" w:hAnsi="Times New Roman" w:cs="Times New Roman"/>
          <w:sz w:val="20"/>
          <w:szCs w:val="20"/>
        </w:rPr>
        <w:t xml:space="preserve"> is the most operationally efficient </w:t>
      </w:r>
      <w:r w:rsidR="00233878" w:rsidRPr="007429DE">
        <w:rPr>
          <w:rFonts w:ascii="Times New Roman" w:hAnsi="Times New Roman" w:cs="Times New Roman"/>
          <w:sz w:val="20"/>
          <w:szCs w:val="20"/>
        </w:rPr>
        <w:t>solution?</w:t>
      </w:r>
    </w:p>
    <w:p w:rsidR="004531C3" w:rsidRPr="007429DE" w:rsidRDefault="004531C3" w:rsidP="007429DE">
      <w:pPr>
        <w:pStyle w:val="ListParagraph"/>
        <w:ind w:left="0"/>
        <w:jc w:val="both"/>
        <w:rPr>
          <w:rFonts w:ascii="Times New Roman" w:hAnsi="Times New Roman" w:cs="Times New Roman"/>
          <w:sz w:val="20"/>
          <w:szCs w:val="20"/>
        </w:rPr>
      </w:pPr>
    </w:p>
    <w:p w:rsidR="00D8542D" w:rsidRDefault="00D8542D" w:rsidP="007429DE">
      <w:pPr>
        <w:pStyle w:val="ListParagraph"/>
        <w:ind w:left="0"/>
        <w:jc w:val="both"/>
        <w:rPr>
          <w:rFonts w:ascii="Times New Roman" w:hAnsi="Times New Roman" w:cs="Times New Roman"/>
          <w:sz w:val="20"/>
          <w:szCs w:val="20"/>
        </w:rPr>
      </w:pPr>
    </w:p>
    <w:p w:rsidR="00FD536F" w:rsidRDefault="00FD536F" w:rsidP="007429DE">
      <w:pPr>
        <w:pStyle w:val="ListParagraph"/>
        <w:ind w:left="0"/>
        <w:jc w:val="both"/>
        <w:rPr>
          <w:rFonts w:ascii="Times New Roman" w:hAnsi="Times New Roman" w:cs="Times New Roman"/>
          <w:sz w:val="20"/>
          <w:szCs w:val="20"/>
        </w:rPr>
      </w:pPr>
    </w:p>
    <w:p w:rsidR="00FD536F" w:rsidRDefault="00FD536F" w:rsidP="007429DE">
      <w:pPr>
        <w:pStyle w:val="ListParagraph"/>
        <w:ind w:left="0"/>
        <w:jc w:val="both"/>
        <w:rPr>
          <w:rFonts w:ascii="Times New Roman" w:hAnsi="Times New Roman" w:cs="Times New Roman"/>
          <w:sz w:val="20"/>
          <w:szCs w:val="20"/>
        </w:rPr>
      </w:pPr>
    </w:p>
    <w:p w:rsidR="00FD536F" w:rsidRDefault="00FD536F" w:rsidP="007429DE">
      <w:pPr>
        <w:pStyle w:val="ListParagraph"/>
        <w:ind w:left="0"/>
        <w:jc w:val="both"/>
        <w:rPr>
          <w:rFonts w:ascii="Times New Roman" w:hAnsi="Times New Roman" w:cs="Times New Roman"/>
          <w:sz w:val="20"/>
          <w:szCs w:val="20"/>
        </w:rPr>
      </w:pPr>
    </w:p>
    <w:p w:rsidR="00FD536F" w:rsidRPr="007429DE" w:rsidRDefault="00FD536F" w:rsidP="007429DE">
      <w:pPr>
        <w:pStyle w:val="ListParagraph"/>
        <w:ind w:left="0"/>
        <w:jc w:val="both"/>
        <w:rPr>
          <w:rFonts w:ascii="Times New Roman" w:hAnsi="Times New Roman" w:cs="Times New Roman"/>
          <w:sz w:val="20"/>
          <w:szCs w:val="20"/>
        </w:rPr>
      </w:pPr>
    </w:p>
    <w:p w:rsidR="00D8542D" w:rsidRPr="007429DE" w:rsidRDefault="00D8542D" w:rsidP="007429DE">
      <w:pPr>
        <w:pStyle w:val="ListParagraph"/>
        <w:ind w:left="0"/>
        <w:jc w:val="both"/>
        <w:rPr>
          <w:rFonts w:ascii="Times New Roman" w:hAnsi="Times New Roman" w:cs="Times New Roman"/>
          <w:sz w:val="20"/>
          <w:szCs w:val="20"/>
        </w:rPr>
      </w:pPr>
    </w:p>
    <w:p w:rsidR="00D8542D" w:rsidRPr="007429DE" w:rsidRDefault="00D8542D" w:rsidP="007429DE">
      <w:pPr>
        <w:pStyle w:val="ListParagraph"/>
        <w:ind w:left="0"/>
        <w:jc w:val="both"/>
        <w:rPr>
          <w:rFonts w:ascii="Times New Roman" w:hAnsi="Times New Roman" w:cs="Times New Roman"/>
          <w:sz w:val="20"/>
          <w:szCs w:val="20"/>
          <w:u w:val="single"/>
        </w:rPr>
      </w:pPr>
    </w:p>
    <w:p w:rsidR="00D8542D" w:rsidRPr="007429DE" w:rsidRDefault="00D8542D"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AWS Lambda:</w:t>
      </w:r>
    </w:p>
    <w:p w:rsidR="00D8542D" w:rsidRPr="007429DE" w:rsidRDefault="00D8542D" w:rsidP="007429DE">
      <w:pPr>
        <w:jc w:val="both"/>
        <w:rPr>
          <w:rFonts w:ascii="Times New Roman" w:hAnsi="Times New Roman" w:cs="Times New Roman"/>
          <w:sz w:val="20"/>
          <w:szCs w:val="20"/>
        </w:rPr>
      </w:pPr>
    </w:p>
    <w:p w:rsidR="00D8542D" w:rsidRPr="007429DE" w:rsidRDefault="00D8542D" w:rsidP="007429DE">
      <w:pPr>
        <w:jc w:val="both"/>
        <w:rPr>
          <w:rFonts w:ascii="Times New Roman" w:hAnsi="Times New Roman" w:cs="Times New Roman"/>
          <w:sz w:val="20"/>
          <w:szCs w:val="20"/>
        </w:rPr>
      </w:pPr>
      <w:r w:rsidRPr="007429DE">
        <w:rPr>
          <w:rFonts w:ascii="Times New Roman" w:hAnsi="Times New Roman" w:cs="Times New Roman"/>
          <w:sz w:val="20"/>
          <w:szCs w:val="20"/>
        </w:rPr>
        <w:t>The poll based services. So when I say poll based, what I mean is that AWS Lambda is polling Dynamo DB. So this is the complete opposite of the last lab where you had S3 and S3 was sending an event notification when something happened in a bucket. So it was S3 that was responsible for triggering Lambda to execute its code.</w:t>
      </w:r>
    </w:p>
    <w:p w:rsidR="00D8542D" w:rsidRPr="007429DE" w:rsidRDefault="00D8542D"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 It was S3 that was responsible for triggering Lambda to execute its code. In this scenario </w:t>
      </w:r>
      <w:r w:rsidRPr="007429DE">
        <w:rPr>
          <w:rFonts w:ascii="Times New Roman" w:hAnsi="Times New Roman" w:cs="Times New Roman"/>
          <w:sz w:val="20"/>
          <w:szCs w:val="20"/>
          <w:highlight w:val="yellow"/>
        </w:rPr>
        <w:t>Dynamo DB is a stream based service as is Kinesis and SQS. And so Lambda polls Dynamo DB .It would poll Kinesis, it would poll SQS, so the same thing for those three services and what this means is the configuration for the event source mapping is on Lambda not on the service itself.</w:t>
      </w:r>
    </w:p>
    <w:p w:rsidR="00D8542D" w:rsidRPr="007429DE" w:rsidRDefault="00D8542D" w:rsidP="007429DE">
      <w:pPr>
        <w:jc w:val="both"/>
        <w:rPr>
          <w:rFonts w:ascii="Times New Roman" w:hAnsi="Times New Roman" w:cs="Times New Roman"/>
          <w:sz w:val="20"/>
          <w:szCs w:val="20"/>
          <w:u w:val="single"/>
        </w:rPr>
      </w:pPr>
      <w:r w:rsidRPr="007429DE">
        <w:rPr>
          <w:rFonts w:ascii="Times New Roman" w:hAnsi="Times New Roman" w:cs="Times New Roman"/>
          <w:sz w:val="20"/>
          <w:szCs w:val="20"/>
        </w:rPr>
        <w:t>Key Point to know exam question you need to know that difference.</w:t>
      </w:r>
    </w:p>
    <w:p w:rsidR="00EC19AC" w:rsidRPr="007429DE" w:rsidRDefault="00EC19AC" w:rsidP="007429DE">
      <w:pPr>
        <w:jc w:val="both"/>
        <w:rPr>
          <w:rFonts w:ascii="Times New Roman" w:hAnsi="Times New Roman" w:cs="Times New Roman"/>
          <w:sz w:val="20"/>
          <w:szCs w:val="20"/>
          <w:u w:val="single"/>
        </w:rPr>
      </w:pPr>
    </w:p>
    <w:p w:rsidR="00EC19AC" w:rsidRPr="007429DE" w:rsidRDefault="00EC19AC" w:rsidP="007429DE">
      <w:pPr>
        <w:jc w:val="both"/>
        <w:rPr>
          <w:rFonts w:ascii="Times New Roman" w:hAnsi="Times New Roman" w:cs="Times New Roman"/>
          <w:sz w:val="20"/>
          <w:szCs w:val="20"/>
          <w:u w:val="single"/>
        </w:rPr>
      </w:pPr>
    </w:p>
    <w:p w:rsidR="00EC19AC" w:rsidRPr="007429DE" w:rsidRDefault="00EC19AC" w:rsidP="007429DE">
      <w:pPr>
        <w:jc w:val="both"/>
        <w:rPr>
          <w:rFonts w:ascii="Times New Roman" w:hAnsi="Times New Roman" w:cs="Times New Roman"/>
          <w:sz w:val="20"/>
          <w:szCs w:val="20"/>
          <w:u w:val="single"/>
        </w:rPr>
      </w:pPr>
    </w:p>
    <w:p w:rsidR="00EC19AC" w:rsidRPr="007429DE" w:rsidRDefault="00EC19AC" w:rsidP="007429DE">
      <w:pPr>
        <w:jc w:val="both"/>
        <w:rPr>
          <w:rFonts w:ascii="Times New Roman" w:hAnsi="Times New Roman" w:cs="Times New Roman"/>
          <w:sz w:val="20"/>
          <w:szCs w:val="20"/>
          <w:u w:val="single"/>
        </w:rPr>
      </w:pPr>
    </w:p>
    <w:p w:rsidR="004531C3" w:rsidRPr="007429DE" w:rsidRDefault="005F2A76"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API Gateway Overview:</w:t>
      </w:r>
    </w:p>
    <w:p w:rsidR="004531C3" w:rsidRPr="007429DE" w:rsidRDefault="005F2A76" w:rsidP="007429DE">
      <w:pPr>
        <w:pStyle w:val="ListParagraph"/>
        <w:numPr>
          <w:ilvl w:val="0"/>
          <w:numId w:val="42"/>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I think it was late 2018 so probably starting to appear on the exam now. They used to just offer rest API. But now API Gateway also offers web socket API as well as REST API</w:t>
      </w:r>
      <w:r w:rsidRPr="007429DE">
        <w:rPr>
          <w:rFonts w:ascii="Times New Roman" w:hAnsi="Times New Roman" w:cs="Times New Roman"/>
          <w:sz w:val="20"/>
          <w:szCs w:val="20"/>
        </w:rPr>
        <w:t>. Our HTTP based adhere to the rest protocol and use standard methods it's worth dicing that with API Gateway.</w:t>
      </w:r>
    </w:p>
    <w:p w:rsidR="00EC19AC" w:rsidRPr="007429DE" w:rsidRDefault="00EC19AC" w:rsidP="007429DE">
      <w:pPr>
        <w:pStyle w:val="ListParagraph"/>
        <w:ind w:left="0"/>
        <w:jc w:val="both"/>
        <w:rPr>
          <w:rFonts w:ascii="Times New Roman" w:hAnsi="Times New Roman" w:cs="Times New Roman"/>
          <w:sz w:val="20"/>
          <w:szCs w:val="20"/>
        </w:rPr>
      </w:pPr>
    </w:p>
    <w:p w:rsidR="00EC19AC" w:rsidRPr="007429DE" w:rsidRDefault="00EC19AC" w:rsidP="007429DE">
      <w:pPr>
        <w:pStyle w:val="ListParagraph"/>
        <w:numPr>
          <w:ilvl w:val="0"/>
          <w:numId w:val="41"/>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Another thing that's worth noting is that </w:t>
      </w:r>
      <w:r w:rsidRPr="007429DE">
        <w:rPr>
          <w:rFonts w:ascii="Times New Roman" w:hAnsi="Times New Roman" w:cs="Times New Roman"/>
          <w:sz w:val="20"/>
          <w:szCs w:val="20"/>
          <w:highlight w:val="yellow"/>
        </w:rPr>
        <w:t>lambda and API Gateway form the app facing parts of the AWS service infrastructure so this sometimes comes up in exam questions where they might ask you to identify or they might ask you what would go along with one of these services as part of the app facing part of the AWS service infrastructure so that's it.</w:t>
      </w:r>
    </w:p>
    <w:p w:rsidR="00EC19AC" w:rsidRPr="007429DE" w:rsidRDefault="00EC19AC" w:rsidP="007429DE">
      <w:pPr>
        <w:pStyle w:val="ListParagraph"/>
        <w:numPr>
          <w:ilvl w:val="0"/>
          <w:numId w:val="41"/>
        </w:numPr>
        <w:ind w:left="0"/>
        <w:jc w:val="both"/>
        <w:rPr>
          <w:rFonts w:ascii="Times New Roman" w:hAnsi="Times New Roman" w:cs="Times New Roman"/>
          <w:sz w:val="20"/>
          <w:szCs w:val="20"/>
        </w:rPr>
      </w:pPr>
      <w:r w:rsidRPr="007429DE">
        <w:rPr>
          <w:rFonts w:ascii="Times New Roman" w:hAnsi="Times New Roman" w:cs="Times New Roman"/>
          <w:sz w:val="20"/>
          <w:szCs w:val="20"/>
        </w:rPr>
        <w:t>These are basically your front-end services for your application.</w:t>
      </w:r>
    </w:p>
    <w:p w:rsidR="004F2735" w:rsidRPr="007429DE" w:rsidRDefault="00EC19AC" w:rsidP="007429DE">
      <w:pPr>
        <w:pStyle w:val="ListParagraph"/>
        <w:numPr>
          <w:ilvl w:val="0"/>
          <w:numId w:val="41"/>
        </w:numPr>
        <w:ind w:left="0"/>
        <w:jc w:val="both"/>
        <w:rPr>
          <w:rFonts w:ascii="Times New Roman" w:hAnsi="Times New Roman" w:cs="Times New Roman"/>
          <w:sz w:val="20"/>
          <w:szCs w:val="20"/>
        </w:rPr>
      </w:pPr>
      <w:r w:rsidRPr="007429DE">
        <w:rPr>
          <w:rFonts w:ascii="Times New Roman" w:hAnsi="Times New Roman" w:cs="Times New Roman"/>
          <w:sz w:val="20"/>
          <w:szCs w:val="20"/>
        </w:rPr>
        <w:t>Let's just head back to the diagram now and we've covered a bit of this on the web page that we just looked at. But again you've got your front-end so you've got your clients could be a mobile client a service could be a Web site, could be IOT, could be pretty much anything on the Internet that's going to talk REST</w:t>
      </w:r>
      <w:r w:rsidR="00D4755F" w:rsidRPr="007429DE">
        <w:rPr>
          <w:rFonts w:ascii="Times New Roman" w:hAnsi="Times New Roman" w:cs="Times New Roman"/>
          <w:sz w:val="20"/>
          <w:szCs w:val="20"/>
        </w:rPr>
        <w:t>.</w:t>
      </w:r>
    </w:p>
    <w:p w:rsidR="00CD20D6" w:rsidRPr="007429DE" w:rsidRDefault="00CD20D6" w:rsidP="007429DE">
      <w:pPr>
        <w:pStyle w:val="ListParagraph"/>
        <w:ind w:left="0"/>
        <w:jc w:val="both"/>
        <w:rPr>
          <w:rFonts w:ascii="Times New Roman" w:hAnsi="Times New Roman" w:cs="Times New Roman"/>
          <w:sz w:val="20"/>
          <w:szCs w:val="20"/>
        </w:rPr>
      </w:pPr>
    </w:p>
    <w:p w:rsidR="003C3EAF" w:rsidRPr="007429DE" w:rsidRDefault="004F2735" w:rsidP="007429DE">
      <w:pPr>
        <w:pStyle w:val="ListParagraph"/>
        <w:numPr>
          <w:ilvl w:val="0"/>
          <w:numId w:val="41"/>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So there are three different types of endpoints. Originally API gateway came out with the edge optimized endpoint only</w:t>
      </w:r>
      <w:r w:rsidRPr="007429DE">
        <w:rPr>
          <w:rFonts w:ascii="Times New Roman" w:hAnsi="Times New Roman" w:cs="Times New Roman"/>
          <w:sz w:val="20"/>
          <w:szCs w:val="20"/>
          <w:highlight w:val="green"/>
        </w:rPr>
        <w:t>.</w:t>
      </w:r>
      <w:r w:rsidR="003C3EAF" w:rsidRPr="007429DE">
        <w:rPr>
          <w:rFonts w:ascii="Times New Roman" w:hAnsi="Times New Roman" w:cs="Times New Roman"/>
          <w:sz w:val="20"/>
          <w:szCs w:val="20"/>
          <w:highlight w:val="green"/>
        </w:rPr>
        <w:t xml:space="preserve"> And therefore if your user base is global then you can reduce your latency for requests that come from anywhere around the world. So that was a very good solution if you are a global company or you have a global user base.</w:t>
      </w:r>
    </w:p>
    <w:p w:rsidR="003C3EAF" w:rsidRPr="007429DE" w:rsidRDefault="003C3EAF" w:rsidP="007429DE">
      <w:pPr>
        <w:pStyle w:val="ListParagraph"/>
        <w:ind w:left="0"/>
        <w:jc w:val="both"/>
        <w:rPr>
          <w:rFonts w:ascii="Times New Roman" w:hAnsi="Times New Roman" w:cs="Times New Roman"/>
          <w:sz w:val="20"/>
          <w:szCs w:val="20"/>
        </w:rPr>
      </w:pPr>
    </w:p>
    <w:p w:rsidR="004F2735" w:rsidRPr="007429DE" w:rsidRDefault="004F2735" w:rsidP="007429DE">
      <w:pPr>
        <w:jc w:val="both"/>
        <w:rPr>
          <w:rFonts w:ascii="Times New Roman" w:hAnsi="Times New Roman" w:cs="Times New Roman"/>
          <w:sz w:val="20"/>
          <w:szCs w:val="20"/>
        </w:rPr>
      </w:pPr>
    </w:p>
    <w:p w:rsidR="00181F05" w:rsidRPr="007429DE" w:rsidRDefault="00D80C24" w:rsidP="007429DE">
      <w:pPr>
        <w:pStyle w:val="ListParagraph"/>
        <w:numPr>
          <w:ilvl w:val="0"/>
          <w:numId w:val="41"/>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And if you remember the differences </w:t>
      </w:r>
      <w:r w:rsidRPr="007429DE">
        <w:rPr>
          <w:rFonts w:ascii="Times New Roman" w:hAnsi="Times New Roman" w:cs="Times New Roman"/>
          <w:sz w:val="20"/>
          <w:szCs w:val="20"/>
          <w:highlight w:val="yellow"/>
        </w:rPr>
        <w:t>the regional API is it deployed in the region</w:t>
      </w:r>
      <w:r w:rsidRPr="007429DE">
        <w:rPr>
          <w:rFonts w:ascii="Times New Roman" w:hAnsi="Times New Roman" w:cs="Times New Roman"/>
          <w:sz w:val="20"/>
          <w:szCs w:val="20"/>
        </w:rPr>
        <w:t xml:space="preserve">. The Edge optimized API uses cloud front. That’s the globally distributed content delivery network, and </w:t>
      </w:r>
      <w:r w:rsidRPr="007429DE">
        <w:rPr>
          <w:rFonts w:ascii="Times New Roman" w:hAnsi="Times New Roman" w:cs="Times New Roman"/>
          <w:sz w:val="20"/>
          <w:szCs w:val="20"/>
          <w:highlight w:val="yellow"/>
        </w:rPr>
        <w:t>then the private API is for when you only want to access your API from within your VPC from your own private IP ranges.</w:t>
      </w:r>
      <w:r w:rsidRPr="007429DE">
        <w:rPr>
          <w:rFonts w:ascii="Times New Roman" w:hAnsi="Times New Roman" w:cs="Times New Roman"/>
          <w:sz w:val="20"/>
          <w:szCs w:val="20"/>
        </w:rPr>
        <w:t xml:space="preserve"> So we can leave that as regional and click import.</w:t>
      </w:r>
    </w:p>
    <w:p w:rsidR="00D80C24" w:rsidRPr="007429DE" w:rsidRDefault="00D80C24" w:rsidP="007429DE">
      <w:pPr>
        <w:jc w:val="both"/>
        <w:rPr>
          <w:rFonts w:ascii="Times New Roman" w:hAnsi="Times New Roman" w:cs="Times New Roman"/>
          <w:sz w:val="20"/>
          <w:szCs w:val="20"/>
        </w:rPr>
      </w:pPr>
    </w:p>
    <w:p w:rsidR="00D80C24" w:rsidRPr="007429DE" w:rsidRDefault="00D80C24" w:rsidP="007429DE">
      <w:pPr>
        <w:pStyle w:val="ListParagraph"/>
        <w:numPr>
          <w:ilvl w:val="0"/>
          <w:numId w:val="41"/>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We can specify the time to live and the authorization it's just to select that you then have throttling this sometimes comes up on the </w:t>
      </w:r>
      <w:r w:rsidRPr="007429DE">
        <w:rPr>
          <w:rFonts w:ascii="Times New Roman" w:hAnsi="Times New Roman" w:cs="Times New Roman"/>
          <w:color w:val="FF0000"/>
          <w:sz w:val="20"/>
          <w:szCs w:val="20"/>
          <w:highlight w:val="yellow"/>
        </w:rPr>
        <w:t>exam.</w:t>
      </w:r>
      <w:r w:rsidRPr="007429DE">
        <w:rPr>
          <w:rFonts w:ascii="Times New Roman" w:hAnsi="Times New Roman" w:cs="Times New Roman"/>
          <w:sz w:val="20"/>
          <w:szCs w:val="20"/>
        </w:rPr>
        <w:t xml:space="preserve"> </w:t>
      </w:r>
      <w:r w:rsidRPr="007429DE">
        <w:rPr>
          <w:rFonts w:ascii="Times New Roman" w:hAnsi="Times New Roman" w:cs="Times New Roman"/>
          <w:sz w:val="20"/>
          <w:szCs w:val="20"/>
          <w:highlight w:val="yellow"/>
        </w:rPr>
        <w:t>Your account level throttling right is 10000 requests per second with a burst of 5000.</w:t>
      </w:r>
      <w:r w:rsidRPr="007429DE">
        <w:rPr>
          <w:rFonts w:ascii="Times New Roman" w:hAnsi="Times New Roman" w:cs="Times New Roman"/>
          <w:sz w:val="20"/>
          <w:szCs w:val="20"/>
        </w:rPr>
        <w:t xml:space="preserve"> Now you can see that this stage actually has 10000 requests per second.</w:t>
      </w:r>
    </w:p>
    <w:p w:rsidR="00D80C24" w:rsidRPr="007429DE" w:rsidRDefault="006725BB" w:rsidP="007429DE">
      <w:pPr>
        <w:tabs>
          <w:tab w:val="left" w:pos="7020"/>
        </w:tabs>
        <w:jc w:val="both"/>
        <w:rPr>
          <w:rFonts w:ascii="Times New Roman" w:hAnsi="Times New Roman" w:cs="Times New Roman"/>
          <w:sz w:val="20"/>
          <w:szCs w:val="20"/>
        </w:rPr>
      </w:pPr>
      <w:r w:rsidRPr="007429DE">
        <w:rPr>
          <w:rFonts w:ascii="Times New Roman" w:hAnsi="Times New Roman" w:cs="Times New Roman"/>
          <w:sz w:val="20"/>
          <w:szCs w:val="20"/>
        </w:rPr>
        <w:tab/>
      </w:r>
    </w:p>
    <w:p w:rsidR="00B13518" w:rsidRPr="007429DE" w:rsidRDefault="00B13518" w:rsidP="007429DE">
      <w:pPr>
        <w:jc w:val="both"/>
        <w:rPr>
          <w:rFonts w:ascii="Times New Roman" w:hAnsi="Times New Roman" w:cs="Times New Roman"/>
          <w:sz w:val="20"/>
          <w:szCs w:val="20"/>
          <w:u w:val="single"/>
        </w:rPr>
      </w:pPr>
    </w:p>
    <w:p w:rsidR="00AF72CD" w:rsidRPr="007429DE" w:rsidRDefault="00AF72CD" w:rsidP="007429DE">
      <w:pPr>
        <w:jc w:val="both"/>
        <w:rPr>
          <w:rFonts w:ascii="Times New Roman" w:hAnsi="Times New Roman" w:cs="Times New Roman"/>
          <w:sz w:val="20"/>
          <w:szCs w:val="20"/>
          <w:u w:val="single"/>
        </w:rPr>
      </w:pPr>
    </w:p>
    <w:p w:rsidR="006A26E4" w:rsidRPr="007429DE" w:rsidRDefault="006A26E4" w:rsidP="007429DE">
      <w:pPr>
        <w:jc w:val="both"/>
        <w:rPr>
          <w:rFonts w:ascii="Times New Roman" w:hAnsi="Times New Roman" w:cs="Times New Roman"/>
          <w:sz w:val="20"/>
          <w:szCs w:val="20"/>
          <w:u w:val="single"/>
        </w:rPr>
      </w:pPr>
    </w:p>
    <w:p w:rsidR="006A26E4" w:rsidRPr="007429DE" w:rsidRDefault="006A26E4" w:rsidP="007429DE">
      <w:pPr>
        <w:jc w:val="both"/>
        <w:rPr>
          <w:rFonts w:ascii="Times New Roman" w:hAnsi="Times New Roman" w:cs="Times New Roman"/>
          <w:sz w:val="20"/>
          <w:szCs w:val="20"/>
          <w:u w:val="single"/>
        </w:rPr>
      </w:pPr>
    </w:p>
    <w:p w:rsidR="006A26E4" w:rsidRPr="007429DE" w:rsidRDefault="006A26E4" w:rsidP="007429DE">
      <w:pPr>
        <w:jc w:val="both"/>
        <w:rPr>
          <w:rFonts w:ascii="Times New Roman" w:hAnsi="Times New Roman" w:cs="Times New Roman"/>
          <w:sz w:val="20"/>
          <w:szCs w:val="20"/>
          <w:u w:val="single"/>
        </w:rPr>
      </w:pPr>
    </w:p>
    <w:p w:rsidR="006A26E4" w:rsidRPr="007429DE" w:rsidRDefault="006A26E4"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EXAM-CRAM Section -10</w:t>
      </w:r>
    </w:p>
    <w:p w:rsidR="00773380" w:rsidRPr="007429DE" w:rsidRDefault="00773380" w:rsidP="007429DE">
      <w:pPr>
        <w:jc w:val="both"/>
        <w:rPr>
          <w:rFonts w:ascii="Times New Roman" w:hAnsi="Times New Roman" w:cs="Times New Roman"/>
          <w:sz w:val="20"/>
          <w:szCs w:val="20"/>
          <w:highlight w:val="yellow"/>
          <w:u w:val="single"/>
        </w:rPr>
      </w:pPr>
      <w:r w:rsidRPr="007429DE">
        <w:rPr>
          <w:rFonts w:ascii="Times New Roman" w:hAnsi="Times New Roman" w:cs="Times New Roman"/>
          <w:sz w:val="20"/>
          <w:szCs w:val="20"/>
          <w:highlight w:val="yellow"/>
          <w:u w:val="single"/>
        </w:rPr>
        <w:t>KEY POINT:</w:t>
      </w:r>
    </w:p>
    <w:p w:rsidR="00773380" w:rsidRPr="007429DE" w:rsidRDefault="006A26E4" w:rsidP="007429DE">
      <w:pPr>
        <w:pStyle w:val="transcript--underline-cue--3osdw"/>
        <w:numPr>
          <w:ilvl w:val="0"/>
          <w:numId w:val="44"/>
        </w:numPr>
        <w:spacing w:before="0" w:beforeAutospacing="0" w:after="158" w:afterAutospacing="0"/>
        <w:ind w:left="0"/>
        <w:jc w:val="both"/>
        <w:rPr>
          <w:color w:val="007791"/>
          <w:sz w:val="20"/>
          <w:szCs w:val="20"/>
          <w:u w:val="single"/>
        </w:rPr>
      </w:pPr>
      <w:r w:rsidRPr="007429DE">
        <w:rPr>
          <w:sz w:val="20"/>
          <w:szCs w:val="20"/>
          <w:highlight w:val="yellow"/>
        </w:rPr>
        <w:t>There's a maximum e</w:t>
      </w:r>
      <w:r w:rsidR="00E94848" w:rsidRPr="007429DE">
        <w:rPr>
          <w:sz w:val="20"/>
          <w:szCs w:val="20"/>
          <w:highlight w:val="yellow"/>
        </w:rPr>
        <w:t xml:space="preserve">xecution time out of 15 minutes and default is 3 </w:t>
      </w:r>
      <w:proofErr w:type="spellStart"/>
      <w:r w:rsidR="00E94848" w:rsidRPr="007429DE">
        <w:rPr>
          <w:sz w:val="20"/>
          <w:szCs w:val="20"/>
          <w:highlight w:val="yellow"/>
        </w:rPr>
        <w:t>seconds.</w:t>
      </w:r>
      <w:r w:rsidR="00773380" w:rsidRPr="007429DE">
        <w:rPr>
          <w:sz w:val="20"/>
          <w:szCs w:val="20"/>
        </w:rPr>
        <w:t>This</w:t>
      </w:r>
      <w:proofErr w:type="spellEnd"/>
      <w:r w:rsidR="00773380" w:rsidRPr="007429DE">
        <w:rPr>
          <w:sz w:val="20"/>
          <w:szCs w:val="20"/>
        </w:rPr>
        <w:t xml:space="preserve"> definitely comes up in an exam question now you'll never get asked directly what the maximum execution time is for Lambda. Instead it will be weaved into a scenario so you might have a scenario something.</w:t>
      </w:r>
    </w:p>
    <w:p w:rsidR="006A26E4" w:rsidRPr="007429DE" w:rsidRDefault="006A26E4" w:rsidP="007429DE">
      <w:pPr>
        <w:jc w:val="both"/>
        <w:rPr>
          <w:rFonts w:ascii="Times New Roman" w:hAnsi="Times New Roman" w:cs="Times New Roman"/>
          <w:sz w:val="20"/>
          <w:szCs w:val="20"/>
        </w:rPr>
      </w:pPr>
    </w:p>
    <w:p w:rsidR="00773380" w:rsidRPr="007429DE" w:rsidRDefault="00773380" w:rsidP="007429DE">
      <w:pPr>
        <w:pStyle w:val="ListParagraph"/>
        <w:numPr>
          <w:ilvl w:val="0"/>
          <w:numId w:val="43"/>
        </w:numPr>
        <w:ind w:left="0"/>
        <w:jc w:val="both"/>
        <w:rPr>
          <w:rFonts w:ascii="Times New Roman" w:hAnsi="Times New Roman" w:cs="Times New Roman"/>
          <w:sz w:val="20"/>
          <w:szCs w:val="20"/>
        </w:rPr>
      </w:pPr>
      <w:r w:rsidRPr="007429DE">
        <w:rPr>
          <w:rFonts w:ascii="Times New Roman" w:hAnsi="Times New Roman" w:cs="Times New Roman"/>
          <w:sz w:val="20"/>
          <w:szCs w:val="20"/>
        </w:rPr>
        <w:t>Now you know that it completes in ten minutes and you know that you only ever pay for lambda when you're executing your code that would be a good option if the script was completed in twenty minutes it wouldn't work, or you'd at least need to be able to execute multiple functions in parallel or once or sequentially in order to be able to complete your code so if that's not included in the scenario then you'd assume that lambda doesn't work for that scenario. You only pay for the time it runs. Lambda terminates the function at the timeout. Lambda is an event driven compute service so it executes code in response to events and that could be things like changes to data and an S3 bucket or dynamo DB table. The event source is the AWS service or application that produces events that trigger a lambda function and an event source is mapped to a lambda function.</w:t>
      </w:r>
    </w:p>
    <w:p w:rsidR="00773380" w:rsidRPr="007429DE" w:rsidRDefault="00773380" w:rsidP="007429DE">
      <w:pPr>
        <w:jc w:val="both"/>
        <w:rPr>
          <w:rFonts w:ascii="Times New Roman" w:hAnsi="Times New Roman" w:cs="Times New Roman"/>
          <w:sz w:val="20"/>
          <w:szCs w:val="20"/>
        </w:rPr>
      </w:pPr>
    </w:p>
    <w:p w:rsidR="00773380" w:rsidRPr="007429DE" w:rsidRDefault="006A26E4" w:rsidP="007429DE">
      <w:pPr>
        <w:pStyle w:val="ListParagraph"/>
        <w:numPr>
          <w:ilvl w:val="0"/>
          <w:numId w:val="43"/>
        </w:numPr>
        <w:ind w:left="0"/>
        <w:jc w:val="both"/>
        <w:rPr>
          <w:rFonts w:ascii="Times New Roman" w:hAnsi="Times New Roman" w:cs="Times New Roman"/>
          <w:sz w:val="20"/>
          <w:szCs w:val="20"/>
          <w:highlight w:val="green"/>
        </w:rPr>
      </w:pPr>
      <w:r w:rsidRPr="007429DE">
        <w:rPr>
          <w:rFonts w:ascii="Times New Roman" w:hAnsi="Times New Roman" w:cs="Times New Roman"/>
          <w:sz w:val="20"/>
          <w:szCs w:val="20"/>
          <w:highlight w:val="green"/>
        </w:rPr>
        <w:t>Instead it will be weaved into a scenario so you might have a scenario something</w:t>
      </w:r>
      <w:r w:rsidR="00773380" w:rsidRPr="007429DE">
        <w:rPr>
          <w:rFonts w:ascii="Times New Roman" w:hAnsi="Times New Roman" w:cs="Times New Roman"/>
          <w:sz w:val="20"/>
          <w:szCs w:val="20"/>
          <w:highlight w:val="green"/>
        </w:rPr>
        <w:t xml:space="preserve"> </w:t>
      </w:r>
      <w:r w:rsidRPr="007429DE">
        <w:rPr>
          <w:rFonts w:ascii="Times New Roman" w:hAnsi="Times New Roman" w:cs="Times New Roman"/>
          <w:sz w:val="20"/>
          <w:szCs w:val="20"/>
          <w:highlight w:val="green"/>
        </w:rPr>
        <w:t>like you have some code or a script that needs to run and today you only need to run this maybe once</w:t>
      </w:r>
      <w:r w:rsidR="00773380" w:rsidRPr="007429DE">
        <w:rPr>
          <w:rFonts w:ascii="Times New Roman" w:hAnsi="Times New Roman" w:cs="Times New Roman"/>
          <w:sz w:val="20"/>
          <w:szCs w:val="20"/>
          <w:highlight w:val="green"/>
        </w:rPr>
        <w:t xml:space="preserve"> </w:t>
      </w:r>
      <w:r w:rsidRPr="007429DE">
        <w:rPr>
          <w:rFonts w:ascii="Times New Roman" w:hAnsi="Times New Roman" w:cs="Times New Roman"/>
          <w:sz w:val="20"/>
          <w:szCs w:val="20"/>
          <w:highlight w:val="green"/>
        </w:rPr>
        <w:t>or twice a week so you want to be cost optimized what's the best solution and one of those solutions</w:t>
      </w:r>
      <w:r w:rsidR="00773380" w:rsidRPr="007429DE">
        <w:rPr>
          <w:rFonts w:ascii="Times New Roman" w:hAnsi="Times New Roman" w:cs="Times New Roman"/>
          <w:sz w:val="20"/>
          <w:szCs w:val="20"/>
          <w:highlight w:val="green"/>
        </w:rPr>
        <w:t xml:space="preserve"> </w:t>
      </w:r>
      <w:r w:rsidRPr="007429DE">
        <w:rPr>
          <w:rFonts w:ascii="Times New Roman" w:hAnsi="Times New Roman" w:cs="Times New Roman"/>
          <w:sz w:val="20"/>
          <w:szCs w:val="20"/>
          <w:highlight w:val="green"/>
        </w:rPr>
        <w:t xml:space="preserve">might be lambda. </w:t>
      </w:r>
    </w:p>
    <w:p w:rsidR="008A695D" w:rsidRPr="007429DE" w:rsidRDefault="008A695D" w:rsidP="007429DE">
      <w:pPr>
        <w:pStyle w:val="ListParagraph"/>
        <w:ind w:left="0"/>
        <w:jc w:val="both"/>
        <w:rPr>
          <w:rFonts w:ascii="Times New Roman" w:hAnsi="Times New Roman" w:cs="Times New Roman"/>
          <w:sz w:val="20"/>
          <w:szCs w:val="20"/>
          <w:highlight w:val="green"/>
        </w:rPr>
      </w:pPr>
    </w:p>
    <w:p w:rsidR="008A695D" w:rsidRPr="007429DE" w:rsidRDefault="008A695D" w:rsidP="007429DE">
      <w:pPr>
        <w:pStyle w:val="ListParagraph"/>
        <w:ind w:left="0"/>
        <w:jc w:val="both"/>
        <w:rPr>
          <w:rFonts w:ascii="Times New Roman" w:hAnsi="Times New Roman" w:cs="Times New Roman"/>
          <w:sz w:val="20"/>
          <w:szCs w:val="20"/>
          <w:highlight w:val="green"/>
        </w:rPr>
      </w:pPr>
    </w:p>
    <w:p w:rsidR="008A695D" w:rsidRPr="007429DE" w:rsidRDefault="008A695D" w:rsidP="007429DE">
      <w:pPr>
        <w:pStyle w:val="ListParagraph"/>
        <w:ind w:left="0"/>
        <w:jc w:val="both"/>
        <w:rPr>
          <w:rFonts w:ascii="Times New Roman" w:hAnsi="Times New Roman" w:cs="Times New Roman"/>
          <w:b/>
          <w:sz w:val="20"/>
          <w:szCs w:val="20"/>
          <w:highlight w:val="green"/>
        </w:rPr>
      </w:pPr>
    </w:p>
    <w:p w:rsidR="008A695D" w:rsidRPr="007429DE" w:rsidRDefault="00F24FD4" w:rsidP="007429DE">
      <w:pPr>
        <w:pStyle w:val="ListParagraph"/>
        <w:ind w:left="0"/>
        <w:jc w:val="both"/>
        <w:rPr>
          <w:rFonts w:ascii="Times New Roman" w:hAnsi="Times New Roman" w:cs="Times New Roman"/>
          <w:sz w:val="20"/>
          <w:szCs w:val="20"/>
          <w:highlight w:val="yellow"/>
        </w:rPr>
      </w:pPr>
      <w:r w:rsidRPr="007429DE">
        <w:rPr>
          <w:rFonts w:ascii="Times New Roman" w:hAnsi="Times New Roman" w:cs="Times New Roman"/>
          <w:b/>
          <w:sz w:val="20"/>
          <w:szCs w:val="20"/>
        </w:rPr>
        <w:t>B.</w:t>
      </w:r>
      <w:r w:rsidRPr="007429DE">
        <w:rPr>
          <w:rFonts w:ascii="Times New Roman" w:hAnsi="Times New Roman" w:cs="Times New Roman"/>
          <w:sz w:val="20"/>
          <w:szCs w:val="20"/>
        </w:rPr>
        <w:t xml:space="preserve">   </w:t>
      </w:r>
      <w:r w:rsidR="008A695D" w:rsidRPr="007429DE">
        <w:rPr>
          <w:rFonts w:ascii="Times New Roman" w:hAnsi="Times New Roman" w:cs="Times New Roman"/>
          <w:sz w:val="20"/>
          <w:szCs w:val="20"/>
        </w:rPr>
        <w:t xml:space="preserve">For the solutions architects associate </w:t>
      </w:r>
      <w:r w:rsidR="008A695D" w:rsidRPr="007429DE">
        <w:rPr>
          <w:rFonts w:ascii="Times New Roman" w:hAnsi="Times New Roman" w:cs="Times New Roman"/>
          <w:sz w:val="20"/>
          <w:szCs w:val="20"/>
          <w:highlight w:val="yellow"/>
        </w:rPr>
        <w:t xml:space="preserve">exam you shouldn't need to know API gateway in too much depth but definitely just to understand these features of API Gateway and know that it uses the </w:t>
      </w:r>
      <w:r w:rsidRPr="007429DE">
        <w:rPr>
          <w:rFonts w:ascii="Times New Roman" w:hAnsi="Times New Roman" w:cs="Times New Roman"/>
          <w:sz w:val="20"/>
          <w:szCs w:val="20"/>
          <w:highlight w:val="yellow"/>
        </w:rPr>
        <w:t>cloud front</w:t>
      </w:r>
      <w:r w:rsidR="008A695D" w:rsidRPr="007429DE">
        <w:rPr>
          <w:rFonts w:ascii="Times New Roman" w:hAnsi="Times New Roman" w:cs="Times New Roman"/>
          <w:sz w:val="20"/>
          <w:szCs w:val="20"/>
          <w:highlight w:val="yellow"/>
        </w:rPr>
        <w:t xml:space="preserve"> network and understand that it works with AWS lambda to form that application facing part of the AWS </w:t>
      </w:r>
      <w:r w:rsidRPr="007429DE">
        <w:rPr>
          <w:rFonts w:ascii="Times New Roman" w:hAnsi="Times New Roman" w:cs="Times New Roman"/>
          <w:sz w:val="20"/>
          <w:szCs w:val="20"/>
          <w:highlight w:val="yellow"/>
        </w:rPr>
        <w:t>server less</w:t>
      </w:r>
      <w:r w:rsidR="008A695D" w:rsidRPr="007429DE">
        <w:rPr>
          <w:rFonts w:ascii="Times New Roman" w:hAnsi="Times New Roman" w:cs="Times New Roman"/>
          <w:sz w:val="20"/>
          <w:szCs w:val="20"/>
          <w:highlight w:val="yellow"/>
        </w:rPr>
        <w:t xml:space="preserve"> infrastructure.</w:t>
      </w:r>
    </w:p>
    <w:p w:rsidR="008A695D" w:rsidRPr="007429DE" w:rsidRDefault="008A695D" w:rsidP="007429DE">
      <w:pPr>
        <w:jc w:val="both"/>
        <w:rPr>
          <w:rFonts w:ascii="Times New Roman" w:hAnsi="Times New Roman" w:cs="Times New Roman"/>
          <w:sz w:val="20"/>
          <w:szCs w:val="20"/>
          <w:highlight w:val="green"/>
        </w:rPr>
      </w:pPr>
    </w:p>
    <w:p w:rsidR="008A695D" w:rsidRPr="007429DE" w:rsidRDefault="008A695D" w:rsidP="007429DE">
      <w:pPr>
        <w:jc w:val="both"/>
        <w:rPr>
          <w:rFonts w:ascii="Times New Roman" w:hAnsi="Times New Roman" w:cs="Times New Roman"/>
          <w:sz w:val="20"/>
          <w:szCs w:val="20"/>
          <w:highlight w:val="green"/>
        </w:rPr>
      </w:pPr>
    </w:p>
    <w:p w:rsidR="00DD6431" w:rsidRPr="007429DE" w:rsidRDefault="002513CF"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DATABASES</w:t>
      </w:r>
      <w:r w:rsidR="007B71D6" w:rsidRPr="007429DE">
        <w:rPr>
          <w:rFonts w:ascii="Times New Roman" w:hAnsi="Times New Roman" w:cs="Times New Roman"/>
          <w:sz w:val="20"/>
          <w:szCs w:val="20"/>
          <w:u w:val="single"/>
        </w:rPr>
        <w:t>:  Section 11</w:t>
      </w:r>
    </w:p>
    <w:p w:rsidR="007B71D6" w:rsidRPr="007429DE" w:rsidRDefault="007B71D6" w:rsidP="007429DE">
      <w:pPr>
        <w:jc w:val="both"/>
        <w:rPr>
          <w:rFonts w:ascii="Times New Roman" w:hAnsi="Times New Roman" w:cs="Times New Roman"/>
          <w:sz w:val="20"/>
          <w:szCs w:val="20"/>
        </w:rPr>
      </w:pPr>
    </w:p>
    <w:p w:rsidR="00BC487D" w:rsidRPr="007429DE" w:rsidRDefault="007B71D6" w:rsidP="007429DE">
      <w:pPr>
        <w:pStyle w:val="ListParagraph"/>
        <w:numPr>
          <w:ilvl w:val="0"/>
          <w:numId w:val="45"/>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Relational databases supports complex query and Joins</w:t>
      </w:r>
      <w:r w:rsidRPr="007429DE">
        <w:rPr>
          <w:rFonts w:ascii="Times New Roman" w:hAnsi="Times New Roman" w:cs="Times New Roman"/>
          <w:sz w:val="20"/>
          <w:szCs w:val="20"/>
        </w:rPr>
        <w:t>, but not non-relational databases: this may come in exam.</w:t>
      </w:r>
    </w:p>
    <w:p w:rsidR="00BC487D" w:rsidRPr="007429DE" w:rsidRDefault="00BC487D" w:rsidP="007429DE">
      <w:pPr>
        <w:pStyle w:val="ListParagraph"/>
        <w:ind w:left="0"/>
        <w:jc w:val="both"/>
        <w:rPr>
          <w:rFonts w:ascii="Times New Roman" w:hAnsi="Times New Roman" w:cs="Times New Roman"/>
          <w:sz w:val="20"/>
          <w:szCs w:val="20"/>
        </w:rPr>
      </w:pPr>
    </w:p>
    <w:p w:rsidR="007B71D6" w:rsidRPr="007429DE" w:rsidRDefault="007D7384" w:rsidP="007429DE">
      <w:pPr>
        <w:pStyle w:val="ListParagraph"/>
        <w:numPr>
          <w:ilvl w:val="0"/>
          <w:numId w:val="45"/>
        </w:numPr>
        <w:ind w:left="0"/>
        <w:jc w:val="both"/>
        <w:rPr>
          <w:rFonts w:ascii="Times New Roman" w:hAnsi="Times New Roman" w:cs="Times New Roman"/>
          <w:sz w:val="20"/>
          <w:szCs w:val="20"/>
          <w:highlight w:val="yellow"/>
        </w:rPr>
      </w:pPr>
      <w:r w:rsidRPr="007429DE">
        <w:rPr>
          <w:rFonts w:ascii="Times New Roman" w:hAnsi="Times New Roman" w:cs="Times New Roman"/>
          <w:sz w:val="20"/>
          <w:szCs w:val="20"/>
        </w:rPr>
        <w:t xml:space="preserve">For the exam purpose, we have to know the various </w:t>
      </w:r>
      <w:r w:rsidRPr="007429DE">
        <w:rPr>
          <w:rFonts w:ascii="Times New Roman" w:hAnsi="Times New Roman" w:cs="Times New Roman"/>
          <w:sz w:val="20"/>
          <w:szCs w:val="20"/>
          <w:highlight w:val="yellow"/>
        </w:rPr>
        <w:t>differenc</w:t>
      </w:r>
      <w:r w:rsidR="00BC487D" w:rsidRPr="007429DE">
        <w:rPr>
          <w:rFonts w:ascii="Times New Roman" w:hAnsi="Times New Roman" w:cs="Times New Roman"/>
          <w:sz w:val="20"/>
          <w:szCs w:val="20"/>
          <w:highlight w:val="yellow"/>
        </w:rPr>
        <w:t xml:space="preserve">es between relational databases </w:t>
      </w:r>
      <w:r w:rsidRPr="007429DE">
        <w:rPr>
          <w:rFonts w:ascii="Times New Roman" w:hAnsi="Times New Roman" w:cs="Times New Roman"/>
          <w:sz w:val="20"/>
          <w:szCs w:val="20"/>
          <w:highlight w:val="yellow"/>
        </w:rPr>
        <w:t>and Non-relational databases</w:t>
      </w:r>
      <w:r w:rsidR="00BC487D" w:rsidRPr="007429DE">
        <w:rPr>
          <w:rFonts w:ascii="Times New Roman" w:hAnsi="Times New Roman" w:cs="Times New Roman"/>
          <w:sz w:val="20"/>
          <w:szCs w:val="20"/>
        </w:rPr>
        <w:t xml:space="preserve"> .Similarly </w:t>
      </w:r>
      <w:r w:rsidR="00BC487D" w:rsidRPr="007429DE">
        <w:rPr>
          <w:rFonts w:ascii="Times New Roman" w:hAnsi="Times New Roman" w:cs="Times New Roman"/>
          <w:sz w:val="20"/>
          <w:szCs w:val="20"/>
          <w:highlight w:val="lightGray"/>
        </w:rPr>
        <w:t>as</w:t>
      </w:r>
      <w:r w:rsidR="00BC487D" w:rsidRPr="007429DE">
        <w:rPr>
          <w:rFonts w:ascii="Times New Roman" w:hAnsi="Times New Roman" w:cs="Times New Roman"/>
          <w:sz w:val="20"/>
          <w:szCs w:val="20"/>
          <w:highlight w:val="green"/>
        </w:rPr>
        <w:t xml:space="preserve"> Operational/transaction databases </w:t>
      </w:r>
      <w:r w:rsidR="00BC487D" w:rsidRPr="007429DE">
        <w:rPr>
          <w:rFonts w:ascii="Times New Roman" w:hAnsi="Times New Roman" w:cs="Times New Roman"/>
          <w:sz w:val="20"/>
          <w:szCs w:val="20"/>
          <w:highlight w:val="lightGray"/>
        </w:rPr>
        <w:t>[</w:t>
      </w:r>
      <w:r w:rsidR="00BC487D" w:rsidRPr="007429DE">
        <w:rPr>
          <w:rFonts w:ascii="Times New Roman" w:hAnsi="Times New Roman" w:cs="Times New Roman"/>
          <w:color w:val="FF0000"/>
          <w:sz w:val="20"/>
          <w:szCs w:val="20"/>
        </w:rPr>
        <w:t xml:space="preserve">Relational </w:t>
      </w:r>
      <w:r w:rsidR="00BC487D" w:rsidRPr="007429DE">
        <w:rPr>
          <w:rFonts w:ascii="Times New Roman" w:hAnsi="Times New Roman" w:cs="Times New Roman"/>
          <w:sz w:val="20"/>
          <w:szCs w:val="20"/>
          <w:highlight w:val="lightGray"/>
        </w:rPr>
        <w:t xml:space="preserve">examples: Amazon RDS, Oracle, IBM DB2 </w:t>
      </w:r>
      <w:r w:rsidR="00BC487D" w:rsidRPr="007429DE">
        <w:rPr>
          <w:rFonts w:ascii="Times New Roman" w:hAnsi="Times New Roman" w:cs="Times New Roman"/>
          <w:color w:val="FF0000"/>
          <w:sz w:val="20"/>
          <w:szCs w:val="20"/>
        </w:rPr>
        <w:t xml:space="preserve">Non-Relational </w:t>
      </w:r>
      <w:r w:rsidR="00BC487D" w:rsidRPr="007429DE">
        <w:rPr>
          <w:rFonts w:ascii="Times New Roman" w:hAnsi="Times New Roman" w:cs="Times New Roman"/>
          <w:sz w:val="20"/>
          <w:szCs w:val="20"/>
          <w:highlight w:val="lightGray"/>
        </w:rPr>
        <w:t>Examples: Mongo DB, Cassandra, Neo4j, HBase]</w:t>
      </w:r>
      <w:r w:rsidR="00BC487D" w:rsidRPr="007429DE">
        <w:rPr>
          <w:rFonts w:ascii="Times New Roman" w:hAnsi="Times New Roman" w:cs="Times New Roman"/>
          <w:sz w:val="20"/>
          <w:szCs w:val="20"/>
        </w:rPr>
        <w:t xml:space="preserve"> </w:t>
      </w:r>
      <w:r w:rsidR="00BC487D" w:rsidRPr="007429DE">
        <w:rPr>
          <w:rFonts w:ascii="Times New Roman" w:hAnsi="Times New Roman" w:cs="Times New Roman"/>
          <w:sz w:val="20"/>
          <w:szCs w:val="20"/>
          <w:highlight w:val="green"/>
        </w:rPr>
        <w:t>and Analytical databases</w:t>
      </w:r>
      <w:r w:rsidR="00BC487D" w:rsidRPr="007429DE">
        <w:rPr>
          <w:rFonts w:ascii="Times New Roman" w:hAnsi="Times New Roman" w:cs="Times New Roman"/>
          <w:sz w:val="20"/>
          <w:szCs w:val="20"/>
          <w:highlight w:val="lightGray"/>
        </w:rPr>
        <w:t xml:space="preserve"> [</w:t>
      </w:r>
      <w:r w:rsidR="00BC487D" w:rsidRPr="007429DE">
        <w:rPr>
          <w:rFonts w:ascii="Times New Roman" w:hAnsi="Times New Roman" w:cs="Times New Roman"/>
          <w:color w:val="FF0000"/>
          <w:sz w:val="20"/>
          <w:szCs w:val="20"/>
        </w:rPr>
        <w:t xml:space="preserve">Relational Databases </w:t>
      </w:r>
      <w:r w:rsidR="00BC487D" w:rsidRPr="007429DE">
        <w:rPr>
          <w:rFonts w:ascii="Times New Roman" w:hAnsi="Times New Roman" w:cs="Times New Roman"/>
          <w:sz w:val="20"/>
          <w:szCs w:val="20"/>
          <w:highlight w:val="lightGray"/>
        </w:rPr>
        <w:t xml:space="preserve">Amazon Red Shift ,Teradata ,HP Vertica  and </w:t>
      </w:r>
      <w:r w:rsidR="00BC487D" w:rsidRPr="007429DE">
        <w:rPr>
          <w:rFonts w:ascii="Times New Roman" w:hAnsi="Times New Roman" w:cs="Times New Roman"/>
          <w:color w:val="FF0000"/>
          <w:sz w:val="20"/>
          <w:szCs w:val="20"/>
        </w:rPr>
        <w:t xml:space="preserve">Non-Relational Databases </w:t>
      </w:r>
      <w:r w:rsidR="00BC487D" w:rsidRPr="007429DE">
        <w:rPr>
          <w:rFonts w:ascii="Times New Roman" w:hAnsi="Times New Roman" w:cs="Times New Roman"/>
          <w:sz w:val="20"/>
          <w:szCs w:val="20"/>
          <w:highlight w:val="lightGray"/>
        </w:rPr>
        <w:t>Amazon EMR, Map Reduce]</w:t>
      </w:r>
    </w:p>
    <w:p w:rsidR="006A26E4" w:rsidRPr="007429DE" w:rsidRDefault="006A26E4" w:rsidP="007429DE">
      <w:pPr>
        <w:jc w:val="both"/>
        <w:rPr>
          <w:rFonts w:ascii="Times New Roman" w:hAnsi="Times New Roman" w:cs="Times New Roman"/>
          <w:sz w:val="20"/>
          <w:szCs w:val="20"/>
          <w:u w:val="single"/>
        </w:rPr>
      </w:pPr>
    </w:p>
    <w:p w:rsidR="006A26E4" w:rsidRPr="007429DE" w:rsidRDefault="00AF6749"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Note</w:t>
      </w:r>
      <w:r w:rsidR="00DE6797" w:rsidRPr="007429DE">
        <w:rPr>
          <w:rFonts w:ascii="Times New Roman" w:hAnsi="Times New Roman" w:cs="Times New Roman"/>
          <w:sz w:val="20"/>
          <w:szCs w:val="20"/>
          <w:u w:val="single"/>
        </w:rPr>
        <w:t>:</w:t>
      </w:r>
      <w:r w:rsidRPr="007429DE">
        <w:rPr>
          <w:rFonts w:ascii="Times New Roman" w:hAnsi="Times New Roman" w:cs="Times New Roman"/>
          <w:sz w:val="20"/>
          <w:szCs w:val="20"/>
          <w:u w:val="single"/>
        </w:rPr>
        <w:t xml:space="preserve"> Read Everything’s details from amazon website to enhance every concepts</w:t>
      </w:r>
      <w:r w:rsidR="00DE6797" w:rsidRPr="007429DE">
        <w:rPr>
          <w:rFonts w:ascii="Times New Roman" w:hAnsi="Times New Roman" w:cs="Times New Roman"/>
          <w:sz w:val="20"/>
          <w:szCs w:val="20"/>
          <w:u w:val="single"/>
        </w:rPr>
        <w:t xml:space="preserve"> of databases</w:t>
      </w:r>
      <w:r w:rsidRPr="007429DE">
        <w:rPr>
          <w:rFonts w:ascii="Times New Roman" w:hAnsi="Times New Roman" w:cs="Times New Roman"/>
          <w:sz w:val="20"/>
          <w:szCs w:val="20"/>
          <w:u w:val="single"/>
        </w:rPr>
        <w:t xml:space="preserve"> clearly because it </w:t>
      </w:r>
      <w:r w:rsidR="00043860" w:rsidRPr="007429DE">
        <w:rPr>
          <w:rFonts w:ascii="Times New Roman" w:hAnsi="Times New Roman" w:cs="Times New Roman"/>
          <w:sz w:val="20"/>
          <w:szCs w:val="20"/>
          <w:u w:val="single"/>
        </w:rPr>
        <w:t>is an</w:t>
      </w:r>
      <w:r w:rsidRPr="007429DE">
        <w:rPr>
          <w:rFonts w:ascii="Times New Roman" w:hAnsi="Times New Roman" w:cs="Times New Roman"/>
          <w:sz w:val="20"/>
          <w:szCs w:val="20"/>
          <w:u w:val="single"/>
        </w:rPr>
        <w:t xml:space="preserve"> architect </w:t>
      </w:r>
      <w:r w:rsidR="00501FE8" w:rsidRPr="007429DE">
        <w:rPr>
          <w:rFonts w:ascii="Times New Roman" w:hAnsi="Times New Roman" w:cs="Times New Roman"/>
          <w:sz w:val="20"/>
          <w:szCs w:val="20"/>
          <w:u w:val="single"/>
        </w:rPr>
        <w:t>examination.</w:t>
      </w:r>
    </w:p>
    <w:p w:rsidR="00DD6431" w:rsidRPr="007429DE" w:rsidRDefault="00DD6431"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DD6431" w:rsidRPr="007429DE" w:rsidRDefault="00495AF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RDS Overview:</w:t>
      </w:r>
    </w:p>
    <w:p w:rsidR="006A0B2F" w:rsidRPr="007429DE" w:rsidRDefault="006A0B2F" w:rsidP="007429DE">
      <w:pPr>
        <w:jc w:val="both"/>
        <w:rPr>
          <w:rFonts w:ascii="Times New Roman" w:hAnsi="Times New Roman" w:cs="Times New Roman"/>
          <w:sz w:val="20"/>
          <w:szCs w:val="20"/>
        </w:rPr>
      </w:pPr>
      <w:r w:rsidRPr="007429DE">
        <w:rPr>
          <w:rFonts w:ascii="Times New Roman" w:hAnsi="Times New Roman" w:cs="Times New Roman"/>
          <w:sz w:val="20"/>
          <w:szCs w:val="20"/>
        </w:rPr>
        <w:t>Amazon RDS Encrypted DB instances:</w:t>
      </w:r>
    </w:p>
    <w:p w:rsidR="006A0B2F" w:rsidRPr="007429DE" w:rsidRDefault="006A0B2F" w:rsidP="007429DE">
      <w:pPr>
        <w:pStyle w:val="ListParagraph"/>
        <w:numPr>
          <w:ilvl w:val="0"/>
          <w:numId w:val="45"/>
        </w:numPr>
        <w:ind w:left="0"/>
        <w:jc w:val="both"/>
        <w:rPr>
          <w:rFonts w:ascii="Times New Roman" w:hAnsi="Times New Roman" w:cs="Times New Roman"/>
          <w:sz w:val="20"/>
          <w:szCs w:val="20"/>
          <w:highlight w:val="cyan"/>
        </w:rPr>
      </w:pPr>
      <w:r w:rsidRPr="007429DE">
        <w:rPr>
          <w:rFonts w:ascii="Times New Roman" w:hAnsi="Times New Roman" w:cs="Times New Roman"/>
          <w:sz w:val="20"/>
          <w:szCs w:val="20"/>
          <w:highlight w:val="cyan"/>
        </w:rPr>
        <w:t>You can enable encrypted for an Amazon RDS instance when you create it, not after the DB instance is created.</w:t>
      </w:r>
    </w:p>
    <w:p w:rsidR="00495AF5" w:rsidRPr="007429DE" w:rsidRDefault="00495AF5" w:rsidP="007429DE">
      <w:pPr>
        <w:jc w:val="both"/>
        <w:rPr>
          <w:rFonts w:ascii="Times New Roman" w:hAnsi="Times New Roman" w:cs="Times New Roman"/>
          <w:sz w:val="20"/>
          <w:szCs w:val="20"/>
          <w:u w:val="single"/>
        </w:rPr>
      </w:pPr>
    </w:p>
    <w:p w:rsidR="00495AF5" w:rsidRPr="007429DE" w:rsidRDefault="00495AF5" w:rsidP="007429DE">
      <w:pPr>
        <w:jc w:val="both"/>
        <w:rPr>
          <w:rFonts w:ascii="Times New Roman" w:hAnsi="Times New Roman" w:cs="Times New Roman"/>
          <w:sz w:val="20"/>
          <w:szCs w:val="20"/>
          <w:u w:val="single"/>
        </w:rPr>
      </w:pPr>
    </w:p>
    <w:p w:rsidR="002B28E2" w:rsidRPr="007429DE" w:rsidRDefault="002B28E2" w:rsidP="007429DE">
      <w:pPr>
        <w:jc w:val="both"/>
        <w:rPr>
          <w:rFonts w:ascii="Times New Roman" w:hAnsi="Times New Roman" w:cs="Times New Roman"/>
          <w:sz w:val="20"/>
          <w:szCs w:val="20"/>
          <w:u w:val="single"/>
        </w:rPr>
      </w:pPr>
    </w:p>
    <w:p w:rsidR="002B28E2" w:rsidRPr="007429DE" w:rsidRDefault="00A04B28"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RDS Encryption:</w:t>
      </w:r>
    </w:p>
    <w:p w:rsidR="00A04B28" w:rsidRPr="007429DE" w:rsidRDefault="00A04B28" w:rsidP="007429DE">
      <w:pPr>
        <w:pStyle w:val="ListParagraph"/>
        <w:numPr>
          <w:ilvl w:val="0"/>
          <w:numId w:val="45"/>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So just to simplify that if your database is encrypted you'll read replica is encrypted and that's the way it has to be and if your database is unencrypted you'll read replica is unencrypted.</w:t>
      </w:r>
    </w:p>
    <w:p w:rsidR="00A04B28" w:rsidRPr="007429DE" w:rsidRDefault="00A04B28" w:rsidP="007429DE">
      <w:pPr>
        <w:jc w:val="both"/>
        <w:rPr>
          <w:rFonts w:ascii="Times New Roman" w:hAnsi="Times New Roman" w:cs="Times New Roman"/>
          <w:sz w:val="20"/>
          <w:szCs w:val="20"/>
        </w:rPr>
      </w:pPr>
    </w:p>
    <w:p w:rsidR="00A04B28" w:rsidRPr="007429DE" w:rsidRDefault="00A04B28" w:rsidP="007429DE">
      <w:pPr>
        <w:pStyle w:val="ListParagraph"/>
        <w:numPr>
          <w:ilvl w:val="0"/>
          <w:numId w:val="45"/>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So if your database instance is encrypted your snapshots are encrypted and if your database is unencrypted your snapshots are unencrypted and you can't restore an unencrypted backup to an encrypted DB instance.</w:t>
      </w:r>
    </w:p>
    <w:p w:rsidR="00A04B28" w:rsidRPr="007429DE" w:rsidRDefault="00A04B28" w:rsidP="007429DE">
      <w:pPr>
        <w:jc w:val="both"/>
        <w:rPr>
          <w:rFonts w:ascii="Times New Roman" w:hAnsi="Times New Roman" w:cs="Times New Roman"/>
          <w:sz w:val="20"/>
          <w:szCs w:val="20"/>
          <w:u w:val="single"/>
        </w:rPr>
      </w:pPr>
    </w:p>
    <w:p w:rsidR="00A963A7" w:rsidRPr="007429DE" w:rsidRDefault="00A963A7" w:rsidP="007429DE">
      <w:pPr>
        <w:jc w:val="both"/>
        <w:rPr>
          <w:rFonts w:ascii="Times New Roman" w:hAnsi="Times New Roman" w:cs="Times New Roman"/>
          <w:sz w:val="20"/>
          <w:szCs w:val="20"/>
          <w:u w:val="single"/>
        </w:rPr>
      </w:pPr>
    </w:p>
    <w:p w:rsidR="00A963A7" w:rsidRPr="007429DE" w:rsidRDefault="00A963A7" w:rsidP="007429DE">
      <w:pPr>
        <w:jc w:val="both"/>
        <w:rPr>
          <w:rFonts w:ascii="Times New Roman" w:hAnsi="Times New Roman" w:cs="Times New Roman"/>
          <w:sz w:val="20"/>
          <w:szCs w:val="20"/>
          <w:u w:val="single"/>
        </w:rPr>
      </w:pPr>
    </w:p>
    <w:p w:rsidR="00A963A7" w:rsidRPr="007429DE" w:rsidRDefault="00A963A7" w:rsidP="007429DE">
      <w:pPr>
        <w:jc w:val="both"/>
        <w:rPr>
          <w:rFonts w:ascii="Times New Roman" w:hAnsi="Times New Roman" w:cs="Times New Roman"/>
          <w:sz w:val="20"/>
          <w:szCs w:val="20"/>
          <w:u w:val="single"/>
        </w:rPr>
      </w:pPr>
    </w:p>
    <w:p w:rsidR="00A963A7" w:rsidRPr="007429DE" w:rsidRDefault="00A963A7" w:rsidP="007429DE">
      <w:pPr>
        <w:jc w:val="both"/>
        <w:rPr>
          <w:rFonts w:ascii="Times New Roman" w:hAnsi="Times New Roman" w:cs="Times New Roman"/>
          <w:sz w:val="20"/>
          <w:szCs w:val="20"/>
          <w:u w:val="single"/>
        </w:rPr>
      </w:pPr>
    </w:p>
    <w:p w:rsidR="00A963A7" w:rsidRPr="007429DE" w:rsidRDefault="00A963A7"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Dynamo DB:</w:t>
      </w:r>
    </w:p>
    <w:p w:rsidR="001F67BB" w:rsidRPr="007429DE" w:rsidRDefault="00A963A7"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Flexible schema,</w:t>
      </w:r>
      <w:r w:rsidRPr="007429DE">
        <w:rPr>
          <w:rFonts w:ascii="Times New Roman" w:hAnsi="Times New Roman" w:cs="Times New Roman"/>
          <w:sz w:val="20"/>
          <w:szCs w:val="20"/>
        </w:rPr>
        <w:t xml:space="preserve"> good for when data is not well structured or unpredictable,</w:t>
      </w:r>
    </w:p>
    <w:p w:rsidR="009F2084" w:rsidRPr="007429DE" w:rsidRDefault="00A963A7"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rPr>
        <w:t>Horizontal Scaling,</w:t>
      </w:r>
    </w:p>
    <w:p w:rsidR="009F2084" w:rsidRPr="007429DE" w:rsidRDefault="00A963A7"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highlight w:val="cyan"/>
        </w:rPr>
        <w:t>Dynamo DB Accelerator</w:t>
      </w:r>
      <w:r w:rsidRPr="007429DE">
        <w:rPr>
          <w:rFonts w:ascii="Times New Roman" w:hAnsi="Times New Roman" w:cs="Times New Roman"/>
          <w:sz w:val="20"/>
          <w:szCs w:val="20"/>
        </w:rPr>
        <w:t xml:space="preserve"> has </w:t>
      </w:r>
      <w:r w:rsidRPr="007429DE">
        <w:rPr>
          <w:rFonts w:ascii="Times New Roman" w:hAnsi="Times New Roman" w:cs="Times New Roman"/>
          <w:sz w:val="20"/>
          <w:szCs w:val="20"/>
          <w:highlight w:val="yellow"/>
        </w:rPr>
        <w:t>microsecond latency</w:t>
      </w:r>
      <w:r w:rsidRPr="007429DE">
        <w:rPr>
          <w:rFonts w:ascii="Times New Roman" w:hAnsi="Times New Roman" w:cs="Times New Roman"/>
          <w:sz w:val="20"/>
          <w:szCs w:val="20"/>
        </w:rPr>
        <w:t>,</w:t>
      </w:r>
    </w:p>
    <w:p w:rsidR="009F2084" w:rsidRPr="007429DE" w:rsidRDefault="009F2084" w:rsidP="007429DE">
      <w:pPr>
        <w:jc w:val="both"/>
        <w:rPr>
          <w:rFonts w:ascii="Times New Roman" w:hAnsi="Times New Roman" w:cs="Times New Roman"/>
          <w:sz w:val="20"/>
          <w:szCs w:val="20"/>
        </w:rPr>
      </w:pPr>
    </w:p>
    <w:p w:rsidR="009F2084" w:rsidRPr="007429DE" w:rsidRDefault="009F2084" w:rsidP="007429DE">
      <w:pPr>
        <w:jc w:val="both"/>
        <w:rPr>
          <w:rFonts w:ascii="Times New Roman" w:hAnsi="Times New Roman" w:cs="Times New Roman"/>
          <w:sz w:val="20"/>
          <w:szCs w:val="20"/>
        </w:rPr>
      </w:pPr>
    </w:p>
    <w:p w:rsidR="009F2084" w:rsidRPr="007429DE" w:rsidRDefault="009F2084"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Elastic Cache:</w:t>
      </w:r>
    </w:p>
    <w:p w:rsidR="009F2084" w:rsidRPr="007429DE" w:rsidRDefault="009F2084"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Amazon Elastic Cache is a </w:t>
      </w:r>
      <w:r w:rsidRPr="007429DE">
        <w:rPr>
          <w:rFonts w:ascii="Times New Roman" w:hAnsi="Times New Roman" w:cs="Times New Roman"/>
          <w:sz w:val="20"/>
          <w:szCs w:val="20"/>
          <w:highlight w:val="yellow"/>
        </w:rPr>
        <w:t>fully managed in-memory data store and cache service</w:t>
      </w:r>
      <w:r w:rsidRPr="007429DE">
        <w:rPr>
          <w:rFonts w:ascii="Times New Roman" w:hAnsi="Times New Roman" w:cs="Times New Roman"/>
          <w:sz w:val="20"/>
          <w:szCs w:val="20"/>
        </w:rPr>
        <w:t xml:space="preserve"> by Amazon Web Services. The service improves the performance of web applications by retrieving information from managed in-memory caches, instead of relying entirely on slower disk-based databases.</w:t>
      </w:r>
    </w:p>
    <w:p w:rsidR="00183F88" w:rsidRPr="007429DE" w:rsidRDefault="000A41E0"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Exam Cram: </w:t>
      </w:r>
      <w:r w:rsidR="00183F88" w:rsidRPr="007429DE">
        <w:rPr>
          <w:rFonts w:ascii="Times New Roman" w:hAnsi="Times New Roman" w:cs="Times New Roman"/>
          <w:sz w:val="20"/>
          <w:szCs w:val="20"/>
        </w:rPr>
        <w:t xml:space="preserve">Note: the </w:t>
      </w:r>
      <w:r w:rsidR="00183F88" w:rsidRPr="007429DE">
        <w:rPr>
          <w:rFonts w:ascii="Times New Roman" w:hAnsi="Times New Roman" w:cs="Times New Roman"/>
          <w:sz w:val="20"/>
          <w:szCs w:val="20"/>
          <w:highlight w:val="yellow"/>
        </w:rPr>
        <w:t xml:space="preserve">differences between </w:t>
      </w:r>
      <w:r w:rsidR="00B903A3" w:rsidRPr="007429DE">
        <w:rPr>
          <w:rFonts w:ascii="Times New Roman" w:hAnsi="Times New Roman" w:cs="Times New Roman"/>
          <w:sz w:val="20"/>
          <w:szCs w:val="20"/>
          <w:highlight w:val="yellow"/>
        </w:rPr>
        <w:t>Memcached, Redis</w:t>
      </w:r>
      <w:r w:rsidR="00183F88" w:rsidRPr="007429DE">
        <w:rPr>
          <w:rFonts w:ascii="Times New Roman" w:hAnsi="Times New Roman" w:cs="Times New Roman"/>
          <w:sz w:val="20"/>
          <w:szCs w:val="20"/>
          <w:highlight w:val="yellow"/>
        </w:rPr>
        <w:t xml:space="preserve"> (Cluster mode displayed)</w:t>
      </w:r>
      <w:r w:rsidR="00B903A3" w:rsidRPr="007429DE">
        <w:rPr>
          <w:rFonts w:ascii="Times New Roman" w:hAnsi="Times New Roman" w:cs="Times New Roman"/>
          <w:sz w:val="20"/>
          <w:szCs w:val="20"/>
          <w:highlight w:val="yellow"/>
        </w:rPr>
        <w:t xml:space="preserve"> and </w:t>
      </w:r>
      <w:r w:rsidR="00B936AF" w:rsidRPr="007429DE">
        <w:rPr>
          <w:rFonts w:ascii="Times New Roman" w:hAnsi="Times New Roman" w:cs="Times New Roman"/>
          <w:sz w:val="20"/>
          <w:szCs w:val="20"/>
          <w:highlight w:val="yellow"/>
        </w:rPr>
        <w:t>Redis (</w:t>
      </w:r>
      <w:r w:rsidR="00B903A3" w:rsidRPr="007429DE">
        <w:rPr>
          <w:rFonts w:ascii="Times New Roman" w:hAnsi="Times New Roman" w:cs="Times New Roman"/>
          <w:sz w:val="20"/>
          <w:szCs w:val="20"/>
          <w:highlight w:val="yellow"/>
        </w:rPr>
        <w:t>cluster mode enabled)</w:t>
      </w:r>
      <w:r w:rsidRPr="007429DE">
        <w:rPr>
          <w:rFonts w:ascii="Times New Roman" w:hAnsi="Times New Roman" w:cs="Times New Roman"/>
          <w:sz w:val="20"/>
          <w:szCs w:val="20"/>
        </w:rPr>
        <w:t>.</w:t>
      </w:r>
    </w:p>
    <w:p w:rsidR="0054058E" w:rsidRPr="007429DE" w:rsidRDefault="0054058E" w:rsidP="007429DE">
      <w:pPr>
        <w:jc w:val="both"/>
        <w:rPr>
          <w:rFonts w:ascii="Times New Roman" w:hAnsi="Times New Roman" w:cs="Times New Roman"/>
          <w:sz w:val="20"/>
          <w:szCs w:val="20"/>
        </w:rPr>
      </w:pPr>
    </w:p>
    <w:p w:rsidR="0054058E" w:rsidRPr="007429DE" w:rsidRDefault="0054058E"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Elastic Cache Redis:</w:t>
      </w:r>
    </w:p>
    <w:p w:rsidR="00B56DBA" w:rsidRPr="007429DE" w:rsidRDefault="00B56DBA"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Exam Cram:</w:t>
      </w:r>
    </w:p>
    <w:p w:rsidR="0054058E" w:rsidRPr="007429DE" w:rsidRDefault="0054058E" w:rsidP="007429DE">
      <w:pPr>
        <w:pStyle w:val="ListParagraph"/>
        <w:numPr>
          <w:ilvl w:val="0"/>
          <w:numId w:val="46"/>
        </w:numPr>
        <w:ind w:left="0"/>
        <w:jc w:val="both"/>
        <w:rPr>
          <w:rFonts w:ascii="Times New Roman" w:hAnsi="Times New Roman" w:cs="Times New Roman"/>
          <w:sz w:val="20"/>
          <w:szCs w:val="20"/>
          <w:u w:val="single"/>
        </w:rPr>
      </w:pPr>
      <w:r w:rsidRPr="007429DE">
        <w:rPr>
          <w:rFonts w:ascii="Times New Roman" w:hAnsi="Times New Roman" w:cs="Times New Roman"/>
          <w:sz w:val="20"/>
          <w:szCs w:val="20"/>
          <w:highlight w:val="cyan"/>
        </w:rPr>
        <w:t>How do you protect the password in Elastic Cache Redis Cluster?</w:t>
      </w:r>
    </w:p>
    <w:p w:rsidR="0054058E" w:rsidRPr="007429DE" w:rsidRDefault="0054058E"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Using </w:t>
      </w:r>
      <w:r w:rsidRPr="007429DE">
        <w:rPr>
          <w:rFonts w:ascii="Times New Roman" w:hAnsi="Times New Roman" w:cs="Times New Roman"/>
          <w:sz w:val="20"/>
          <w:szCs w:val="20"/>
          <w:highlight w:val="yellow"/>
        </w:rPr>
        <w:t>Redis AUTH</w:t>
      </w:r>
      <w:r w:rsidRPr="007429DE">
        <w:rPr>
          <w:rFonts w:ascii="Times New Roman" w:hAnsi="Times New Roman" w:cs="Times New Roman"/>
          <w:sz w:val="20"/>
          <w:szCs w:val="20"/>
        </w:rPr>
        <w:t xml:space="preserve"> Command enabling </w:t>
      </w:r>
      <w:r w:rsidRPr="007429DE">
        <w:rPr>
          <w:rFonts w:ascii="Times New Roman" w:hAnsi="Times New Roman" w:cs="Times New Roman"/>
          <w:sz w:val="20"/>
          <w:szCs w:val="20"/>
          <w:highlight w:val="yellow"/>
        </w:rPr>
        <w:t>token</w:t>
      </w:r>
      <w:r w:rsidRPr="007429DE">
        <w:rPr>
          <w:rFonts w:ascii="Times New Roman" w:hAnsi="Times New Roman" w:cs="Times New Roman"/>
          <w:sz w:val="20"/>
          <w:szCs w:val="20"/>
        </w:rPr>
        <w:t>.</w:t>
      </w:r>
    </w:p>
    <w:p w:rsidR="00A963A7" w:rsidRPr="007429DE" w:rsidRDefault="00A963A7" w:rsidP="007429DE">
      <w:pPr>
        <w:pStyle w:val="ListParagraph"/>
        <w:ind w:left="0"/>
        <w:jc w:val="both"/>
        <w:rPr>
          <w:rFonts w:ascii="Times New Roman" w:hAnsi="Times New Roman" w:cs="Times New Roman"/>
          <w:sz w:val="20"/>
          <w:szCs w:val="20"/>
          <w:u w:val="single"/>
        </w:rPr>
      </w:pPr>
    </w:p>
    <w:p w:rsidR="0026049E" w:rsidRPr="007429DE" w:rsidRDefault="0026049E" w:rsidP="007429DE">
      <w:pPr>
        <w:pStyle w:val="ListParagraph"/>
        <w:ind w:left="0"/>
        <w:jc w:val="both"/>
        <w:rPr>
          <w:rFonts w:ascii="Times New Roman" w:hAnsi="Times New Roman" w:cs="Times New Roman"/>
          <w:sz w:val="20"/>
          <w:szCs w:val="20"/>
          <w:u w:val="single"/>
        </w:rPr>
      </w:pPr>
    </w:p>
    <w:p w:rsidR="0026049E" w:rsidRPr="007429DE" w:rsidRDefault="0026049E" w:rsidP="007429DE">
      <w:pPr>
        <w:pStyle w:val="ListParagraph"/>
        <w:ind w:left="0"/>
        <w:jc w:val="both"/>
        <w:rPr>
          <w:rFonts w:ascii="Times New Roman" w:hAnsi="Times New Roman" w:cs="Times New Roman"/>
          <w:sz w:val="20"/>
          <w:szCs w:val="20"/>
          <w:u w:val="single"/>
        </w:rPr>
      </w:pPr>
    </w:p>
    <w:p w:rsidR="0026049E" w:rsidRPr="007429DE" w:rsidRDefault="0026049E" w:rsidP="007429DE">
      <w:pPr>
        <w:pStyle w:val="ListParagraph"/>
        <w:ind w:left="0"/>
        <w:jc w:val="both"/>
        <w:rPr>
          <w:rFonts w:ascii="Times New Roman" w:hAnsi="Times New Roman" w:cs="Times New Roman"/>
          <w:sz w:val="20"/>
          <w:szCs w:val="20"/>
        </w:rPr>
      </w:pPr>
    </w:p>
    <w:p w:rsidR="001F67BB" w:rsidRPr="007429DE" w:rsidRDefault="001F67BB"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AD466F" w:rsidRPr="007429DE" w:rsidRDefault="00AD466F" w:rsidP="007429DE">
      <w:pPr>
        <w:pStyle w:val="ListParagraph"/>
        <w:ind w:left="0"/>
        <w:jc w:val="both"/>
        <w:rPr>
          <w:rFonts w:ascii="Times New Roman" w:hAnsi="Times New Roman" w:cs="Times New Roman"/>
          <w:sz w:val="20"/>
          <w:szCs w:val="20"/>
        </w:rPr>
      </w:pPr>
    </w:p>
    <w:p w:rsidR="0054058E" w:rsidRPr="007429DE" w:rsidRDefault="00B56DBA" w:rsidP="007429DE">
      <w:pPr>
        <w:pStyle w:val="ListParagraph"/>
        <w:ind w:left="0"/>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Red Shift:</w:t>
      </w:r>
    </w:p>
    <w:p w:rsidR="00B56DBA" w:rsidRPr="007429DE" w:rsidRDefault="00B56DBA"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rPr>
        <w:t>It is mainly used for analyzing data eithe</w:t>
      </w:r>
      <w:r w:rsidR="005F6B52" w:rsidRPr="007429DE">
        <w:rPr>
          <w:rFonts w:ascii="Times New Roman" w:hAnsi="Times New Roman" w:cs="Times New Roman"/>
          <w:sz w:val="20"/>
          <w:szCs w:val="20"/>
        </w:rPr>
        <w:t xml:space="preserve">r using </w:t>
      </w:r>
      <w:r w:rsidR="005F6B52" w:rsidRPr="007429DE">
        <w:rPr>
          <w:rFonts w:ascii="Times New Roman" w:hAnsi="Times New Roman" w:cs="Times New Roman"/>
          <w:sz w:val="20"/>
          <w:szCs w:val="20"/>
          <w:highlight w:val="yellow"/>
        </w:rPr>
        <w:t>SQL Client and BI tools</w:t>
      </w:r>
      <w:r w:rsidR="005F6B52" w:rsidRPr="007429DE">
        <w:rPr>
          <w:rFonts w:ascii="Times New Roman" w:hAnsi="Times New Roman" w:cs="Times New Roman"/>
          <w:sz w:val="20"/>
          <w:szCs w:val="20"/>
        </w:rPr>
        <w:t>,</w:t>
      </w:r>
    </w:p>
    <w:p w:rsidR="005F6B52" w:rsidRPr="007429DE" w:rsidRDefault="005F6B52"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rPr>
        <w:t>Online Analytics Processing(OLAP),</w:t>
      </w:r>
    </w:p>
    <w:p w:rsidR="00B56DBA" w:rsidRPr="007429DE" w:rsidRDefault="00B56DBA" w:rsidP="007429DE">
      <w:pPr>
        <w:pStyle w:val="ListParagraph"/>
        <w:numPr>
          <w:ilvl w:val="0"/>
          <w:numId w:val="46"/>
        </w:numPr>
        <w:tabs>
          <w:tab w:val="left" w:pos="360"/>
        </w:tabs>
        <w:ind w:left="0"/>
        <w:jc w:val="both"/>
        <w:rPr>
          <w:rFonts w:ascii="Times New Roman" w:hAnsi="Times New Roman" w:cs="Times New Roman"/>
          <w:sz w:val="20"/>
          <w:szCs w:val="20"/>
        </w:rPr>
      </w:pPr>
      <w:r w:rsidRPr="007429DE">
        <w:rPr>
          <w:rFonts w:ascii="Times New Roman" w:hAnsi="Times New Roman" w:cs="Times New Roman"/>
          <w:sz w:val="20"/>
          <w:szCs w:val="20"/>
        </w:rPr>
        <w:t>Data warehouse</w:t>
      </w:r>
      <w:r w:rsidR="005F6B52" w:rsidRPr="007429DE">
        <w:rPr>
          <w:rFonts w:ascii="Times New Roman" w:hAnsi="Times New Roman" w:cs="Times New Roman"/>
          <w:sz w:val="20"/>
          <w:szCs w:val="20"/>
        </w:rPr>
        <w:t>,</w:t>
      </w:r>
    </w:p>
    <w:p w:rsidR="00B56DBA" w:rsidRPr="007429DE" w:rsidRDefault="00B56DBA" w:rsidP="007429DE">
      <w:pPr>
        <w:pStyle w:val="ListParagraph"/>
        <w:numPr>
          <w:ilvl w:val="0"/>
          <w:numId w:val="46"/>
        </w:numPr>
        <w:ind w:left="0"/>
        <w:jc w:val="both"/>
        <w:rPr>
          <w:rFonts w:ascii="Times New Roman" w:hAnsi="Times New Roman" w:cs="Times New Roman"/>
          <w:sz w:val="20"/>
          <w:szCs w:val="20"/>
        </w:rPr>
      </w:pPr>
      <w:r w:rsidRPr="007429DE">
        <w:rPr>
          <w:rFonts w:ascii="Times New Roman" w:hAnsi="Times New Roman" w:cs="Times New Roman"/>
          <w:sz w:val="20"/>
          <w:szCs w:val="20"/>
        </w:rPr>
        <w:t>Execute</w:t>
      </w:r>
      <w:r w:rsidR="009310F6" w:rsidRPr="007429DE">
        <w:rPr>
          <w:rFonts w:ascii="Times New Roman" w:hAnsi="Times New Roman" w:cs="Times New Roman"/>
          <w:sz w:val="20"/>
          <w:szCs w:val="20"/>
        </w:rPr>
        <w:t xml:space="preserve"> l</w:t>
      </w:r>
      <w:r w:rsidRPr="007429DE">
        <w:rPr>
          <w:rFonts w:ascii="Times New Roman" w:hAnsi="Times New Roman" w:cs="Times New Roman"/>
          <w:sz w:val="20"/>
          <w:szCs w:val="20"/>
        </w:rPr>
        <w:t>ong transactions and complex queries</w:t>
      </w:r>
      <w:r w:rsidR="005F6B52" w:rsidRPr="007429DE">
        <w:rPr>
          <w:rFonts w:ascii="Times New Roman" w:hAnsi="Times New Roman" w:cs="Times New Roman"/>
          <w:sz w:val="20"/>
          <w:szCs w:val="20"/>
        </w:rPr>
        <w:t>.</w:t>
      </w:r>
    </w:p>
    <w:p w:rsidR="00B56DBA" w:rsidRPr="007429DE" w:rsidRDefault="00B56DBA" w:rsidP="007429DE">
      <w:pPr>
        <w:pStyle w:val="ListParagraph"/>
        <w:ind w:left="0"/>
        <w:jc w:val="both"/>
        <w:rPr>
          <w:rFonts w:ascii="Times New Roman" w:hAnsi="Times New Roman" w:cs="Times New Roman"/>
          <w:sz w:val="20"/>
          <w:szCs w:val="20"/>
        </w:rPr>
      </w:pPr>
    </w:p>
    <w:p w:rsidR="001F67BB" w:rsidRPr="007429DE" w:rsidRDefault="001F67BB" w:rsidP="007429DE">
      <w:pPr>
        <w:pStyle w:val="ListParagraph"/>
        <w:ind w:left="0"/>
        <w:jc w:val="both"/>
        <w:rPr>
          <w:rFonts w:ascii="Times New Roman" w:hAnsi="Times New Roman" w:cs="Times New Roman"/>
          <w:sz w:val="20"/>
          <w:szCs w:val="20"/>
        </w:rPr>
      </w:pPr>
    </w:p>
    <w:p w:rsidR="001F67BB" w:rsidRPr="007429DE" w:rsidRDefault="001F67BB" w:rsidP="007429DE">
      <w:pPr>
        <w:pStyle w:val="ListParagraph"/>
        <w:ind w:left="0"/>
        <w:jc w:val="both"/>
        <w:rPr>
          <w:rFonts w:ascii="Times New Roman" w:hAnsi="Times New Roman" w:cs="Times New Roman"/>
          <w:sz w:val="20"/>
          <w:szCs w:val="20"/>
        </w:rPr>
      </w:pPr>
    </w:p>
    <w:p w:rsidR="0058702A" w:rsidRPr="007429DE" w:rsidRDefault="0058702A" w:rsidP="007429DE">
      <w:pPr>
        <w:jc w:val="both"/>
        <w:rPr>
          <w:rFonts w:ascii="Times New Roman" w:hAnsi="Times New Roman" w:cs="Times New Roman"/>
          <w:sz w:val="20"/>
          <w:szCs w:val="20"/>
          <w:u w:val="single"/>
        </w:rPr>
      </w:pPr>
    </w:p>
    <w:p w:rsidR="00AD466F" w:rsidRPr="007429DE" w:rsidRDefault="00AD466F" w:rsidP="007429DE">
      <w:pPr>
        <w:jc w:val="both"/>
        <w:rPr>
          <w:rFonts w:ascii="Times New Roman" w:hAnsi="Times New Roman" w:cs="Times New Roman"/>
          <w:sz w:val="20"/>
          <w:szCs w:val="20"/>
          <w:u w:val="single"/>
        </w:rPr>
      </w:pPr>
    </w:p>
    <w:p w:rsidR="00AD466F" w:rsidRPr="007429DE" w:rsidRDefault="00AD466F" w:rsidP="007429DE">
      <w:pPr>
        <w:jc w:val="both"/>
        <w:rPr>
          <w:rFonts w:ascii="Times New Roman" w:hAnsi="Times New Roman" w:cs="Times New Roman"/>
          <w:sz w:val="20"/>
          <w:szCs w:val="20"/>
          <w:u w:val="single"/>
        </w:rPr>
      </w:pPr>
    </w:p>
    <w:p w:rsidR="00AD466F" w:rsidRPr="007429DE" w:rsidRDefault="00AD466F" w:rsidP="007429DE">
      <w:pPr>
        <w:jc w:val="both"/>
        <w:rPr>
          <w:rFonts w:ascii="Times New Roman" w:hAnsi="Times New Roman" w:cs="Times New Roman"/>
          <w:sz w:val="20"/>
          <w:szCs w:val="20"/>
          <w:u w:val="single"/>
        </w:rPr>
      </w:pPr>
    </w:p>
    <w:p w:rsidR="00AD466F" w:rsidRPr="007429DE" w:rsidRDefault="00AD466F" w:rsidP="007429DE">
      <w:pPr>
        <w:jc w:val="both"/>
        <w:rPr>
          <w:rFonts w:ascii="Times New Roman" w:hAnsi="Times New Roman" w:cs="Times New Roman"/>
          <w:sz w:val="20"/>
          <w:szCs w:val="20"/>
          <w:u w:val="single"/>
        </w:rPr>
      </w:pPr>
    </w:p>
    <w:p w:rsidR="00AD466F" w:rsidRPr="007429DE" w:rsidRDefault="00AD466F" w:rsidP="007429DE">
      <w:pPr>
        <w:jc w:val="both"/>
        <w:rPr>
          <w:rFonts w:ascii="Times New Roman" w:hAnsi="Times New Roman" w:cs="Times New Roman"/>
          <w:sz w:val="20"/>
          <w:szCs w:val="20"/>
          <w:u w:val="single"/>
        </w:rPr>
      </w:pPr>
    </w:p>
    <w:p w:rsidR="0070743B" w:rsidRPr="007429DE" w:rsidRDefault="00824506"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EXAM CRAM:</w:t>
      </w:r>
    </w:p>
    <w:p w:rsidR="00824506" w:rsidRPr="007429DE" w:rsidRDefault="00DD6451" w:rsidP="007429DE">
      <w:pPr>
        <w:ind w:firstLine="180"/>
        <w:jc w:val="both"/>
        <w:rPr>
          <w:rFonts w:ascii="Times New Roman" w:hAnsi="Times New Roman" w:cs="Times New Roman"/>
          <w:sz w:val="20"/>
          <w:szCs w:val="20"/>
          <w:u w:val="single"/>
        </w:rPr>
      </w:pPr>
      <w:r w:rsidRPr="007429DE">
        <w:rPr>
          <w:rFonts w:ascii="Times New Roman" w:hAnsi="Times New Roman" w:cs="Times New Roman"/>
          <w:b/>
          <w:sz w:val="20"/>
          <w:szCs w:val="20"/>
          <w:u w:val="single"/>
        </w:rPr>
        <w:t>A</w:t>
      </w:r>
      <w:r w:rsidRPr="007429DE">
        <w:rPr>
          <w:rFonts w:ascii="Times New Roman" w:hAnsi="Times New Roman" w:cs="Times New Roman"/>
          <w:sz w:val="20"/>
          <w:szCs w:val="20"/>
          <w:u w:val="single"/>
        </w:rPr>
        <w:t xml:space="preserve">.  </w:t>
      </w:r>
      <w:r w:rsidR="00824506" w:rsidRPr="007429DE">
        <w:rPr>
          <w:rFonts w:ascii="Times New Roman" w:hAnsi="Times New Roman" w:cs="Times New Roman"/>
          <w:sz w:val="20"/>
          <w:szCs w:val="20"/>
          <w:u w:val="single"/>
        </w:rPr>
        <w:t>Amazon RDS:</w:t>
      </w:r>
    </w:p>
    <w:p w:rsidR="0058702A" w:rsidRPr="007429DE" w:rsidRDefault="00824506" w:rsidP="007429DE">
      <w:pPr>
        <w:pStyle w:val="ListParagraph"/>
        <w:numPr>
          <w:ilvl w:val="0"/>
          <w:numId w:val="49"/>
        </w:numPr>
        <w:spacing w:after="0"/>
        <w:ind w:left="0"/>
        <w:jc w:val="both"/>
        <w:rPr>
          <w:rFonts w:ascii="Times New Roman" w:hAnsi="Times New Roman" w:cs="Times New Roman"/>
          <w:sz w:val="20"/>
          <w:szCs w:val="20"/>
        </w:rPr>
      </w:pPr>
      <w:r w:rsidRPr="007429DE">
        <w:rPr>
          <w:rFonts w:ascii="Times New Roman" w:hAnsi="Times New Roman" w:cs="Times New Roman"/>
          <w:sz w:val="20"/>
          <w:szCs w:val="20"/>
        </w:rPr>
        <w:t>RDS is an online transaction Processing (OLTP) type of database.</w:t>
      </w:r>
    </w:p>
    <w:p w:rsidR="00824506" w:rsidRPr="007429DE" w:rsidRDefault="00824506" w:rsidP="007429DE">
      <w:pPr>
        <w:pStyle w:val="ListParagraph"/>
        <w:numPr>
          <w:ilvl w:val="0"/>
          <w:numId w:val="47"/>
        </w:numPr>
        <w:spacing w:after="0"/>
        <w:ind w:left="0"/>
        <w:jc w:val="both"/>
        <w:rPr>
          <w:rFonts w:ascii="Times New Roman" w:hAnsi="Times New Roman" w:cs="Times New Roman"/>
          <w:sz w:val="20"/>
          <w:szCs w:val="20"/>
        </w:rPr>
      </w:pPr>
      <w:r w:rsidRPr="007429DE">
        <w:rPr>
          <w:rFonts w:ascii="Times New Roman" w:hAnsi="Times New Roman" w:cs="Times New Roman"/>
          <w:sz w:val="20"/>
          <w:szCs w:val="20"/>
        </w:rPr>
        <w:t>Primary use is for transactional rather than analytical.</w:t>
      </w:r>
    </w:p>
    <w:p w:rsidR="00FD586A" w:rsidRPr="007429DE" w:rsidRDefault="00086C8F" w:rsidP="007429DE">
      <w:pPr>
        <w:pStyle w:val="ListParagraph"/>
        <w:numPr>
          <w:ilvl w:val="0"/>
          <w:numId w:val="47"/>
        </w:numPr>
        <w:spacing w:after="0"/>
        <w:ind w:left="0" w:firstLine="90"/>
        <w:jc w:val="both"/>
        <w:rPr>
          <w:rFonts w:ascii="Times New Roman" w:hAnsi="Times New Roman" w:cs="Times New Roman"/>
          <w:sz w:val="20"/>
          <w:szCs w:val="20"/>
        </w:rPr>
      </w:pPr>
      <w:r w:rsidRPr="007429DE">
        <w:rPr>
          <w:rFonts w:ascii="Times New Roman" w:hAnsi="Times New Roman" w:cs="Times New Roman"/>
          <w:sz w:val="20"/>
          <w:szCs w:val="20"/>
        </w:rPr>
        <w:t xml:space="preserve">    </w:t>
      </w:r>
      <w:r w:rsidR="00824506" w:rsidRPr="007429DE">
        <w:rPr>
          <w:rFonts w:ascii="Times New Roman" w:hAnsi="Times New Roman" w:cs="Times New Roman"/>
          <w:sz w:val="20"/>
          <w:szCs w:val="20"/>
        </w:rPr>
        <w:t xml:space="preserve">It's a </w:t>
      </w:r>
      <w:r w:rsidR="00824506" w:rsidRPr="007429DE">
        <w:rPr>
          <w:rFonts w:ascii="Times New Roman" w:hAnsi="Times New Roman" w:cs="Times New Roman"/>
          <w:sz w:val="20"/>
          <w:szCs w:val="20"/>
          <w:highlight w:val="yellow"/>
        </w:rPr>
        <w:t>managed service</w:t>
      </w:r>
      <w:r w:rsidR="00824506" w:rsidRPr="007429DE">
        <w:rPr>
          <w:rFonts w:ascii="Times New Roman" w:hAnsi="Times New Roman" w:cs="Times New Roman"/>
          <w:sz w:val="20"/>
          <w:szCs w:val="20"/>
        </w:rPr>
        <w:t xml:space="preserve"> and </w:t>
      </w:r>
      <w:r w:rsidR="00824506" w:rsidRPr="007429DE">
        <w:rPr>
          <w:rFonts w:ascii="Times New Roman" w:hAnsi="Times New Roman" w:cs="Times New Roman"/>
          <w:sz w:val="20"/>
          <w:szCs w:val="20"/>
          <w:highlight w:val="yellow"/>
        </w:rPr>
        <w:t>you don't have access to the underlying EC2 instance</w:t>
      </w:r>
      <w:r w:rsidR="00824506" w:rsidRPr="007429DE">
        <w:rPr>
          <w:rFonts w:ascii="Times New Roman" w:hAnsi="Times New Roman" w:cs="Times New Roman"/>
          <w:sz w:val="20"/>
          <w:szCs w:val="20"/>
        </w:rPr>
        <w:t xml:space="preserve">. </w:t>
      </w:r>
    </w:p>
    <w:p w:rsidR="00FD586A" w:rsidRPr="007429DE" w:rsidRDefault="00FD586A" w:rsidP="007429DE">
      <w:pPr>
        <w:pStyle w:val="ListParagraph"/>
        <w:ind w:left="0"/>
        <w:jc w:val="both"/>
        <w:rPr>
          <w:rFonts w:ascii="Times New Roman" w:hAnsi="Times New Roman" w:cs="Times New Roman"/>
          <w:sz w:val="20"/>
          <w:szCs w:val="20"/>
        </w:rPr>
      </w:pPr>
    </w:p>
    <w:p w:rsidR="00824506" w:rsidRPr="007429DE" w:rsidRDefault="00824506" w:rsidP="007429DE">
      <w:pPr>
        <w:spacing w:after="0"/>
        <w:jc w:val="both"/>
        <w:rPr>
          <w:rFonts w:ascii="Times New Roman" w:hAnsi="Times New Roman" w:cs="Times New Roman"/>
          <w:b/>
          <w:sz w:val="20"/>
          <w:szCs w:val="20"/>
          <w:u w:val="single"/>
        </w:rPr>
      </w:pPr>
      <w:r w:rsidRPr="007429DE">
        <w:rPr>
          <w:rFonts w:ascii="Times New Roman" w:hAnsi="Times New Roman" w:cs="Times New Roman"/>
          <w:b/>
          <w:sz w:val="20"/>
          <w:szCs w:val="20"/>
          <w:u w:val="single"/>
        </w:rPr>
        <w:t>Key exam question here.</w:t>
      </w:r>
    </w:p>
    <w:p w:rsidR="00086C8F" w:rsidRPr="007429DE" w:rsidRDefault="00086C8F" w:rsidP="007429DE">
      <w:pPr>
        <w:spacing w:after="0"/>
        <w:jc w:val="both"/>
        <w:rPr>
          <w:rFonts w:ascii="Times New Roman" w:hAnsi="Times New Roman" w:cs="Times New Roman"/>
          <w:sz w:val="20"/>
          <w:szCs w:val="20"/>
        </w:rPr>
      </w:pPr>
    </w:p>
    <w:p w:rsidR="00824506" w:rsidRPr="007429DE" w:rsidRDefault="00824506" w:rsidP="007429DE">
      <w:pPr>
        <w:spacing w:after="0"/>
        <w:jc w:val="both"/>
        <w:rPr>
          <w:rFonts w:ascii="Times New Roman" w:hAnsi="Times New Roman" w:cs="Times New Roman"/>
          <w:sz w:val="20"/>
          <w:szCs w:val="20"/>
        </w:rPr>
      </w:pPr>
      <w:r w:rsidRPr="007429DE">
        <w:rPr>
          <w:rFonts w:ascii="Times New Roman" w:hAnsi="Times New Roman" w:cs="Times New Roman"/>
          <w:sz w:val="20"/>
          <w:szCs w:val="20"/>
        </w:rPr>
        <w:t>If you have a scenario where a database is going to be migrated onto AWS but the company needs to</w:t>
      </w:r>
    </w:p>
    <w:p w:rsidR="00824506" w:rsidRPr="007429DE" w:rsidRDefault="00FD586A" w:rsidP="007429DE">
      <w:pPr>
        <w:spacing w:after="0"/>
        <w:jc w:val="both"/>
        <w:rPr>
          <w:rFonts w:ascii="Times New Roman" w:hAnsi="Times New Roman" w:cs="Times New Roman"/>
          <w:sz w:val="20"/>
          <w:szCs w:val="20"/>
        </w:rPr>
      </w:pPr>
      <w:r w:rsidRPr="007429DE">
        <w:rPr>
          <w:rFonts w:ascii="Times New Roman" w:hAnsi="Times New Roman" w:cs="Times New Roman"/>
          <w:sz w:val="20"/>
          <w:szCs w:val="20"/>
        </w:rPr>
        <w:t>Be</w:t>
      </w:r>
      <w:r w:rsidR="00824506" w:rsidRPr="007429DE">
        <w:rPr>
          <w:rFonts w:ascii="Times New Roman" w:hAnsi="Times New Roman" w:cs="Times New Roman"/>
          <w:sz w:val="20"/>
          <w:szCs w:val="20"/>
        </w:rPr>
        <w:t xml:space="preserve"> able to maybe install some software at the operating system level and managing at the operating system</w:t>
      </w:r>
    </w:p>
    <w:p w:rsidR="00824506" w:rsidRPr="007429DE" w:rsidRDefault="00FD586A" w:rsidP="007429DE">
      <w:pPr>
        <w:spacing w:after="0"/>
        <w:jc w:val="both"/>
        <w:rPr>
          <w:rFonts w:ascii="Times New Roman" w:hAnsi="Times New Roman" w:cs="Times New Roman"/>
          <w:sz w:val="20"/>
          <w:szCs w:val="20"/>
        </w:rPr>
      </w:pPr>
      <w:r w:rsidRPr="007429DE">
        <w:rPr>
          <w:rFonts w:ascii="Times New Roman" w:hAnsi="Times New Roman" w:cs="Times New Roman"/>
          <w:sz w:val="20"/>
          <w:szCs w:val="20"/>
        </w:rPr>
        <w:t>Level</w:t>
      </w:r>
      <w:r w:rsidR="00824506" w:rsidRPr="007429DE">
        <w:rPr>
          <w:rFonts w:ascii="Times New Roman" w:hAnsi="Times New Roman" w:cs="Times New Roman"/>
          <w:sz w:val="20"/>
          <w:szCs w:val="20"/>
        </w:rPr>
        <w:t xml:space="preserve"> </w:t>
      </w:r>
      <w:r w:rsidR="00824506" w:rsidRPr="007429DE">
        <w:rPr>
          <w:rFonts w:ascii="Times New Roman" w:hAnsi="Times New Roman" w:cs="Times New Roman"/>
          <w:sz w:val="20"/>
          <w:szCs w:val="20"/>
          <w:highlight w:val="yellow"/>
        </w:rPr>
        <w:t>you can't put it on RDS. That might be better for EC2</w:t>
      </w:r>
      <w:r w:rsidR="00824506" w:rsidRPr="007429DE">
        <w:rPr>
          <w:rFonts w:ascii="Times New Roman" w:hAnsi="Times New Roman" w:cs="Times New Roman"/>
          <w:sz w:val="20"/>
          <w:szCs w:val="20"/>
        </w:rPr>
        <w:t>. RDS includes security and patching</w:t>
      </w:r>
    </w:p>
    <w:p w:rsidR="00824506" w:rsidRPr="007429DE" w:rsidRDefault="00FD586A" w:rsidP="007429DE">
      <w:pPr>
        <w:spacing w:after="0"/>
        <w:jc w:val="both"/>
        <w:rPr>
          <w:rFonts w:ascii="Times New Roman" w:hAnsi="Times New Roman" w:cs="Times New Roman"/>
          <w:sz w:val="20"/>
          <w:szCs w:val="20"/>
        </w:rPr>
      </w:pPr>
      <w:r w:rsidRPr="007429DE">
        <w:rPr>
          <w:rFonts w:ascii="Times New Roman" w:hAnsi="Times New Roman" w:cs="Times New Roman"/>
          <w:sz w:val="20"/>
          <w:szCs w:val="20"/>
        </w:rPr>
        <w:t>Automated</w:t>
      </w:r>
      <w:r w:rsidR="00824506" w:rsidRPr="007429DE">
        <w:rPr>
          <w:rFonts w:ascii="Times New Roman" w:hAnsi="Times New Roman" w:cs="Times New Roman"/>
          <w:sz w:val="20"/>
          <w:szCs w:val="20"/>
        </w:rPr>
        <w:t xml:space="preserve"> backup software updates and the scaling for storage and compute.</w:t>
      </w:r>
    </w:p>
    <w:p w:rsidR="00824506" w:rsidRPr="007429DE" w:rsidRDefault="00824506" w:rsidP="007429DE">
      <w:pPr>
        <w:spacing w:after="0"/>
        <w:jc w:val="both"/>
        <w:rPr>
          <w:rFonts w:ascii="Times New Roman" w:hAnsi="Times New Roman" w:cs="Times New Roman"/>
          <w:sz w:val="20"/>
          <w:szCs w:val="20"/>
        </w:rPr>
      </w:pPr>
    </w:p>
    <w:p w:rsidR="00FD586A" w:rsidRPr="007429DE" w:rsidRDefault="00FD586A" w:rsidP="007429DE">
      <w:pPr>
        <w:spacing w:after="0"/>
        <w:jc w:val="both"/>
        <w:rPr>
          <w:rFonts w:ascii="Times New Roman" w:hAnsi="Times New Roman" w:cs="Times New Roman"/>
          <w:sz w:val="20"/>
          <w:szCs w:val="20"/>
        </w:rPr>
      </w:pPr>
      <w:r w:rsidRPr="007429DE">
        <w:rPr>
          <w:rFonts w:ascii="Times New Roman" w:hAnsi="Times New Roman" w:cs="Times New Roman"/>
          <w:sz w:val="20"/>
          <w:szCs w:val="20"/>
        </w:rPr>
        <w:t xml:space="preserve">If we have a </w:t>
      </w:r>
      <w:r w:rsidRPr="007429DE">
        <w:rPr>
          <w:rFonts w:ascii="Times New Roman" w:hAnsi="Times New Roman" w:cs="Times New Roman"/>
          <w:sz w:val="20"/>
          <w:szCs w:val="20"/>
          <w:highlight w:val="yellow"/>
        </w:rPr>
        <w:t>use case that's not supported on RDS</w:t>
      </w:r>
      <w:r w:rsidRPr="007429DE">
        <w:rPr>
          <w:rFonts w:ascii="Times New Roman" w:hAnsi="Times New Roman" w:cs="Times New Roman"/>
          <w:sz w:val="20"/>
          <w:szCs w:val="20"/>
        </w:rPr>
        <w:t xml:space="preserve">. For instance </w:t>
      </w:r>
      <w:r w:rsidRPr="007429DE">
        <w:rPr>
          <w:rFonts w:ascii="Times New Roman" w:hAnsi="Times New Roman" w:cs="Times New Roman"/>
          <w:sz w:val="20"/>
          <w:szCs w:val="20"/>
          <w:highlight w:val="yellow"/>
        </w:rPr>
        <w:t>you need to access the underlying operating system or maybe the database engine isn't supported</w:t>
      </w:r>
      <w:r w:rsidRPr="007429DE">
        <w:rPr>
          <w:rFonts w:ascii="Times New Roman" w:hAnsi="Times New Roman" w:cs="Times New Roman"/>
          <w:sz w:val="20"/>
          <w:szCs w:val="20"/>
        </w:rPr>
        <w:t>. Then you can use EC2. Install on EC2.</w:t>
      </w:r>
    </w:p>
    <w:p w:rsidR="00AF341E" w:rsidRPr="007429DE" w:rsidRDefault="00AF341E" w:rsidP="007429DE">
      <w:pPr>
        <w:spacing w:after="0"/>
        <w:jc w:val="both"/>
        <w:rPr>
          <w:rFonts w:ascii="Times New Roman" w:hAnsi="Times New Roman" w:cs="Times New Roman"/>
          <w:sz w:val="20"/>
          <w:szCs w:val="20"/>
        </w:rPr>
      </w:pPr>
    </w:p>
    <w:p w:rsidR="00FD586A" w:rsidRPr="007429DE" w:rsidRDefault="00FD586A" w:rsidP="007429DE">
      <w:pPr>
        <w:spacing w:after="0"/>
        <w:jc w:val="both"/>
        <w:rPr>
          <w:rFonts w:ascii="Times New Roman" w:hAnsi="Times New Roman" w:cs="Times New Roman"/>
          <w:sz w:val="20"/>
          <w:szCs w:val="20"/>
        </w:rPr>
      </w:pPr>
    </w:p>
    <w:p w:rsidR="0058702A" w:rsidRPr="007429DE" w:rsidRDefault="0058702A" w:rsidP="007429DE">
      <w:pPr>
        <w:spacing w:after="0"/>
        <w:jc w:val="both"/>
        <w:rPr>
          <w:rFonts w:ascii="Times New Roman" w:hAnsi="Times New Roman" w:cs="Times New Roman"/>
          <w:b/>
          <w:sz w:val="20"/>
          <w:szCs w:val="20"/>
          <w:u w:val="single"/>
        </w:rPr>
      </w:pPr>
    </w:p>
    <w:p w:rsidR="00DD6431" w:rsidRPr="007429DE" w:rsidRDefault="00DD6451" w:rsidP="007429DE">
      <w:pPr>
        <w:jc w:val="both"/>
        <w:rPr>
          <w:rFonts w:ascii="Times New Roman" w:hAnsi="Times New Roman" w:cs="Times New Roman"/>
          <w:sz w:val="20"/>
          <w:szCs w:val="20"/>
          <w:u w:val="single"/>
        </w:rPr>
      </w:pPr>
      <w:r w:rsidRPr="007429DE">
        <w:rPr>
          <w:rFonts w:ascii="Times New Roman" w:hAnsi="Times New Roman" w:cs="Times New Roman"/>
          <w:b/>
          <w:sz w:val="20"/>
          <w:szCs w:val="20"/>
          <w:u w:val="single"/>
        </w:rPr>
        <w:t xml:space="preserve">B.  </w:t>
      </w:r>
      <w:r w:rsidR="009A0DA9" w:rsidRPr="007429DE">
        <w:rPr>
          <w:rFonts w:ascii="Times New Roman" w:hAnsi="Times New Roman" w:cs="Times New Roman"/>
          <w:sz w:val="20"/>
          <w:szCs w:val="20"/>
          <w:u w:val="single"/>
        </w:rPr>
        <w:t>Multi-AZ Deployments and Read Replicas</w:t>
      </w:r>
    </w:p>
    <w:p w:rsidR="00DD6451" w:rsidRPr="007429DE" w:rsidRDefault="00DD6451" w:rsidP="007429DE">
      <w:pPr>
        <w:pStyle w:val="ListParagraph"/>
        <w:numPr>
          <w:ilvl w:val="0"/>
          <w:numId w:val="48"/>
        </w:numPr>
        <w:ind w:left="0"/>
        <w:jc w:val="both"/>
        <w:rPr>
          <w:rFonts w:ascii="Times New Roman" w:hAnsi="Times New Roman" w:cs="Times New Roman"/>
          <w:sz w:val="20"/>
          <w:szCs w:val="20"/>
        </w:rPr>
      </w:pPr>
      <w:r w:rsidRPr="007429DE">
        <w:rPr>
          <w:rFonts w:ascii="Times New Roman" w:hAnsi="Times New Roman" w:cs="Times New Roman"/>
          <w:sz w:val="20"/>
          <w:szCs w:val="20"/>
        </w:rPr>
        <w:t>Read all the difference between Multi-AZ Deployments and Read Replicas Differences</w:t>
      </w:r>
    </w:p>
    <w:p w:rsidR="00086C8F" w:rsidRPr="007429DE" w:rsidRDefault="007B234E" w:rsidP="007429DE">
      <w:pPr>
        <w:pStyle w:val="ListParagraph"/>
        <w:numPr>
          <w:ilvl w:val="0"/>
          <w:numId w:val="48"/>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RDS for PostgreSQL does not support Multi AZ.</w:t>
      </w:r>
    </w:p>
    <w:p w:rsidR="00DD6451" w:rsidRPr="007429DE" w:rsidRDefault="00DD6451" w:rsidP="007429DE">
      <w:pPr>
        <w:ind w:hanging="360"/>
        <w:jc w:val="both"/>
        <w:rPr>
          <w:rFonts w:ascii="Times New Roman" w:hAnsi="Times New Roman" w:cs="Times New Roman"/>
          <w:sz w:val="20"/>
          <w:szCs w:val="20"/>
        </w:rPr>
      </w:pPr>
      <w:proofErr w:type="gramStart"/>
      <w:r w:rsidRPr="007429DE">
        <w:rPr>
          <w:rFonts w:ascii="Times New Roman" w:hAnsi="Times New Roman" w:cs="Times New Roman"/>
          <w:b/>
          <w:sz w:val="20"/>
          <w:szCs w:val="20"/>
        </w:rPr>
        <w:t>C .</w:t>
      </w:r>
      <w:proofErr w:type="gramEnd"/>
      <w:r w:rsidR="00086C8F" w:rsidRPr="007429DE">
        <w:rPr>
          <w:rFonts w:ascii="Times New Roman" w:hAnsi="Times New Roman" w:cs="Times New Roman"/>
          <w:b/>
          <w:sz w:val="20"/>
          <w:szCs w:val="20"/>
        </w:rPr>
        <w:t xml:space="preserve">  </w:t>
      </w:r>
      <w:r w:rsidRPr="007429DE">
        <w:rPr>
          <w:rFonts w:ascii="Times New Roman" w:hAnsi="Times New Roman" w:cs="Times New Roman"/>
          <w:b/>
          <w:sz w:val="20"/>
          <w:szCs w:val="20"/>
        </w:rPr>
        <w:t xml:space="preserve">  </w:t>
      </w:r>
      <w:r w:rsidRPr="007429DE">
        <w:rPr>
          <w:rFonts w:ascii="Times New Roman" w:hAnsi="Times New Roman" w:cs="Times New Roman"/>
          <w:sz w:val="20"/>
          <w:szCs w:val="20"/>
        </w:rPr>
        <w:t>Amazon Aurora Server less that may come in Exam.</w:t>
      </w:r>
    </w:p>
    <w:p w:rsidR="007B234E" w:rsidRPr="007429DE" w:rsidRDefault="007B234E"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DD6431" w:rsidRPr="007429DE" w:rsidRDefault="005736ED"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SECTION -12 Analytics: [Come a lot in Exam]</w:t>
      </w:r>
    </w:p>
    <w:p w:rsidR="005736ED" w:rsidRPr="007429DE" w:rsidRDefault="005736ED" w:rsidP="007429DE">
      <w:pPr>
        <w:jc w:val="both"/>
        <w:rPr>
          <w:rFonts w:ascii="Times New Roman" w:hAnsi="Times New Roman" w:cs="Times New Roman"/>
          <w:sz w:val="20"/>
          <w:szCs w:val="20"/>
        </w:rPr>
      </w:pPr>
      <w:r w:rsidRPr="007429DE">
        <w:rPr>
          <w:rFonts w:ascii="Times New Roman" w:hAnsi="Times New Roman" w:cs="Times New Roman"/>
          <w:sz w:val="20"/>
          <w:szCs w:val="20"/>
        </w:rPr>
        <w:lastRenderedPageBreak/>
        <w:t xml:space="preserve">Kinesis Data Streaming </w:t>
      </w:r>
      <w:r w:rsidRPr="007429DE">
        <w:rPr>
          <w:rFonts w:ascii="Times New Roman" w:hAnsi="Times New Roman" w:cs="Times New Roman"/>
          <w:sz w:val="20"/>
          <w:szCs w:val="20"/>
          <w:highlight w:val="yellow"/>
        </w:rPr>
        <w:t>supports resharding</w:t>
      </w:r>
      <w:r w:rsidRPr="007429DE">
        <w:rPr>
          <w:rFonts w:ascii="Times New Roman" w:hAnsi="Times New Roman" w:cs="Times New Roman"/>
          <w:sz w:val="20"/>
          <w:szCs w:val="20"/>
        </w:rPr>
        <w:t xml:space="preserve">, which lets you </w:t>
      </w:r>
      <w:r w:rsidRPr="007429DE">
        <w:rPr>
          <w:rFonts w:ascii="Times New Roman" w:hAnsi="Times New Roman" w:cs="Times New Roman"/>
          <w:sz w:val="20"/>
          <w:szCs w:val="20"/>
          <w:highlight w:val="yellow"/>
        </w:rPr>
        <w:t xml:space="preserve">adjust </w:t>
      </w:r>
      <w:r w:rsidR="00226656" w:rsidRPr="007429DE">
        <w:rPr>
          <w:rFonts w:ascii="Times New Roman" w:hAnsi="Times New Roman" w:cs="Times New Roman"/>
          <w:sz w:val="20"/>
          <w:szCs w:val="20"/>
          <w:highlight w:val="yellow"/>
        </w:rPr>
        <w:t>the number</w:t>
      </w:r>
      <w:r w:rsidRPr="007429DE">
        <w:rPr>
          <w:rFonts w:ascii="Times New Roman" w:hAnsi="Times New Roman" w:cs="Times New Roman"/>
          <w:sz w:val="20"/>
          <w:szCs w:val="20"/>
          <w:highlight w:val="yellow"/>
        </w:rPr>
        <w:t xml:space="preserve"> of </w:t>
      </w:r>
      <w:proofErr w:type="spellStart"/>
      <w:r w:rsidRPr="007429DE">
        <w:rPr>
          <w:rFonts w:ascii="Times New Roman" w:hAnsi="Times New Roman" w:cs="Times New Roman"/>
          <w:sz w:val="20"/>
          <w:szCs w:val="20"/>
          <w:highlight w:val="yellow"/>
        </w:rPr>
        <w:t>shards</w:t>
      </w:r>
      <w:proofErr w:type="spellEnd"/>
      <w:r w:rsidRPr="007429DE">
        <w:rPr>
          <w:rFonts w:ascii="Times New Roman" w:hAnsi="Times New Roman" w:cs="Times New Roman"/>
          <w:sz w:val="20"/>
          <w:szCs w:val="20"/>
          <w:highlight w:val="yellow"/>
        </w:rPr>
        <w:t xml:space="preserve"> in your </w:t>
      </w:r>
      <w:r w:rsidRPr="007429DE">
        <w:rPr>
          <w:rFonts w:ascii="Times New Roman" w:hAnsi="Times New Roman" w:cs="Times New Roman"/>
          <w:sz w:val="20"/>
          <w:szCs w:val="20"/>
          <w:highlight w:val="cyan"/>
        </w:rPr>
        <w:t>streams to adapt change in the rate of data flow through the stream</w:t>
      </w:r>
      <w:r w:rsidRPr="007429DE">
        <w:rPr>
          <w:rFonts w:ascii="Times New Roman" w:hAnsi="Times New Roman" w:cs="Times New Roman"/>
          <w:sz w:val="20"/>
          <w:szCs w:val="20"/>
        </w:rPr>
        <w:t>.</w:t>
      </w:r>
      <w:r w:rsidR="00104FB8" w:rsidRPr="007429DE">
        <w:rPr>
          <w:rFonts w:ascii="Times New Roman" w:hAnsi="Times New Roman" w:cs="Times New Roman"/>
          <w:sz w:val="20"/>
          <w:szCs w:val="20"/>
        </w:rPr>
        <w:t xml:space="preserve"> [Important for exam]</w:t>
      </w:r>
    </w:p>
    <w:p w:rsidR="005736ED" w:rsidRPr="007429DE" w:rsidRDefault="005736ED" w:rsidP="007429DE">
      <w:pPr>
        <w:jc w:val="both"/>
        <w:rPr>
          <w:rFonts w:ascii="Times New Roman" w:hAnsi="Times New Roman" w:cs="Times New Roman"/>
          <w:sz w:val="20"/>
          <w:szCs w:val="20"/>
          <w:u w:val="single"/>
        </w:rPr>
      </w:pPr>
    </w:p>
    <w:p w:rsidR="00DD6431" w:rsidRPr="007429DE" w:rsidRDefault="00627644" w:rsidP="007429DE">
      <w:pPr>
        <w:jc w:val="both"/>
        <w:rPr>
          <w:rFonts w:ascii="Times New Roman" w:hAnsi="Times New Roman" w:cs="Times New Roman"/>
          <w:sz w:val="20"/>
          <w:szCs w:val="20"/>
          <w:u w:val="single"/>
        </w:rPr>
      </w:pPr>
      <w:r w:rsidRPr="007429DE">
        <w:rPr>
          <w:rFonts w:ascii="Times New Roman" w:hAnsi="Times New Roman" w:cs="Times New Roman"/>
          <w:noProof/>
          <w:sz w:val="20"/>
          <w:szCs w:val="20"/>
        </w:rPr>
        <w:drawing>
          <wp:inline distT="0" distB="0" distL="0" distR="0" wp14:anchorId="63C120EE" wp14:editId="024028A3">
            <wp:extent cx="59626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650" cy="2828925"/>
                    </a:xfrm>
                    <a:prstGeom prst="rect">
                      <a:avLst/>
                    </a:prstGeom>
                  </pic:spPr>
                </pic:pic>
              </a:graphicData>
            </a:graphic>
          </wp:inline>
        </w:drawing>
      </w:r>
    </w:p>
    <w:p w:rsidR="00627644" w:rsidRPr="007429DE" w:rsidRDefault="00627644"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DD6431" w:rsidRPr="007429DE" w:rsidRDefault="00DD6431"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Kinesis Data Streams –Partition Keys</w:t>
      </w:r>
      <w:r w:rsidR="007D3933" w:rsidRPr="007429DE">
        <w:rPr>
          <w:rFonts w:ascii="Times New Roman" w:hAnsi="Times New Roman" w:cs="Times New Roman"/>
          <w:sz w:val="20"/>
          <w:szCs w:val="20"/>
          <w:u w:val="single"/>
        </w:rPr>
        <w:t xml:space="preserve"> </w:t>
      </w:r>
      <w:r w:rsidRPr="007429DE">
        <w:rPr>
          <w:rFonts w:ascii="Times New Roman" w:hAnsi="Times New Roman" w:cs="Times New Roman"/>
          <w:sz w:val="20"/>
          <w:szCs w:val="20"/>
          <w:u w:val="single"/>
        </w:rPr>
        <w:t>(Ordering)</w:t>
      </w:r>
      <w:r w:rsidR="007D3933" w:rsidRPr="007429DE">
        <w:rPr>
          <w:rFonts w:ascii="Times New Roman" w:hAnsi="Times New Roman" w:cs="Times New Roman"/>
          <w:sz w:val="20"/>
          <w:szCs w:val="20"/>
          <w:u w:val="single"/>
        </w:rPr>
        <w:t>:</w:t>
      </w:r>
    </w:p>
    <w:p w:rsidR="00991C5B" w:rsidRPr="007429DE" w:rsidRDefault="00991C5B"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Kinesis Data Streams stores data for later processing by applications.</w:t>
      </w:r>
    </w:p>
    <w:p w:rsidR="00991C5B" w:rsidRPr="007429DE" w:rsidRDefault="00991C5B" w:rsidP="007429DE">
      <w:pPr>
        <w:jc w:val="both"/>
        <w:rPr>
          <w:rFonts w:ascii="Times New Roman" w:hAnsi="Times New Roman" w:cs="Times New Roman"/>
          <w:sz w:val="20"/>
          <w:szCs w:val="20"/>
          <w:u w:val="single"/>
        </w:rPr>
      </w:pPr>
    </w:p>
    <w:p w:rsidR="00D15358" w:rsidRPr="007429DE" w:rsidRDefault="007D3933" w:rsidP="007429DE">
      <w:pPr>
        <w:pStyle w:val="ListParagraph"/>
        <w:numPr>
          <w:ilvl w:val="0"/>
          <w:numId w:val="50"/>
        </w:numPr>
        <w:ind w:left="0"/>
        <w:jc w:val="both"/>
        <w:rPr>
          <w:rFonts w:ascii="Times New Roman" w:hAnsi="Times New Roman" w:cs="Times New Roman"/>
          <w:sz w:val="20"/>
          <w:szCs w:val="20"/>
        </w:rPr>
      </w:pPr>
      <w:r w:rsidRPr="007429DE">
        <w:rPr>
          <w:rFonts w:ascii="Times New Roman" w:hAnsi="Times New Roman" w:cs="Times New Roman"/>
          <w:sz w:val="20"/>
          <w:szCs w:val="20"/>
          <w:highlight w:val="yellow"/>
        </w:rPr>
        <w:t>Order is maintained for records within a shards</w:t>
      </w:r>
      <w:proofErr w:type="gramStart"/>
      <w:r w:rsidRPr="007429DE">
        <w:rPr>
          <w:rFonts w:ascii="Times New Roman" w:hAnsi="Times New Roman" w:cs="Times New Roman"/>
          <w:sz w:val="20"/>
          <w:szCs w:val="20"/>
        </w:rPr>
        <w:t>.</w:t>
      </w:r>
      <w:r w:rsidR="00991C5B" w:rsidRPr="007429DE">
        <w:rPr>
          <w:rFonts w:ascii="Times New Roman" w:hAnsi="Times New Roman" w:cs="Times New Roman"/>
          <w:sz w:val="20"/>
          <w:szCs w:val="20"/>
        </w:rPr>
        <w:t>[</w:t>
      </w:r>
      <w:proofErr w:type="gramEnd"/>
      <w:r w:rsidR="00991C5B" w:rsidRPr="007429DE">
        <w:rPr>
          <w:rFonts w:ascii="Times New Roman" w:hAnsi="Times New Roman" w:cs="Times New Roman"/>
          <w:color w:val="686F7A"/>
          <w:sz w:val="20"/>
          <w:szCs w:val="20"/>
          <w:shd w:val="clear" w:color="auto" w:fill="E9F7F1"/>
        </w:rPr>
        <w:t xml:space="preserve"> Each shard can support up to 1000 PUT records per second.</w:t>
      </w:r>
      <w:r w:rsidR="00991C5B" w:rsidRPr="007429DE">
        <w:rPr>
          <w:rFonts w:ascii="Times New Roman" w:hAnsi="Times New Roman" w:cs="Times New Roman"/>
          <w:sz w:val="20"/>
          <w:szCs w:val="20"/>
        </w:rPr>
        <w:t>]</w:t>
      </w:r>
    </w:p>
    <w:p w:rsidR="007001C4" w:rsidRPr="007429DE" w:rsidRDefault="007001C4" w:rsidP="007429DE">
      <w:pPr>
        <w:pStyle w:val="ListParagraph"/>
        <w:ind w:left="0"/>
        <w:jc w:val="both"/>
        <w:rPr>
          <w:rFonts w:ascii="Times New Roman" w:hAnsi="Times New Roman" w:cs="Times New Roman"/>
          <w:sz w:val="20"/>
          <w:szCs w:val="20"/>
        </w:rPr>
      </w:pPr>
    </w:p>
    <w:p w:rsidR="007001C4" w:rsidRPr="007429DE" w:rsidRDefault="00D15358" w:rsidP="007429DE">
      <w:pPr>
        <w:pStyle w:val="ListParagraph"/>
        <w:numPr>
          <w:ilvl w:val="0"/>
          <w:numId w:val="50"/>
        </w:numPr>
        <w:ind w:left="0"/>
        <w:jc w:val="both"/>
        <w:rPr>
          <w:rFonts w:ascii="Times New Roman" w:hAnsi="Times New Roman" w:cs="Times New Roman"/>
          <w:sz w:val="20"/>
          <w:szCs w:val="20"/>
        </w:rPr>
      </w:pPr>
      <w:r w:rsidRPr="007429DE">
        <w:rPr>
          <w:rFonts w:ascii="Times New Roman" w:hAnsi="Times New Roman" w:cs="Times New Roman"/>
          <w:sz w:val="20"/>
          <w:szCs w:val="20"/>
        </w:rPr>
        <w:t xml:space="preserve">SQS </w:t>
      </w:r>
      <w:r w:rsidRPr="007429DE">
        <w:rPr>
          <w:rFonts w:ascii="Times New Roman" w:hAnsi="Times New Roman" w:cs="Times New Roman"/>
          <w:sz w:val="20"/>
          <w:szCs w:val="20"/>
          <w:highlight w:val="yellow"/>
        </w:rPr>
        <w:t>does not guarantee for</w:t>
      </w:r>
      <w:r w:rsidRPr="007429DE">
        <w:rPr>
          <w:rFonts w:ascii="Times New Roman" w:hAnsi="Times New Roman" w:cs="Times New Roman"/>
          <w:sz w:val="20"/>
          <w:szCs w:val="20"/>
        </w:rPr>
        <w:t xml:space="preserve"> </w:t>
      </w:r>
      <w:r w:rsidRPr="007429DE">
        <w:rPr>
          <w:rFonts w:ascii="Times New Roman" w:hAnsi="Times New Roman" w:cs="Times New Roman"/>
          <w:sz w:val="20"/>
          <w:szCs w:val="20"/>
          <w:highlight w:val="cyan"/>
        </w:rPr>
        <w:t>the order of Standard Queues</w:t>
      </w:r>
      <w:r w:rsidRPr="007429DE">
        <w:rPr>
          <w:rFonts w:ascii="Times New Roman" w:hAnsi="Times New Roman" w:cs="Times New Roman"/>
          <w:sz w:val="20"/>
          <w:szCs w:val="20"/>
        </w:rPr>
        <w:t xml:space="preserve">.(Sometimes it may come in examination} </w:t>
      </w:r>
      <w:r w:rsidRPr="007429DE">
        <w:rPr>
          <w:rFonts w:ascii="Times New Roman" w:hAnsi="Times New Roman" w:cs="Times New Roman"/>
          <w:sz w:val="20"/>
          <w:szCs w:val="20"/>
          <w:highlight w:val="cyan"/>
        </w:rPr>
        <w:t>But it guarantee the order when you use the fifth the first in first out queue but otherwise id doesn’t.</w:t>
      </w:r>
    </w:p>
    <w:p w:rsidR="007001C4" w:rsidRPr="007429DE" w:rsidRDefault="007001C4" w:rsidP="007429DE">
      <w:pPr>
        <w:pStyle w:val="ListParagraph"/>
        <w:spacing w:line="276" w:lineRule="auto"/>
        <w:ind w:left="0"/>
        <w:jc w:val="both"/>
        <w:rPr>
          <w:rFonts w:ascii="Times New Roman" w:hAnsi="Times New Roman" w:cs="Times New Roman"/>
          <w:sz w:val="20"/>
          <w:szCs w:val="20"/>
        </w:rPr>
      </w:pPr>
    </w:p>
    <w:p w:rsidR="007001C4" w:rsidRPr="007429DE" w:rsidRDefault="007001C4" w:rsidP="007429DE">
      <w:pPr>
        <w:pStyle w:val="ListParagraph"/>
        <w:numPr>
          <w:ilvl w:val="0"/>
          <w:numId w:val="50"/>
        </w:numPr>
        <w:ind w:left="0"/>
        <w:jc w:val="both"/>
        <w:rPr>
          <w:rFonts w:ascii="Times New Roman" w:hAnsi="Times New Roman" w:cs="Times New Roman"/>
          <w:sz w:val="20"/>
          <w:szCs w:val="20"/>
        </w:rPr>
      </w:pPr>
      <w:r w:rsidRPr="007429DE">
        <w:rPr>
          <w:rFonts w:ascii="Times New Roman" w:hAnsi="Times New Roman" w:cs="Times New Roman"/>
          <w:sz w:val="20"/>
          <w:szCs w:val="20"/>
        </w:rPr>
        <w:t>So remember the difference there if one answer says a SQS is standard Q .And another is can data streams using partition keys. You know that within a shard the order is going to be maintained. So if that's required by the question that could be the correct answer.</w:t>
      </w:r>
    </w:p>
    <w:p w:rsidR="005F7E74" w:rsidRPr="007429DE" w:rsidRDefault="005F7E74" w:rsidP="007429DE">
      <w:pPr>
        <w:pStyle w:val="ListParagraph"/>
        <w:ind w:left="0"/>
        <w:jc w:val="both"/>
        <w:rPr>
          <w:rFonts w:ascii="Times New Roman" w:hAnsi="Times New Roman" w:cs="Times New Roman"/>
          <w:sz w:val="20"/>
          <w:szCs w:val="20"/>
        </w:rPr>
      </w:pPr>
    </w:p>
    <w:p w:rsidR="005F7E74" w:rsidRPr="007429DE" w:rsidRDefault="005F7E74" w:rsidP="007429DE">
      <w:pPr>
        <w:jc w:val="both"/>
        <w:rPr>
          <w:rFonts w:ascii="Times New Roman" w:hAnsi="Times New Roman" w:cs="Times New Roman"/>
          <w:sz w:val="20"/>
          <w:szCs w:val="20"/>
        </w:rPr>
      </w:pPr>
    </w:p>
    <w:p w:rsidR="003427D4" w:rsidRPr="007429DE" w:rsidRDefault="003427D4" w:rsidP="007429DE">
      <w:pPr>
        <w:jc w:val="both"/>
        <w:rPr>
          <w:rFonts w:ascii="Times New Roman" w:hAnsi="Times New Roman" w:cs="Times New Roman"/>
          <w:sz w:val="20"/>
          <w:szCs w:val="20"/>
          <w:u w:val="single"/>
        </w:rPr>
      </w:pPr>
    </w:p>
    <w:p w:rsidR="003427D4" w:rsidRPr="007429DE" w:rsidRDefault="003427D4" w:rsidP="007429DE">
      <w:pPr>
        <w:pStyle w:val="ListParagraph"/>
        <w:numPr>
          <w:ilvl w:val="0"/>
          <w:numId w:val="50"/>
        </w:numPr>
        <w:ind w:left="0"/>
        <w:rPr>
          <w:rFonts w:ascii="Times New Roman" w:hAnsi="Times New Roman" w:cs="Times New Roman"/>
          <w:sz w:val="20"/>
          <w:szCs w:val="20"/>
        </w:rPr>
      </w:pPr>
      <w:r w:rsidRPr="007429DE">
        <w:rPr>
          <w:rFonts w:ascii="Times New Roman" w:hAnsi="Times New Roman" w:cs="Times New Roman"/>
          <w:sz w:val="20"/>
          <w:szCs w:val="20"/>
        </w:rPr>
        <w:t xml:space="preserve">Big difference </w:t>
      </w:r>
      <w:r w:rsidRPr="007429DE">
        <w:rPr>
          <w:rFonts w:ascii="Times New Roman" w:hAnsi="Times New Roman" w:cs="Times New Roman"/>
          <w:sz w:val="20"/>
          <w:szCs w:val="20"/>
          <w:highlight w:val="yellow"/>
        </w:rPr>
        <w:t>with Kinesis firehose which delivers the data directly to an AWS service</w:t>
      </w:r>
      <w:r w:rsidRPr="007429DE">
        <w:rPr>
          <w:rFonts w:ascii="Times New Roman" w:hAnsi="Times New Roman" w:cs="Times New Roman"/>
          <w:sz w:val="20"/>
          <w:szCs w:val="20"/>
        </w:rPr>
        <w:t xml:space="preserve"> and make sure you remember that for the exam.</w:t>
      </w:r>
      <w:r w:rsidR="00991C5B" w:rsidRPr="007429DE">
        <w:rPr>
          <w:rFonts w:ascii="Times New Roman" w:hAnsi="Times New Roman" w:cs="Times New Roman"/>
          <w:sz w:val="20"/>
          <w:szCs w:val="20"/>
        </w:rPr>
        <w:t>[</w:t>
      </w:r>
      <w:r w:rsidR="00991C5B" w:rsidRPr="007429DE">
        <w:rPr>
          <w:rFonts w:ascii="Times New Roman" w:hAnsi="Times New Roman" w:cs="Times New Roman"/>
          <w:color w:val="686F7A"/>
          <w:sz w:val="20"/>
          <w:szCs w:val="20"/>
          <w:shd w:val="clear" w:color="auto" w:fill="E9F7F1"/>
        </w:rPr>
        <w:t xml:space="preserve"> Kinesis Firehose can deliver data to Lambda for transformation.</w:t>
      </w:r>
      <w:r w:rsidR="00991C5B" w:rsidRPr="007429DE">
        <w:rPr>
          <w:rFonts w:ascii="Times New Roman" w:hAnsi="Times New Roman" w:cs="Times New Roman"/>
          <w:sz w:val="20"/>
          <w:szCs w:val="20"/>
        </w:rPr>
        <w:t>]</w:t>
      </w:r>
    </w:p>
    <w:p w:rsidR="00991C5B" w:rsidRPr="007429DE" w:rsidRDefault="00991C5B" w:rsidP="007429DE">
      <w:pPr>
        <w:pStyle w:val="ListParagraph"/>
        <w:ind w:left="0"/>
        <w:rPr>
          <w:rFonts w:ascii="Times New Roman" w:hAnsi="Times New Roman" w:cs="Times New Roman"/>
          <w:sz w:val="20"/>
          <w:szCs w:val="20"/>
        </w:rPr>
      </w:pPr>
    </w:p>
    <w:p w:rsidR="00762C07" w:rsidRPr="007429DE" w:rsidRDefault="00762C07" w:rsidP="007429DE">
      <w:pPr>
        <w:pStyle w:val="ListParagraph"/>
        <w:numPr>
          <w:ilvl w:val="0"/>
          <w:numId w:val="50"/>
        </w:numPr>
        <w:ind w:left="0"/>
        <w:rPr>
          <w:rFonts w:ascii="Times New Roman" w:hAnsi="Times New Roman" w:cs="Times New Roman"/>
          <w:sz w:val="20"/>
          <w:szCs w:val="20"/>
          <w:highlight w:val="cyan"/>
        </w:rPr>
      </w:pPr>
      <w:r w:rsidRPr="007429DE">
        <w:rPr>
          <w:rFonts w:ascii="Times New Roman" w:hAnsi="Times New Roman" w:cs="Times New Roman"/>
          <w:sz w:val="20"/>
          <w:szCs w:val="20"/>
        </w:rPr>
        <w:t xml:space="preserve">So an exam question that </w:t>
      </w:r>
      <w:r w:rsidRPr="007429DE">
        <w:rPr>
          <w:rFonts w:ascii="Times New Roman" w:hAnsi="Times New Roman" w:cs="Times New Roman"/>
          <w:sz w:val="20"/>
          <w:szCs w:val="20"/>
          <w:highlight w:val="yellow"/>
        </w:rPr>
        <w:t>might push you towards Kinesis data analytics</w:t>
      </w:r>
      <w:r w:rsidRPr="007429DE">
        <w:rPr>
          <w:rFonts w:ascii="Times New Roman" w:hAnsi="Times New Roman" w:cs="Times New Roman"/>
          <w:sz w:val="20"/>
          <w:szCs w:val="20"/>
        </w:rPr>
        <w:t xml:space="preserve"> would be </w:t>
      </w:r>
      <w:r w:rsidRPr="007429DE">
        <w:rPr>
          <w:rFonts w:ascii="Times New Roman" w:hAnsi="Times New Roman" w:cs="Times New Roman"/>
          <w:sz w:val="20"/>
          <w:szCs w:val="20"/>
          <w:highlight w:val="cyan"/>
        </w:rPr>
        <w:t>where you need to run SQL code against the data.</w:t>
      </w:r>
    </w:p>
    <w:p w:rsidR="00762C07" w:rsidRPr="007429DE" w:rsidRDefault="00762C07" w:rsidP="007429DE">
      <w:pPr>
        <w:pStyle w:val="ListParagraph"/>
        <w:ind w:left="0"/>
        <w:rPr>
          <w:rFonts w:ascii="Times New Roman" w:hAnsi="Times New Roman" w:cs="Times New Roman"/>
          <w:sz w:val="20"/>
          <w:szCs w:val="20"/>
        </w:rPr>
      </w:pPr>
    </w:p>
    <w:p w:rsidR="003427D4" w:rsidRPr="007429DE" w:rsidRDefault="003427D4" w:rsidP="007429DE">
      <w:pPr>
        <w:jc w:val="both"/>
        <w:rPr>
          <w:rFonts w:ascii="Times New Roman" w:hAnsi="Times New Roman" w:cs="Times New Roman"/>
          <w:sz w:val="20"/>
          <w:szCs w:val="20"/>
          <w:u w:val="single"/>
        </w:rPr>
      </w:pPr>
    </w:p>
    <w:p w:rsidR="003427D4" w:rsidRPr="007429DE" w:rsidRDefault="003427D4" w:rsidP="007429DE">
      <w:pPr>
        <w:jc w:val="both"/>
        <w:rPr>
          <w:rFonts w:ascii="Times New Roman" w:hAnsi="Times New Roman" w:cs="Times New Roman"/>
          <w:sz w:val="20"/>
          <w:szCs w:val="20"/>
          <w:u w:val="single"/>
        </w:rPr>
      </w:pPr>
    </w:p>
    <w:p w:rsidR="003427D4" w:rsidRPr="007429DE" w:rsidRDefault="003427D4" w:rsidP="007429DE">
      <w:pPr>
        <w:jc w:val="both"/>
        <w:rPr>
          <w:rFonts w:ascii="Times New Roman" w:hAnsi="Times New Roman" w:cs="Times New Roman"/>
          <w:sz w:val="20"/>
          <w:szCs w:val="20"/>
          <w:u w:val="single"/>
        </w:rPr>
      </w:pPr>
    </w:p>
    <w:p w:rsidR="003427D4" w:rsidRPr="007429DE" w:rsidRDefault="003427D4" w:rsidP="007429DE">
      <w:pPr>
        <w:jc w:val="both"/>
        <w:rPr>
          <w:rFonts w:ascii="Times New Roman" w:hAnsi="Times New Roman" w:cs="Times New Roman"/>
          <w:sz w:val="20"/>
          <w:szCs w:val="20"/>
          <w:u w:val="single"/>
        </w:rPr>
      </w:pPr>
    </w:p>
    <w:p w:rsidR="005F7E74" w:rsidRPr="007429DE" w:rsidRDefault="005F7E74"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EMR:</w:t>
      </w:r>
    </w:p>
    <w:p w:rsidR="005F7E74" w:rsidRPr="007429DE" w:rsidRDefault="005F7E74" w:rsidP="007429DE">
      <w:pPr>
        <w:spacing w:after="158" w:line="240" w:lineRule="auto"/>
        <w:jc w:val="both"/>
        <w:rPr>
          <w:rFonts w:ascii="Times New Roman" w:eastAsia="Times New Roman" w:hAnsi="Times New Roman" w:cs="Times New Roman"/>
          <w:color w:val="29303B"/>
          <w:sz w:val="20"/>
          <w:szCs w:val="20"/>
        </w:rPr>
      </w:pPr>
      <w:r w:rsidRPr="007429DE">
        <w:rPr>
          <w:rFonts w:ascii="Times New Roman" w:eastAsia="Times New Roman" w:hAnsi="Times New Roman" w:cs="Times New Roman"/>
          <w:color w:val="29303B"/>
          <w:sz w:val="20"/>
          <w:szCs w:val="20"/>
        </w:rPr>
        <w:lastRenderedPageBreak/>
        <w:t>Now EMR does feature on the exam.</w:t>
      </w:r>
      <w:r w:rsidR="0052336B" w:rsidRPr="007429DE">
        <w:rPr>
          <w:rFonts w:ascii="Times New Roman" w:eastAsia="Times New Roman" w:hAnsi="Times New Roman" w:cs="Times New Roman"/>
          <w:color w:val="29303B"/>
          <w:sz w:val="20"/>
          <w:szCs w:val="20"/>
        </w:rPr>
        <w:t xml:space="preserve"> </w:t>
      </w:r>
      <w:r w:rsidRPr="007429DE">
        <w:rPr>
          <w:rFonts w:ascii="Times New Roman" w:hAnsi="Times New Roman" w:cs="Times New Roman"/>
          <w:sz w:val="20"/>
          <w:szCs w:val="20"/>
        </w:rPr>
        <w:t xml:space="preserve">However usually it's doesn't come up very often and </w:t>
      </w:r>
      <w:r w:rsidRPr="007429DE">
        <w:rPr>
          <w:rFonts w:ascii="Times New Roman" w:hAnsi="Times New Roman" w:cs="Times New Roman"/>
          <w:sz w:val="20"/>
          <w:szCs w:val="20"/>
          <w:highlight w:val="yellow"/>
        </w:rPr>
        <w:t xml:space="preserve">when it does the questions are typically quite basic so you won't need to go into all the </w:t>
      </w:r>
      <w:r w:rsidR="0052336B" w:rsidRPr="007429DE">
        <w:rPr>
          <w:rFonts w:ascii="Times New Roman" w:hAnsi="Times New Roman" w:cs="Times New Roman"/>
          <w:sz w:val="20"/>
          <w:szCs w:val="20"/>
          <w:highlight w:val="yellow"/>
        </w:rPr>
        <w:t>details. Now</w:t>
      </w:r>
      <w:r w:rsidRPr="007429DE">
        <w:rPr>
          <w:rFonts w:ascii="Times New Roman" w:hAnsi="Times New Roman" w:cs="Times New Roman"/>
          <w:sz w:val="20"/>
          <w:szCs w:val="20"/>
          <w:highlight w:val="yellow"/>
        </w:rPr>
        <w:t xml:space="preserve"> EMR does feature on the </w:t>
      </w:r>
      <w:proofErr w:type="spellStart"/>
      <w:r w:rsidRPr="007429DE">
        <w:rPr>
          <w:rFonts w:ascii="Times New Roman" w:hAnsi="Times New Roman" w:cs="Times New Roman"/>
          <w:sz w:val="20"/>
          <w:szCs w:val="20"/>
          <w:highlight w:val="yellow"/>
        </w:rPr>
        <w:t>exam.</w:t>
      </w:r>
      <w:r w:rsidRPr="007429DE">
        <w:rPr>
          <w:rFonts w:ascii="Times New Roman" w:hAnsi="Times New Roman" w:cs="Times New Roman"/>
          <w:sz w:val="20"/>
          <w:szCs w:val="20"/>
        </w:rPr>
        <w:t>However</w:t>
      </w:r>
      <w:proofErr w:type="spellEnd"/>
      <w:r w:rsidRPr="007429DE">
        <w:rPr>
          <w:rFonts w:ascii="Times New Roman" w:hAnsi="Times New Roman" w:cs="Times New Roman"/>
          <w:sz w:val="20"/>
          <w:szCs w:val="20"/>
        </w:rPr>
        <w:t xml:space="preserve"> usually it's doesn't come up very often and when it does the questions are typically quite basic</w:t>
      </w:r>
      <w:r w:rsidR="0052336B" w:rsidRPr="007429DE">
        <w:rPr>
          <w:rFonts w:ascii="Times New Roman" w:hAnsi="Times New Roman" w:cs="Times New Roman"/>
          <w:sz w:val="20"/>
          <w:szCs w:val="20"/>
        </w:rPr>
        <w:t xml:space="preserve"> </w:t>
      </w:r>
      <w:r w:rsidRPr="007429DE">
        <w:rPr>
          <w:rFonts w:ascii="Times New Roman" w:hAnsi="Times New Roman" w:cs="Times New Roman"/>
          <w:sz w:val="20"/>
          <w:szCs w:val="20"/>
        </w:rPr>
        <w:t>so you won't need to go into all the details.</w:t>
      </w:r>
    </w:p>
    <w:p w:rsidR="0052336B" w:rsidRPr="007429DE" w:rsidRDefault="0052336B" w:rsidP="007429DE">
      <w:pPr>
        <w:jc w:val="both"/>
        <w:rPr>
          <w:rFonts w:ascii="Times New Roman" w:hAnsi="Times New Roman" w:cs="Times New Roman"/>
          <w:sz w:val="20"/>
          <w:szCs w:val="20"/>
        </w:rPr>
      </w:pPr>
      <w:r w:rsidRPr="007429DE">
        <w:rPr>
          <w:rFonts w:ascii="Times New Roman" w:hAnsi="Times New Roman" w:cs="Times New Roman"/>
          <w:sz w:val="20"/>
          <w:szCs w:val="20"/>
          <w:highlight w:val="yellow"/>
        </w:rPr>
        <w:t>One of the things often comes up in the exam is root access to the cluster instances.</w:t>
      </w:r>
      <w:r w:rsidRPr="007429DE">
        <w:rPr>
          <w:rFonts w:ascii="Times New Roman" w:hAnsi="Times New Roman" w:cs="Times New Roman"/>
          <w:sz w:val="20"/>
          <w:szCs w:val="20"/>
        </w:rPr>
        <w:t xml:space="preserve"> So these instances are based on EC2 so your nodes are all easy to nodes and you have full root access to those nodes. So that's very important for some of the tools the open source tools that you would use with EMR data comes from a number of sources so you can use S3, Glacier, redshift, dynamo DB, RDS or the Hadoop file system HDFS. </w:t>
      </w:r>
    </w:p>
    <w:p w:rsidR="00D15358" w:rsidRPr="007429DE" w:rsidRDefault="00D15358" w:rsidP="007429DE">
      <w:pPr>
        <w:jc w:val="both"/>
        <w:rPr>
          <w:rFonts w:ascii="Times New Roman" w:hAnsi="Times New Roman" w:cs="Times New Roman"/>
          <w:sz w:val="20"/>
          <w:szCs w:val="20"/>
        </w:rPr>
      </w:pPr>
    </w:p>
    <w:p w:rsidR="007F3085" w:rsidRPr="007429DE" w:rsidRDefault="007F3085"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Amazon Athena:</w:t>
      </w:r>
    </w:p>
    <w:p w:rsidR="007F3085" w:rsidRPr="007429DE" w:rsidRDefault="007F3085" w:rsidP="007429DE">
      <w:pPr>
        <w:rPr>
          <w:rFonts w:ascii="Times New Roman" w:hAnsi="Times New Roman" w:cs="Times New Roman"/>
          <w:sz w:val="20"/>
          <w:szCs w:val="20"/>
        </w:rPr>
      </w:pPr>
      <w:r w:rsidRPr="007429DE">
        <w:rPr>
          <w:rFonts w:ascii="Times New Roman" w:hAnsi="Times New Roman" w:cs="Times New Roman"/>
          <w:sz w:val="20"/>
          <w:szCs w:val="20"/>
        </w:rPr>
        <w:t xml:space="preserve">These are definitely being </w:t>
      </w:r>
      <w:r w:rsidRPr="007429DE">
        <w:rPr>
          <w:rFonts w:ascii="Times New Roman" w:hAnsi="Times New Roman" w:cs="Times New Roman"/>
          <w:sz w:val="20"/>
          <w:szCs w:val="20"/>
          <w:highlight w:val="yellow"/>
        </w:rPr>
        <w:t>covered on the exam in a little bit more regularity</w:t>
      </w:r>
      <w:r w:rsidRPr="007429DE">
        <w:rPr>
          <w:rFonts w:ascii="Times New Roman" w:hAnsi="Times New Roman" w:cs="Times New Roman"/>
          <w:sz w:val="20"/>
          <w:szCs w:val="20"/>
        </w:rPr>
        <w:t xml:space="preserve"> so that they're starting to be seen a bit more often now in people's exam papers.</w:t>
      </w:r>
    </w:p>
    <w:p w:rsidR="00EE48FE" w:rsidRPr="007429DE" w:rsidRDefault="00EE48FE" w:rsidP="007429DE">
      <w:pPr>
        <w:rPr>
          <w:rFonts w:ascii="Times New Roman" w:hAnsi="Times New Roman" w:cs="Times New Roman"/>
          <w:sz w:val="20"/>
          <w:szCs w:val="20"/>
        </w:rPr>
      </w:pPr>
    </w:p>
    <w:p w:rsidR="00EE48FE" w:rsidRPr="007429DE" w:rsidRDefault="00EE48FE" w:rsidP="007429DE">
      <w:pPr>
        <w:rPr>
          <w:rFonts w:ascii="Times New Roman" w:hAnsi="Times New Roman" w:cs="Times New Roman"/>
          <w:sz w:val="20"/>
          <w:szCs w:val="20"/>
        </w:rPr>
      </w:pPr>
    </w:p>
    <w:p w:rsidR="002A2ABE" w:rsidRPr="007429DE" w:rsidRDefault="009948F3" w:rsidP="007429DE">
      <w:pPr>
        <w:rPr>
          <w:rFonts w:ascii="Times New Roman" w:hAnsi="Times New Roman" w:cs="Times New Roman"/>
          <w:sz w:val="20"/>
          <w:szCs w:val="20"/>
          <w:u w:val="single"/>
        </w:rPr>
      </w:pPr>
      <w:r w:rsidRPr="007429DE">
        <w:rPr>
          <w:rFonts w:ascii="Times New Roman" w:hAnsi="Times New Roman" w:cs="Times New Roman"/>
          <w:sz w:val="20"/>
          <w:szCs w:val="20"/>
          <w:u w:val="single"/>
        </w:rPr>
        <w:t>Amazon Simple Queue Services (SQS):</w:t>
      </w:r>
      <w:r w:rsidR="00EE050B" w:rsidRPr="007429DE">
        <w:rPr>
          <w:rFonts w:ascii="Times New Roman" w:hAnsi="Times New Roman" w:cs="Times New Roman"/>
          <w:sz w:val="20"/>
          <w:szCs w:val="20"/>
          <w:u w:val="single"/>
        </w:rPr>
        <w:t xml:space="preserve"> [VERY IMPORTANT FOR EXAMINATION]</w:t>
      </w:r>
    </w:p>
    <w:p w:rsidR="001B01F6" w:rsidRPr="007429DE" w:rsidRDefault="001B01F6" w:rsidP="007429DE">
      <w:pPr>
        <w:rPr>
          <w:rFonts w:ascii="Times New Roman" w:hAnsi="Times New Roman" w:cs="Times New Roman"/>
          <w:sz w:val="20"/>
          <w:szCs w:val="20"/>
        </w:rPr>
      </w:pPr>
      <w:r w:rsidRPr="007429DE">
        <w:rPr>
          <w:rFonts w:ascii="Times New Roman" w:hAnsi="Times New Roman" w:cs="Times New Roman"/>
          <w:sz w:val="20"/>
          <w:szCs w:val="20"/>
        </w:rPr>
        <w:t>Amazon SQS is a web service that gives you access to message queues that stores message waiting to be processed.</w:t>
      </w:r>
    </w:p>
    <w:p w:rsidR="001B01F6" w:rsidRPr="007429DE" w:rsidRDefault="001B01F6" w:rsidP="007429DE">
      <w:pPr>
        <w:rPr>
          <w:rFonts w:ascii="Times New Roman" w:hAnsi="Times New Roman" w:cs="Times New Roman"/>
          <w:sz w:val="20"/>
          <w:szCs w:val="20"/>
        </w:rPr>
      </w:pPr>
      <w:r w:rsidRPr="007429DE">
        <w:rPr>
          <w:rFonts w:ascii="Times New Roman" w:hAnsi="Times New Roman" w:cs="Times New Roman"/>
          <w:sz w:val="20"/>
          <w:szCs w:val="20"/>
        </w:rPr>
        <w:t>SQS offers a reliable, highly-scalable, hosted queue for storing message in transit between computers.</w:t>
      </w:r>
    </w:p>
    <w:p w:rsidR="001B01F6" w:rsidRPr="007429DE" w:rsidRDefault="001B01F6" w:rsidP="007429DE">
      <w:pPr>
        <w:rPr>
          <w:rFonts w:ascii="Times New Roman" w:hAnsi="Times New Roman" w:cs="Times New Roman"/>
          <w:sz w:val="20"/>
          <w:szCs w:val="20"/>
        </w:rPr>
      </w:pPr>
      <w:r w:rsidRPr="007429DE">
        <w:rPr>
          <w:rFonts w:ascii="Times New Roman" w:hAnsi="Times New Roman" w:cs="Times New Roman"/>
          <w:sz w:val="20"/>
          <w:szCs w:val="20"/>
        </w:rPr>
        <w:t>SQS is used for distributed/decoupled applications.</w:t>
      </w:r>
    </w:p>
    <w:p w:rsidR="001B01F6" w:rsidRPr="007429DE" w:rsidRDefault="001B01F6" w:rsidP="007429DE">
      <w:pPr>
        <w:rPr>
          <w:rFonts w:ascii="Times New Roman" w:hAnsi="Times New Roman" w:cs="Times New Roman"/>
          <w:sz w:val="20"/>
          <w:szCs w:val="20"/>
        </w:rPr>
      </w:pPr>
      <w:r w:rsidRPr="007429DE">
        <w:rPr>
          <w:rFonts w:ascii="Times New Roman" w:hAnsi="Times New Roman" w:cs="Times New Roman"/>
          <w:sz w:val="20"/>
          <w:szCs w:val="20"/>
        </w:rPr>
        <w:t>SQS can be used with Redshift, Dynamo DB, EC2, ECS, RDS, S3 and Lambda.</w:t>
      </w:r>
    </w:p>
    <w:p w:rsidR="001B01F6" w:rsidRPr="007429DE" w:rsidRDefault="001B290D" w:rsidP="007429DE">
      <w:pPr>
        <w:rPr>
          <w:rFonts w:ascii="Times New Roman" w:hAnsi="Times New Roman" w:cs="Times New Roman"/>
          <w:sz w:val="20"/>
          <w:szCs w:val="20"/>
        </w:rPr>
      </w:pPr>
      <w:r w:rsidRPr="007429DE">
        <w:rPr>
          <w:rFonts w:ascii="Times New Roman" w:hAnsi="Times New Roman" w:cs="Times New Roman"/>
          <w:sz w:val="20"/>
          <w:szCs w:val="20"/>
        </w:rPr>
        <w:t>SQS uses a message-oriented API.</w:t>
      </w:r>
    </w:p>
    <w:p w:rsidR="001B01F6" w:rsidRPr="007429DE" w:rsidRDefault="001B01F6" w:rsidP="007429DE">
      <w:pPr>
        <w:rPr>
          <w:rFonts w:ascii="Times New Roman" w:hAnsi="Times New Roman" w:cs="Times New Roman"/>
          <w:sz w:val="20"/>
          <w:szCs w:val="20"/>
        </w:rPr>
      </w:pPr>
    </w:p>
    <w:p w:rsidR="001B01F6" w:rsidRPr="007429DE" w:rsidRDefault="001B01F6" w:rsidP="007429DE">
      <w:pPr>
        <w:rPr>
          <w:rFonts w:ascii="Times New Roman" w:hAnsi="Times New Roman" w:cs="Times New Roman"/>
          <w:sz w:val="20"/>
          <w:szCs w:val="20"/>
          <w:u w:val="single"/>
        </w:rPr>
      </w:pPr>
    </w:p>
    <w:p w:rsidR="001E5565" w:rsidRPr="007429DE" w:rsidRDefault="001E5565" w:rsidP="007429DE">
      <w:pPr>
        <w:pStyle w:val="ListParagraph"/>
        <w:numPr>
          <w:ilvl w:val="0"/>
          <w:numId w:val="50"/>
        </w:numPr>
        <w:spacing w:after="0" w:line="240" w:lineRule="auto"/>
        <w:ind w:left="0"/>
        <w:rPr>
          <w:rFonts w:ascii="Times New Roman" w:hAnsi="Times New Roman" w:cs="Times New Roman"/>
          <w:sz w:val="20"/>
          <w:szCs w:val="20"/>
        </w:rPr>
      </w:pPr>
      <w:r w:rsidRPr="007429DE">
        <w:rPr>
          <w:rFonts w:ascii="Times New Roman" w:hAnsi="Times New Roman" w:cs="Times New Roman"/>
          <w:sz w:val="20"/>
          <w:szCs w:val="20"/>
        </w:rPr>
        <w:t>There are 2 types of Queues – Standard Queue and Fifo Queue.</w:t>
      </w:r>
    </w:p>
    <w:p w:rsidR="009948F3" w:rsidRPr="007429DE" w:rsidRDefault="009948F3" w:rsidP="007429DE">
      <w:pPr>
        <w:pStyle w:val="ListParagraph"/>
        <w:numPr>
          <w:ilvl w:val="0"/>
          <w:numId w:val="50"/>
        </w:numPr>
        <w:spacing w:after="0" w:line="240" w:lineRule="auto"/>
        <w:ind w:left="0"/>
        <w:rPr>
          <w:rFonts w:ascii="Times New Roman" w:hAnsi="Times New Roman" w:cs="Times New Roman"/>
          <w:sz w:val="20"/>
          <w:szCs w:val="20"/>
        </w:rPr>
      </w:pPr>
      <w:r w:rsidRPr="007429DE">
        <w:rPr>
          <w:rFonts w:ascii="Times New Roman" w:hAnsi="Times New Roman" w:cs="Times New Roman"/>
          <w:sz w:val="20"/>
          <w:szCs w:val="20"/>
        </w:rPr>
        <w:t xml:space="preserve">Amazon SQS is </w:t>
      </w:r>
      <w:r w:rsidRPr="007429DE">
        <w:rPr>
          <w:rFonts w:ascii="Times New Roman" w:hAnsi="Times New Roman" w:cs="Times New Roman"/>
          <w:sz w:val="20"/>
          <w:szCs w:val="20"/>
          <w:highlight w:val="yellow"/>
        </w:rPr>
        <w:t>pull-based services,</w:t>
      </w:r>
      <w:r w:rsidRPr="007429DE">
        <w:rPr>
          <w:rFonts w:ascii="Times New Roman" w:hAnsi="Times New Roman" w:cs="Times New Roman"/>
          <w:sz w:val="20"/>
          <w:szCs w:val="20"/>
        </w:rPr>
        <w:t xml:space="preserve"> not a push based services (SNS).</w:t>
      </w:r>
    </w:p>
    <w:p w:rsidR="009948F3" w:rsidRPr="007429DE" w:rsidRDefault="009948F3" w:rsidP="007429DE">
      <w:pPr>
        <w:pStyle w:val="ListParagraph"/>
        <w:numPr>
          <w:ilvl w:val="0"/>
          <w:numId w:val="50"/>
        </w:numPr>
        <w:tabs>
          <w:tab w:val="left" w:pos="5505"/>
        </w:tabs>
        <w:spacing w:after="0" w:line="240" w:lineRule="auto"/>
        <w:ind w:left="0"/>
        <w:rPr>
          <w:rFonts w:ascii="Times New Roman" w:hAnsi="Times New Roman" w:cs="Times New Roman"/>
          <w:sz w:val="20"/>
          <w:szCs w:val="20"/>
        </w:rPr>
      </w:pPr>
      <w:r w:rsidRPr="007429DE">
        <w:rPr>
          <w:rFonts w:ascii="Times New Roman" w:hAnsi="Times New Roman" w:cs="Times New Roman"/>
          <w:sz w:val="20"/>
          <w:szCs w:val="20"/>
        </w:rPr>
        <w:t xml:space="preserve">Amazon SQS is fully managed message </w:t>
      </w:r>
      <w:r w:rsidRPr="007429DE">
        <w:rPr>
          <w:rFonts w:ascii="Times New Roman" w:hAnsi="Times New Roman" w:cs="Times New Roman"/>
          <w:sz w:val="20"/>
          <w:szCs w:val="20"/>
          <w:highlight w:val="yellow"/>
        </w:rPr>
        <w:t>queuing services</w:t>
      </w:r>
      <w:r w:rsidR="002A2ABE" w:rsidRPr="007429DE">
        <w:rPr>
          <w:rFonts w:ascii="Times New Roman" w:hAnsi="Times New Roman" w:cs="Times New Roman"/>
          <w:sz w:val="20"/>
          <w:szCs w:val="20"/>
        </w:rPr>
        <w:t>.</w:t>
      </w:r>
    </w:p>
    <w:p w:rsidR="002A2ABE" w:rsidRPr="007429DE" w:rsidRDefault="002A2ABE" w:rsidP="007429DE">
      <w:pPr>
        <w:pStyle w:val="ListParagraph"/>
        <w:numPr>
          <w:ilvl w:val="0"/>
          <w:numId w:val="50"/>
        </w:numPr>
        <w:tabs>
          <w:tab w:val="left" w:pos="5505"/>
        </w:tabs>
        <w:spacing w:after="0" w:line="240" w:lineRule="auto"/>
        <w:ind w:left="0"/>
        <w:rPr>
          <w:rFonts w:ascii="Times New Roman" w:hAnsi="Times New Roman" w:cs="Times New Roman"/>
          <w:sz w:val="20"/>
          <w:szCs w:val="20"/>
        </w:rPr>
      </w:pPr>
      <w:r w:rsidRPr="007429DE">
        <w:rPr>
          <w:rFonts w:ascii="Times New Roman" w:hAnsi="Times New Roman" w:cs="Times New Roman"/>
          <w:sz w:val="20"/>
          <w:szCs w:val="20"/>
          <w:highlight w:val="yellow"/>
        </w:rPr>
        <w:t>De-duplication with FIFO queues</w:t>
      </w:r>
      <w:r w:rsidRPr="007429DE">
        <w:rPr>
          <w:rFonts w:ascii="Times New Roman" w:hAnsi="Times New Roman" w:cs="Times New Roman"/>
          <w:sz w:val="20"/>
          <w:szCs w:val="20"/>
        </w:rPr>
        <w:t xml:space="preserve"> [Provides a MessageDeduplication with the message].</w:t>
      </w:r>
    </w:p>
    <w:p w:rsidR="002A2ABE" w:rsidRPr="007429DE" w:rsidRDefault="002A2ABE" w:rsidP="007429DE">
      <w:pPr>
        <w:pStyle w:val="ListParagraph"/>
        <w:numPr>
          <w:ilvl w:val="0"/>
          <w:numId w:val="50"/>
        </w:numPr>
        <w:tabs>
          <w:tab w:val="left" w:pos="5505"/>
        </w:tabs>
        <w:spacing w:after="0" w:line="240" w:lineRule="auto"/>
        <w:ind w:left="0"/>
        <w:rPr>
          <w:rFonts w:ascii="Times New Roman" w:hAnsi="Times New Roman" w:cs="Times New Roman"/>
          <w:sz w:val="20"/>
          <w:szCs w:val="20"/>
        </w:rPr>
      </w:pPr>
      <w:r w:rsidRPr="007429DE">
        <w:rPr>
          <w:rFonts w:ascii="Times New Roman" w:hAnsi="Times New Roman" w:cs="Times New Roman"/>
          <w:sz w:val="20"/>
          <w:szCs w:val="20"/>
          <w:highlight w:val="yellow"/>
        </w:rPr>
        <w:t>Content based duplication</w:t>
      </w:r>
      <w:r w:rsidRPr="007429DE">
        <w:rPr>
          <w:rFonts w:ascii="Times New Roman" w:hAnsi="Times New Roman" w:cs="Times New Roman"/>
          <w:sz w:val="20"/>
          <w:szCs w:val="20"/>
        </w:rPr>
        <w:t xml:space="preserve"> – the messageDeduplicationId is generated as the SHA-256 with the message body.</w:t>
      </w:r>
    </w:p>
    <w:p w:rsidR="002A2ABE" w:rsidRPr="007429DE" w:rsidRDefault="002A2ABE" w:rsidP="007429DE">
      <w:pPr>
        <w:pStyle w:val="ListParagraph"/>
        <w:numPr>
          <w:ilvl w:val="0"/>
          <w:numId w:val="50"/>
        </w:numPr>
        <w:tabs>
          <w:tab w:val="left" w:pos="5505"/>
        </w:tabs>
        <w:spacing w:after="0" w:line="240" w:lineRule="auto"/>
        <w:ind w:left="0"/>
        <w:rPr>
          <w:rFonts w:ascii="Times New Roman" w:hAnsi="Times New Roman" w:cs="Times New Roman"/>
          <w:sz w:val="20"/>
          <w:szCs w:val="20"/>
        </w:rPr>
      </w:pPr>
      <w:r w:rsidRPr="007429DE">
        <w:rPr>
          <w:rFonts w:ascii="Times New Roman" w:hAnsi="Times New Roman" w:cs="Times New Roman"/>
          <w:sz w:val="20"/>
          <w:szCs w:val="20"/>
        </w:rPr>
        <w:t>Sequencing with FIFO queues – to ensure the strict ordering between messages, specify a MessageGroupId.</w:t>
      </w:r>
    </w:p>
    <w:p w:rsidR="009948F3" w:rsidRPr="007429DE" w:rsidRDefault="009948F3" w:rsidP="007429DE">
      <w:pPr>
        <w:pStyle w:val="ListParagraph"/>
        <w:tabs>
          <w:tab w:val="left" w:pos="5505"/>
        </w:tabs>
        <w:spacing w:after="0" w:line="240" w:lineRule="auto"/>
        <w:ind w:left="0"/>
        <w:rPr>
          <w:rFonts w:ascii="Times New Roman" w:hAnsi="Times New Roman" w:cs="Times New Roman"/>
          <w:sz w:val="20"/>
          <w:szCs w:val="20"/>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r w:rsidRPr="007429DE">
        <w:rPr>
          <w:rFonts w:ascii="Times New Roman" w:hAnsi="Times New Roman" w:cs="Times New Roman"/>
          <w:sz w:val="20"/>
          <w:szCs w:val="20"/>
          <w:u w:val="single"/>
        </w:rPr>
        <w:t>Amazon SQS – Extended Client Library:</w:t>
      </w: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C47AE6" w:rsidRPr="007429DE" w:rsidRDefault="00C47AE6" w:rsidP="007429DE">
      <w:pPr>
        <w:rPr>
          <w:rFonts w:ascii="Times New Roman" w:hAnsi="Times New Roman" w:cs="Times New Roman"/>
          <w:sz w:val="20"/>
          <w:szCs w:val="20"/>
        </w:rPr>
      </w:pPr>
      <w:r w:rsidRPr="007429DE">
        <w:rPr>
          <w:rFonts w:ascii="Times New Roman" w:hAnsi="Times New Roman" w:cs="Times New Roman"/>
          <w:sz w:val="20"/>
          <w:szCs w:val="20"/>
        </w:rPr>
        <w:t xml:space="preserve">That's probably all you need to know for the exam. So just remember if you see a scenario where </w:t>
      </w:r>
      <w:r w:rsidRPr="007429DE">
        <w:rPr>
          <w:rFonts w:ascii="Times New Roman" w:hAnsi="Times New Roman" w:cs="Times New Roman"/>
          <w:sz w:val="20"/>
          <w:szCs w:val="20"/>
          <w:highlight w:val="yellow"/>
        </w:rPr>
        <w:t>the message size is exceeding 256 kilobytes and it's up to two gigabytes in size then you can store that data as an estuary objects and reference it using the extended client library for Java.</w:t>
      </w:r>
    </w:p>
    <w:p w:rsidR="00C47AE6" w:rsidRPr="007429DE" w:rsidRDefault="00C47AE6" w:rsidP="007429DE">
      <w:pPr>
        <w:pStyle w:val="ListParagraph"/>
        <w:tabs>
          <w:tab w:val="left" w:pos="5505"/>
        </w:tabs>
        <w:spacing w:after="0" w:line="240" w:lineRule="auto"/>
        <w:ind w:left="0"/>
        <w:rPr>
          <w:rFonts w:ascii="Times New Roman" w:hAnsi="Times New Roman" w:cs="Times New Roman"/>
          <w:sz w:val="20"/>
          <w:szCs w:val="20"/>
          <w:u w:val="single"/>
        </w:rPr>
      </w:pPr>
    </w:p>
    <w:p w:rsidR="00A70384" w:rsidRPr="007429DE" w:rsidRDefault="00A70384" w:rsidP="007429DE">
      <w:pPr>
        <w:pStyle w:val="ListParagraph"/>
        <w:tabs>
          <w:tab w:val="left" w:pos="5505"/>
        </w:tabs>
        <w:spacing w:after="0" w:line="240" w:lineRule="auto"/>
        <w:ind w:left="0"/>
        <w:rPr>
          <w:rFonts w:ascii="Times New Roman" w:hAnsi="Times New Roman" w:cs="Times New Roman"/>
          <w:sz w:val="20"/>
          <w:szCs w:val="20"/>
          <w:u w:val="single"/>
        </w:rPr>
      </w:pPr>
    </w:p>
    <w:p w:rsidR="004536D3" w:rsidRPr="007429DE" w:rsidRDefault="00A70384" w:rsidP="007429DE">
      <w:pPr>
        <w:rPr>
          <w:rFonts w:ascii="Times New Roman" w:hAnsi="Times New Roman" w:cs="Times New Roman"/>
          <w:sz w:val="20"/>
          <w:szCs w:val="20"/>
          <w:u w:val="single"/>
        </w:rPr>
      </w:pPr>
      <w:r w:rsidRPr="007429DE">
        <w:rPr>
          <w:rFonts w:ascii="Times New Roman" w:hAnsi="Times New Roman" w:cs="Times New Roman"/>
          <w:sz w:val="20"/>
          <w:szCs w:val="20"/>
          <w:u w:val="single"/>
        </w:rPr>
        <w:t>Amazon Simple Workflow Services:</w:t>
      </w:r>
      <w:r w:rsidR="002B4B25" w:rsidRPr="007429DE">
        <w:rPr>
          <w:rFonts w:ascii="Times New Roman" w:hAnsi="Times New Roman" w:cs="Times New Roman"/>
          <w:sz w:val="20"/>
          <w:szCs w:val="20"/>
          <w:u w:val="single"/>
        </w:rPr>
        <w:t xml:space="preserve">  </w:t>
      </w:r>
      <w:r w:rsidR="004536D3" w:rsidRPr="007429DE">
        <w:rPr>
          <w:rFonts w:ascii="Times New Roman" w:hAnsi="Times New Roman" w:cs="Times New Roman"/>
          <w:sz w:val="20"/>
          <w:szCs w:val="20"/>
          <w:u w:val="single"/>
        </w:rPr>
        <w:t>Key Point to be noted for examination:</w:t>
      </w:r>
    </w:p>
    <w:p w:rsidR="004536D3" w:rsidRPr="007429DE" w:rsidRDefault="004536D3" w:rsidP="007429DE">
      <w:pPr>
        <w:rPr>
          <w:rFonts w:ascii="Times New Roman" w:hAnsi="Times New Roman" w:cs="Times New Roman"/>
          <w:sz w:val="20"/>
          <w:szCs w:val="20"/>
        </w:rPr>
      </w:pPr>
      <w:r w:rsidRPr="007429DE">
        <w:rPr>
          <w:rFonts w:ascii="Times New Roman" w:hAnsi="Times New Roman" w:cs="Times New Roman"/>
          <w:sz w:val="20"/>
          <w:szCs w:val="20"/>
        </w:rPr>
        <w:t>A few key facts that might be useful for SWF when it comes to the exam.</w:t>
      </w:r>
    </w:p>
    <w:p w:rsidR="004536D3" w:rsidRPr="007429DE" w:rsidRDefault="004536D3" w:rsidP="007429DE">
      <w:pPr>
        <w:pStyle w:val="ListParagraph"/>
        <w:numPr>
          <w:ilvl w:val="0"/>
          <w:numId w:val="50"/>
        </w:numPr>
        <w:ind w:left="0"/>
        <w:rPr>
          <w:rFonts w:ascii="Times New Roman" w:hAnsi="Times New Roman" w:cs="Times New Roman"/>
          <w:sz w:val="20"/>
          <w:szCs w:val="20"/>
        </w:rPr>
      </w:pPr>
      <w:r w:rsidRPr="007429DE">
        <w:rPr>
          <w:rFonts w:ascii="Times New Roman" w:hAnsi="Times New Roman" w:cs="Times New Roman"/>
          <w:sz w:val="20"/>
          <w:szCs w:val="20"/>
        </w:rPr>
        <w:t xml:space="preserve">One is </w:t>
      </w:r>
      <w:r w:rsidRPr="007429DE">
        <w:rPr>
          <w:rFonts w:ascii="Times New Roman" w:hAnsi="Times New Roman" w:cs="Times New Roman"/>
          <w:sz w:val="20"/>
          <w:szCs w:val="20"/>
          <w:highlight w:val="cyan"/>
        </w:rPr>
        <w:t>that SWF has a completion time of up to one year for workflow executions</w:t>
      </w:r>
      <w:r w:rsidRPr="007429DE">
        <w:rPr>
          <w:rFonts w:ascii="Times New Roman" w:hAnsi="Times New Roman" w:cs="Times New Roman"/>
          <w:sz w:val="20"/>
          <w:szCs w:val="20"/>
        </w:rPr>
        <w:t>.</w:t>
      </w:r>
    </w:p>
    <w:p w:rsidR="004536D3" w:rsidRPr="007429DE" w:rsidRDefault="004536D3" w:rsidP="007429DE">
      <w:pPr>
        <w:pStyle w:val="ListParagraph"/>
        <w:numPr>
          <w:ilvl w:val="0"/>
          <w:numId w:val="50"/>
        </w:numPr>
        <w:ind w:left="0"/>
        <w:rPr>
          <w:rFonts w:ascii="Times New Roman" w:hAnsi="Times New Roman" w:cs="Times New Roman"/>
          <w:sz w:val="20"/>
          <w:szCs w:val="20"/>
        </w:rPr>
      </w:pPr>
      <w:r w:rsidRPr="007429DE">
        <w:rPr>
          <w:rFonts w:ascii="Times New Roman" w:hAnsi="Times New Roman" w:cs="Times New Roman"/>
          <w:sz w:val="20"/>
          <w:szCs w:val="20"/>
        </w:rPr>
        <w:t xml:space="preserve">It also uses a </w:t>
      </w:r>
      <w:r w:rsidRPr="007429DE">
        <w:rPr>
          <w:rFonts w:ascii="Times New Roman" w:hAnsi="Times New Roman" w:cs="Times New Roman"/>
          <w:sz w:val="20"/>
          <w:szCs w:val="20"/>
          <w:highlight w:val="cyan"/>
        </w:rPr>
        <w:t>task oriented API and ensures that a task is assigned once and never duplicated</w:t>
      </w:r>
      <w:r w:rsidRPr="007429DE">
        <w:rPr>
          <w:rFonts w:ascii="Times New Roman" w:hAnsi="Times New Roman" w:cs="Times New Roman"/>
          <w:sz w:val="20"/>
          <w:szCs w:val="20"/>
        </w:rPr>
        <w:t>.</w:t>
      </w:r>
    </w:p>
    <w:p w:rsidR="004536D3" w:rsidRPr="007429DE" w:rsidRDefault="004536D3" w:rsidP="007429DE">
      <w:pPr>
        <w:pStyle w:val="ListParagraph"/>
        <w:numPr>
          <w:ilvl w:val="0"/>
          <w:numId w:val="50"/>
        </w:numPr>
        <w:ind w:left="0"/>
        <w:rPr>
          <w:rFonts w:ascii="Times New Roman" w:hAnsi="Times New Roman" w:cs="Times New Roman"/>
          <w:sz w:val="20"/>
          <w:szCs w:val="20"/>
        </w:rPr>
      </w:pPr>
      <w:r w:rsidRPr="007429DE">
        <w:rPr>
          <w:rFonts w:ascii="Times New Roman" w:hAnsi="Times New Roman" w:cs="Times New Roman"/>
          <w:sz w:val="20"/>
          <w:szCs w:val="20"/>
        </w:rPr>
        <w:lastRenderedPageBreak/>
        <w:t xml:space="preserve">It also </w:t>
      </w:r>
      <w:r w:rsidRPr="007429DE">
        <w:rPr>
          <w:rFonts w:ascii="Times New Roman" w:hAnsi="Times New Roman" w:cs="Times New Roman"/>
          <w:sz w:val="20"/>
          <w:szCs w:val="20"/>
          <w:highlight w:val="cyan"/>
        </w:rPr>
        <w:t>keeps track of all tasks and events in an application it uses domains or the concept of domains</w:t>
      </w:r>
      <w:r w:rsidR="002B4B25" w:rsidRPr="007429DE">
        <w:rPr>
          <w:rFonts w:ascii="Times New Roman" w:hAnsi="Times New Roman" w:cs="Times New Roman"/>
          <w:sz w:val="20"/>
          <w:szCs w:val="20"/>
        </w:rPr>
        <w:t xml:space="preserve"> </w:t>
      </w:r>
      <w:r w:rsidRPr="007429DE">
        <w:rPr>
          <w:rFonts w:ascii="Times New Roman" w:hAnsi="Times New Roman" w:cs="Times New Roman"/>
          <w:sz w:val="20"/>
          <w:szCs w:val="20"/>
        </w:rPr>
        <w:t>which are logical containers for application resources such as workflows activities and executions the workers are programmed to interact with SWF, have to get tasks processed, receive tasks and return the results and then you have a decider which is a program that controls the coordination of the tasks.</w:t>
      </w:r>
    </w:p>
    <w:p w:rsidR="004536D3" w:rsidRPr="007429DE" w:rsidRDefault="004536D3" w:rsidP="007429DE">
      <w:pPr>
        <w:rPr>
          <w:rFonts w:ascii="Times New Roman" w:hAnsi="Times New Roman" w:cs="Times New Roman"/>
          <w:sz w:val="20"/>
          <w:szCs w:val="20"/>
          <w:u w:val="single"/>
        </w:rPr>
      </w:pPr>
    </w:p>
    <w:p w:rsidR="004536D3" w:rsidRPr="007429DE" w:rsidRDefault="004536D3" w:rsidP="007429DE">
      <w:pPr>
        <w:rPr>
          <w:rFonts w:ascii="Times New Roman" w:hAnsi="Times New Roman" w:cs="Times New Roman"/>
          <w:sz w:val="20"/>
          <w:szCs w:val="20"/>
          <w:u w:val="single"/>
        </w:rPr>
      </w:pPr>
    </w:p>
    <w:p w:rsidR="00A70384" w:rsidRPr="007429DE" w:rsidRDefault="00A70384" w:rsidP="007429DE">
      <w:pPr>
        <w:rPr>
          <w:rFonts w:ascii="Times New Roman" w:hAnsi="Times New Roman" w:cs="Times New Roman"/>
          <w:sz w:val="20"/>
          <w:szCs w:val="20"/>
        </w:rPr>
      </w:pPr>
      <w:r w:rsidRPr="007429DE">
        <w:rPr>
          <w:rFonts w:ascii="Times New Roman" w:hAnsi="Times New Roman" w:cs="Times New Roman"/>
          <w:sz w:val="20"/>
          <w:szCs w:val="20"/>
        </w:rPr>
        <w:t xml:space="preserve">So if you see an exam question that asks for a workflow execution system </w:t>
      </w:r>
      <w:r w:rsidRPr="007429DE">
        <w:rPr>
          <w:rFonts w:ascii="Times New Roman" w:hAnsi="Times New Roman" w:cs="Times New Roman"/>
          <w:sz w:val="20"/>
          <w:szCs w:val="20"/>
          <w:highlight w:val="yellow"/>
        </w:rPr>
        <w:t>which requires human interaction then that might be SWF,</w:t>
      </w:r>
      <w:r w:rsidRPr="007429DE">
        <w:rPr>
          <w:rFonts w:ascii="Times New Roman" w:hAnsi="Times New Roman" w:cs="Times New Roman"/>
          <w:sz w:val="20"/>
          <w:szCs w:val="20"/>
        </w:rPr>
        <w:t xml:space="preserve"> for most use cases you're going to look to step functions and especially if </w:t>
      </w:r>
      <w:r w:rsidRPr="007429DE">
        <w:rPr>
          <w:rFonts w:ascii="Times New Roman" w:hAnsi="Times New Roman" w:cs="Times New Roman"/>
          <w:sz w:val="20"/>
          <w:szCs w:val="20"/>
          <w:highlight w:val="yellow"/>
        </w:rPr>
        <w:t>you see those questions that come up and ask you about the visual workflow which is a feature of step functions.</w:t>
      </w:r>
    </w:p>
    <w:p w:rsidR="00A70384" w:rsidRPr="007429DE" w:rsidRDefault="00A70384" w:rsidP="007429DE">
      <w:pPr>
        <w:rPr>
          <w:rFonts w:ascii="Times New Roman" w:hAnsi="Times New Roman" w:cs="Times New Roman"/>
          <w:sz w:val="20"/>
          <w:szCs w:val="20"/>
        </w:rPr>
      </w:pPr>
      <w:r w:rsidRPr="007429DE">
        <w:rPr>
          <w:rFonts w:ascii="Times New Roman" w:hAnsi="Times New Roman" w:cs="Times New Roman"/>
          <w:sz w:val="20"/>
          <w:szCs w:val="20"/>
        </w:rPr>
        <w:t xml:space="preserve">A few key facts that might be useful for SWF when it comes to the exam. One is that </w:t>
      </w:r>
      <w:r w:rsidRPr="007429DE">
        <w:rPr>
          <w:rFonts w:ascii="Times New Roman" w:hAnsi="Times New Roman" w:cs="Times New Roman"/>
          <w:sz w:val="20"/>
          <w:szCs w:val="20"/>
          <w:highlight w:val="yellow"/>
        </w:rPr>
        <w:t>SWF has a completion time of up to one year for workflow executions.</w:t>
      </w:r>
    </w:p>
    <w:p w:rsidR="009948F3" w:rsidRPr="007429DE" w:rsidRDefault="009948F3" w:rsidP="007429DE">
      <w:pPr>
        <w:rPr>
          <w:rFonts w:ascii="Times New Roman" w:hAnsi="Times New Roman" w:cs="Times New Roman"/>
          <w:sz w:val="20"/>
          <w:szCs w:val="20"/>
        </w:rPr>
      </w:pPr>
    </w:p>
    <w:p w:rsidR="000E62BC" w:rsidRPr="007429DE" w:rsidRDefault="000E62BC" w:rsidP="007429DE">
      <w:pPr>
        <w:spacing w:line="240" w:lineRule="auto"/>
        <w:rPr>
          <w:rFonts w:ascii="Times New Roman" w:hAnsi="Times New Roman" w:cs="Times New Roman"/>
          <w:sz w:val="20"/>
          <w:szCs w:val="20"/>
        </w:rPr>
      </w:pPr>
      <w:r w:rsidRPr="007429DE">
        <w:rPr>
          <w:rFonts w:ascii="Times New Roman" w:eastAsia="Times New Roman" w:hAnsi="Times New Roman" w:cs="Times New Roman"/>
          <w:color w:val="29303B"/>
          <w:sz w:val="20"/>
          <w:szCs w:val="20"/>
        </w:rPr>
        <w:br/>
      </w:r>
    </w:p>
    <w:p w:rsidR="0082428E" w:rsidRPr="007429DE" w:rsidRDefault="0082428E" w:rsidP="007429DE">
      <w:pPr>
        <w:spacing w:line="240" w:lineRule="auto"/>
        <w:rPr>
          <w:rFonts w:ascii="Times New Roman" w:hAnsi="Times New Roman" w:cs="Times New Roman"/>
          <w:sz w:val="20"/>
          <w:szCs w:val="20"/>
          <w:u w:val="single"/>
        </w:rPr>
      </w:pPr>
      <w:r w:rsidRPr="007429DE">
        <w:rPr>
          <w:rFonts w:ascii="Times New Roman" w:hAnsi="Times New Roman" w:cs="Times New Roman"/>
          <w:sz w:val="20"/>
          <w:szCs w:val="20"/>
          <w:u w:val="single"/>
        </w:rPr>
        <w:t xml:space="preserve">Amazon managed message broker Service for Apache </w:t>
      </w:r>
      <w:proofErr w:type="spellStart"/>
      <w:r w:rsidRPr="007429DE">
        <w:rPr>
          <w:rFonts w:ascii="Times New Roman" w:hAnsi="Times New Roman" w:cs="Times New Roman"/>
          <w:sz w:val="20"/>
          <w:szCs w:val="20"/>
          <w:u w:val="single"/>
        </w:rPr>
        <w:t>ActiveMQ</w:t>
      </w:r>
      <w:proofErr w:type="spellEnd"/>
    </w:p>
    <w:p w:rsidR="0082428E" w:rsidRPr="007429DE" w:rsidRDefault="0082428E" w:rsidP="007429DE">
      <w:pPr>
        <w:rPr>
          <w:rFonts w:ascii="Times New Roman" w:hAnsi="Times New Roman" w:cs="Times New Roman"/>
          <w:sz w:val="20"/>
          <w:szCs w:val="20"/>
        </w:rPr>
      </w:pPr>
      <w:r w:rsidRPr="007429DE">
        <w:rPr>
          <w:rFonts w:ascii="Times New Roman" w:hAnsi="Times New Roman" w:cs="Times New Roman"/>
          <w:sz w:val="20"/>
          <w:szCs w:val="20"/>
        </w:rPr>
        <w:t xml:space="preserve">You see questions like that </w:t>
      </w:r>
      <w:r w:rsidRPr="007429DE">
        <w:rPr>
          <w:rFonts w:ascii="Times New Roman" w:hAnsi="Times New Roman" w:cs="Times New Roman"/>
          <w:sz w:val="20"/>
          <w:szCs w:val="20"/>
          <w:highlight w:val="cyan"/>
        </w:rPr>
        <w:t>in the exam Amazon MQ is likely to be the solution for solutions that are being developed within the AWS cloud.</w:t>
      </w:r>
      <w:r w:rsidRPr="007429DE">
        <w:rPr>
          <w:rFonts w:ascii="Times New Roman" w:hAnsi="Times New Roman" w:cs="Times New Roman"/>
          <w:sz w:val="20"/>
          <w:szCs w:val="20"/>
        </w:rPr>
        <w:t xml:space="preserve"> There’s still a lot of advantages to using SQS and one of them is going to be that SQS is priced based on the amount of requests and the data transfer charges. So it's very different to the pricing model that you can see here with Amazon MQ</w:t>
      </w:r>
    </w:p>
    <w:p w:rsidR="0082428E" w:rsidRPr="007429DE" w:rsidRDefault="0082428E" w:rsidP="007429DE">
      <w:pPr>
        <w:rPr>
          <w:rFonts w:ascii="Times New Roman" w:hAnsi="Times New Roman" w:cs="Times New Roman"/>
          <w:sz w:val="20"/>
          <w:szCs w:val="20"/>
        </w:rPr>
      </w:pPr>
    </w:p>
    <w:p w:rsidR="0082428E" w:rsidRPr="007429DE" w:rsidRDefault="0082428E" w:rsidP="007429DE">
      <w:pPr>
        <w:rPr>
          <w:rFonts w:ascii="Times New Roman" w:hAnsi="Times New Roman" w:cs="Times New Roman"/>
          <w:sz w:val="20"/>
          <w:szCs w:val="20"/>
        </w:rPr>
      </w:pPr>
      <w:r w:rsidRPr="007429DE">
        <w:rPr>
          <w:rFonts w:ascii="Times New Roman" w:hAnsi="Times New Roman" w:cs="Times New Roman"/>
          <w:sz w:val="20"/>
          <w:szCs w:val="20"/>
        </w:rPr>
        <w:t xml:space="preserve">But again </w:t>
      </w:r>
      <w:r w:rsidRPr="007429DE">
        <w:rPr>
          <w:rFonts w:ascii="Times New Roman" w:hAnsi="Times New Roman" w:cs="Times New Roman"/>
          <w:sz w:val="20"/>
          <w:szCs w:val="20"/>
          <w:highlight w:val="cyan"/>
        </w:rPr>
        <w:t>those use cases around existing applications using Apache active MQ are going to be the ones which you see on the exam that might point you towards using Amazon MQ</w:t>
      </w:r>
      <w:r w:rsidR="00A76A81" w:rsidRPr="007429DE">
        <w:rPr>
          <w:rFonts w:ascii="Times New Roman" w:hAnsi="Times New Roman" w:cs="Times New Roman"/>
          <w:sz w:val="20"/>
          <w:szCs w:val="20"/>
        </w:rPr>
        <w:t>.</w:t>
      </w:r>
    </w:p>
    <w:p w:rsidR="00A76A81" w:rsidRPr="007429DE" w:rsidRDefault="00EA4438" w:rsidP="007429DE">
      <w:pPr>
        <w:rPr>
          <w:rFonts w:ascii="Times New Roman" w:hAnsi="Times New Roman" w:cs="Times New Roman"/>
          <w:sz w:val="20"/>
          <w:szCs w:val="20"/>
        </w:rPr>
      </w:pPr>
      <w:hyperlink r:id="rId9" w:history="1">
        <w:r w:rsidR="00A76A81" w:rsidRPr="007429DE">
          <w:rPr>
            <w:rStyle w:val="Hyperlink"/>
            <w:rFonts w:ascii="Times New Roman" w:hAnsi="Times New Roman" w:cs="Times New Roman"/>
            <w:sz w:val="20"/>
            <w:szCs w:val="20"/>
          </w:rPr>
          <w:t>https://us-east-2.console.aws.amazon.com/amazon-mq/home?region=us-east-2#/brokers/new</w:t>
        </w:r>
      </w:hyperlink>
      <w:proofErr w:type="gramStart"/>
      <w:r w:rsidR="00A76A81" w:rsidRPr="007429DE">
        <w:rPr>
          <w:rFonts w:ascii="Times New Roman" w:hAnsi="Times New Roman" w:cs="Times New Roman"/>
          <w:sz w:val="20"/>
          <w:szCs w:val="20"/>
        </w:rPr>
        <w:t>[ Get</w:t>
      </w:r>
      <w:proofErr w:type="gramEnd"/>
      <w:r w:rsidR="00A76A81" w:rsidRPr="007429DE">
        <w:rPr>
          <w:rFonts w:ascii="Times New Roman" w:hAnsi="Times New Roman" w:cs="Times New Roman"/>
          <w:sz w:val="20"/>
          <w:szCs w:val="20"/>
        </w:rPr>
        <w:t xml:space="preserve"> more  information from it.]</w:t>
      </w:r>
    </w:p>
    <w:p w:rsidR="0082428E" w:rsidRPr="007429DE" w:rsidRDefault="0082428E" w:rsidP="007429DE">
      <w:pPr>
        <w:rPr>
          <w:rFonts w:ascii="Times New Roman" w:hAnsi="Times New Roman" w:cs="Times New Roman"/>
          <w:sz w:val="20"/>
          <w:szCs w:val="20"/>
        </w:rPr>
      </w:pPr>
    </w:p>
    <w:p w:rsidR="00EE050B" w:rsidRPr="007429DE" w:rsidRDefault="00EE050B" w:rsidP="007429DE">
      <w:pPr>
        <w:rPr>
          <w:rFonts w:ascii="Times New Roman" w:hAnsi="Times New Roman" w:cs="Times New Roman"/>
          <w:sz w:val="20"/>
          <w:szCs w:val="20"/>
        </w:rPr>
      </w:pPr>
    </w:p>
    <w:p w:rsidR="00660927" w:rsidRPr="007429DE" w:rsidRDefault="00660927" w:rsidP="007429DE">
      <w:pPr>
        <w:spacing w:line="240" w:lineRule="auto"/>
        <w:rPr>
          <w:rFonts w:ascii="Times New Roman" w:hAnsi="Times New Roman" w:cs="Times New Roman"/>
          <w:sz w:val="20"/>
          <w:szCs w:val="20"/>
          <w:u w:val="single"/>
        </w:rPr>
      </w:pPr>
      <w:r w:rsidRPr="007429DE">
        <w:rPr>
          <w:rFonts w:ascii="Times New Roman" w:hAnsi="Times New Roman" w:cs="Times New Roman"/>
          <w:sz w:val="20"/>
          <w:szCs w:val="20"/>
          <w:u w:val="single"/>
        </w:rPr>
        <w:t>EXAM -CRAM</w:t>
      </w:r>
    </w:p>
    <w:p w:rsidR="00660927" w:rsidRPr="007429DE" w:rsidRDefault="00660927" w:rsidP="007429DE">
      <w:pPr>
        <w:spacing w:line="240" w:lineRule="auto"/>
        <w:rPr>
          <w:rFonts w:ascii="Times New Roman" w:hAnsi="Times New Roman" w:cs="Times New Roman"/>
          <w:sz w:val="20"/>
          <w:szCs w:val="20"/>
          <w:u w:val="single"/>
        </w:rPr>
      </w:pPr>
    </w:p>
    <w:p w:rsidR="00660927" w:rsidRPr="007429DE" w:rsidRDefault="00660927" w:rsidP="007429DE">
      <w:pPr>
        <w:spacing w:line="240" w:lineRule="auto"/>
        <w:rPr>
          <w:rFonts w:ascii="Times New Roman" w:hAnsi="Times New Roman" w:cs="Times New Roman"/>
          <w:sz w:val="20"/>
          <w:szCs w:val="20"/>
          <w:u w:val="single"/>
        </w:rPr>
      </w:pPr>
    </w:p>
    <w:p w:rsidR="0082428E" w:rsidRPr="007429DE" w:rsidRDefault="00F55079" w:rsidP="007429DE">
      <w:pPr>
        <w:spacing w:line="240" w:lineRule="auto"/>
        <w:rPr>
          <w:rFonts w:ascii="Times New Roman" w:hAnsi="Times New Roman" w:cs="Times New Roman"/>
          <w:sz w:val="20"/>
          <w:szCs w:val="20"/>
          <w:u w:val="single"/>
        </w:rPr>
      </w:pPr>
      <w:r w:rsidRPr="007429DE">
        <w:rPr>
          <w:rFonts w:ascii="Times New Roman" w:hAnsi="Times New Roman" w:cs="Times New Roman"/>
          <w:sz w:val="20"/>
          <w:szCs w:val="20"/>
          <w:u w:val="single"/>
        </w:rPr>
        <w:t>Amazon SQS vs. Kinesis Data Streams:</w:t>
      </w:r>
    </w:p>
    <w:p w:rsidR="00F55079" w:rsidRPr="007429DE" w:rsidRDefault="00F55079" w:rsidP="007429DE">
      <w:pPr>
        <w:spacing w:line="240" w:lineRule="auto"/>
        <w:rPr>
          <w:rFonts w:ascii="Times New Roman" w:hAnsi="Times New Roman" w:cs="Times New Roman"/>
          <w:sz w:val="20"/>
          <w:szCs w:val="20"/>
          <w:u w:val="single"/>
        </w:rPr>
      </w:pPr>
      <w:r w:rsidRPr="007429DE">
        <w:rPr>
          <w:rFonts w:ascii="Times New Roman" w:hAnsi="Times New Roman" w:cs="Times New Roman"/>
          <w:noProof/>
          <w:sz w:val="20"/>
          <w:szCs w:val="20"/>
        </w:rPr>
        <w:drawing>
          <wp:inline distT="0" distB="0" distL="0" distR="0" wp14:anchorId="7BD0E251" wp14:editId="63BB8354">
            <wp:extent cx="52387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657475"/>
                    </a:xfrm>
                    <a:prstGeom prst="rect">
                      <a:avLst/>
                    </a:prstGeom>
                  </pic:spPr>
                </pic:pic>
              </a:graphicData>
            </a:graphic>
          </wp:inline>
        </w:drawing>
      </w:r>
    </w:p>
    <w:p w:rsidR="00F55079" w:rsidRPr="007429DE" w:rsidRDefault="00F55079" w:rsidP="007429DE">
      <w:pPr>
        <w:spacing w:line="240" w:lineRule="auto"/>
        <w:rPr>
          <w:rFonts w:ascii="Times New Roman" w:hAnsi="Times New Roman" w:cs="Times New Roman"/>
          <w:sz w:val="20"/>
          <w:szCs w:val="20"/>
          <w:u w:val="single"/>
        </w:rPr>
      </w:pPr>
    </w:p>
    <w:p w:rsidR="00F55079" w:rsidRPr="007429DE" w:rsidRDefault="00F55079" w:rsidP="007429DE">
      <w:pPr>
        <w:spacing w:line="240" w:lineRule="auto"/>
        <w:rPr>
          <w:rFonts w:ascii="Times New Roman" w:hAnsi="Times New Roman" w:cs="Times New Roman"/>
          <w:sz w:val="20"/>
          <w:szCs w:val="20"/>
          <w:u w:val="single"/>
        </w:rPr>
      </w:pPr>
    </w:p>
    <w:p w:rsidR="00F55079" w:rsidRPr="007429DE" w:rsidRDefault="00F55079" w:rsidP="007429DE">
      <w:pPr>
        <w:pStyle w:val="ListParagraph"/>
        <w:numPr>
          <w:ilvl w:val="0"/>
          <w:numId w:val="51"/>
        </w:numPr>
        <w:ind w:left="0"/>
        <w:rPr>
          <w:rFonts w:ascii="Times New Roman" w:hAnsi="Times New Roman" w:cs="Times New Roman"/>
          <w:sz w:val="20"/>
          <w:szCs w:val="20"/>
        </w:rPr>
      </w:pPr>
      <w:r w:rsidRPr="007429DE">
        <w:rPr>
          <w:rFonts w:ascii="Times New Roman" w:hAnsi="Times New Roman" w:cs="Times New Roman"/>
          <w:sz w:val="20"/>
          <w:szCs w:val="20"/>
          <w:highlight w:val="cyan"/>
        </w:rPr>
        <w:t>The key thing I would say is remember that long polling can be a way of reducing cost.</w:t>
      </w:r>
    </w:p>
    <w:p w:rsidR="009C49D7" w:rsidRPr="007429DE" w:rsidRDefault="009C49D7" w:rsidP="007429DE">
      <w:pPr>
        <w:pStyle w:val="ListParagraph"/>
        <w:numPr>
          <w:ilvl w:val="0"/>
          <w:numId w:val="51"/>
        </w:numPr>
        <w:ind w:left="0"/>
        <w:rPr>
          <w:rFonts w:ascii="Times New Roman" w:hAnsi="Times New Roman" w:cs="Times New Roman"/>
          <w:sz w:val="20"/>
          <w:szCs w:val="20"/>
        </w:rPr>
      </w:pPr>
      <w:r w:rsidRPr="007429DE">
        <w:rPr>
          <w:rFonts w:ascii="Times New Roman" w:hAnsi="Times New Roman" w:cs="Times New Roman"/>
          <w:sz w:val="20"/>
          <w:szCs w:val="20"/>
        </w:rPr>
        <w:t>FIFO queues support up to 3000 messages per second when batching or 300 per second otherwise</w:t>
      </w:r>
    </w:p>
    <w:p w:rsidR="009C49D7" w:rsidRPr="007429DE" w:rsidRDefault="009C49D7" w:rsidP="007429DE">
      <w:pPr>
        <w:rPr>
          <w:rFonts w:ascii="Times New Roman" w:hAnsi="Times New Roman" w:cs="Times New Roman"/>
          <w:sz w:val="20"/>
          <w:szCs w:val="20"/>
        </w:rPr>
      </w:pPr>
      <w:r w:rsidRPr="007429DE">
        <w:rPr>
          <w:rFonts w:ascii="Times New Roman" w:hAnsi="Times New Roman" w:cs="Times New Roman"/>
          <w:sz w:val="20"/>
          <w:szCs w:val="20"/>
        </w:rPr>
        <w:lastRenderedPageBreak/>
        <w:t xml:space="preserve">Otherwise that's another thing that could come up in an exam scenario where they do </w:t>
      </w:r>
      <w:r w:rsidRPr="007429DE">
        <w:rPr>
          <w:rFonts w:ascii="Times New Roman" w:hAnsi="Times New Roman" w:cs="Times New Roman"/>
          <w:sz w:val="20"/>
          <w:szCs w:val="20"/>
          <w:highlight w:val="cyan"/>
        </w:rPr>
        <w:t>say that the message queue needs to support a certain number of messages</w:t>
      </w:r>
      <w:r w:rsidRPr="007429DE">
        <w:rPr>
          <w:rFonts w:ascii="Times New Roman" w:hAnsi="Times New Roman" w:cs="Times New Roman"/>
          <w:sz w:val="20"/>
          <w:szCs w:val="20"/>
        </w:rPr>
        <w:t xml:space="preserve">. And again the </w:t>
      </w:r>
      <w:r w:rsidRPr="007429DE">
        <w:rPr>
          <w:rFonts w:ascii="Times New Roman" w:hAnsi="Times New Roman" w:cs="Times New Roman"/>
          <w:sz w:val="20"/>
          <w:szCs w:val="20"/>
          <w:highlight w:val="magenta"/>
        </w:rPr>
        <w:t>maxim message size is 256 kilobytes a scalability and durability.</w:t>
      </w:r>
    </w:p>
    <w:p w:rsidR="009C49D7" w:rsidRPr="007429DE" w:rsidRDefault="009C49D7" w:rsidP="007429DE">
      <w:pPr>
        <w:rPr>
          <w:rFonts w:ascii="Times New Roman" w:hAnsi="Times New Roman" w:cs="Times New Roman"/>
          <w:sz w:val="20"/>
          <w:szCs w:val="20"/>
        </w:rPr>
      </w:pPr>
    </w:p>
    <w:p w:rsidR="00E36DDF" w:rsidRPr="007429DE" w:rsidRDefault="00E36DDF" w:rsidP="007429DE">
      <w:pPr>
        <w:rPr>
          <w:rFonts w:ascii="Times New Roman" w:hAnsi="Times New Roman" w:cs="Times New Roman"/>
          <w:sz w:val="20"/>
          <w:szCs w:val="20"/>
        </w:rPr>
      </w:pPr>
    </w:p>
    <w:p w:rsidR="00E36DDF" w:rsidRPr="007429DE" w:rsidRDefault="00E36DDF" w:rsidP="007429DE">
      <w:pPr>
        <w:rPr>
          <w:rFonts w:ascii="Times New Roman" w:hAnsi="Times New Roman" w:cs="Times New Roman"/>
          <w:sz w:val="20"/>
          <w:szCs w:val="20"/>
        </w:rPr>
      </w:pPr>
      <w:r w:rsidRPr="007429DE">
        <w:rPr>
          <w:rFonts w:ascii="Times New Roman" w:hAnsi="Times New Roman" w:cs="Times New Roman"/>
          <w:sz w:val="20"/>
          <w:szCs w:val="20"/>
        </w:rPr>
        <w:t xml:space="preserve">That's where the exam questions would come up for Amazon MQ. So just </w:t>
      </w:r>
      <w:r w:rsidRPr="007429DE">
        <w:rPr>
          <w:rFonts w:ascii="Times New Roman" w:hAnsi="Times New Roman" w:cs="Times New Roman"/>
          <w:sz w:val="20"/>
          <w:szCs w:val="20"/>
          <w:highlight w:val="magenta"/>
        </w:rPr>
        <w:t>remember if you have an existing loosely coupled application that is using a message queue on premises and you don't want to rewrite application code and you're migrating it's the AWS cloud</w:t>
      </w:r>
      <w:r w:rsidRPr="007429DE">
        <w:rPr>
          <w:rFonts w:ascii="Times New Roman" w:hAnsi="Times New Roman" w:cs="Times New Roman"/>
          <w:sz w:val="20"/>
          <w:szCs w:val="20"/>
          <w:highlight w:val="yellow"/>
        </w:rPr>
        <w:t>. You would go for Amazon MQ not SQS because SQS is proprietary</w:t>
      </w:r>
      <w:r w:rsidRPr="007429DE">
        <w:rPr>
          <w:rFonts w:ascii="Times New Roman" w:hAnsi="Times New Roman" w:cs="Times New Roman"/>
          <w:sz w:val="20"/>
          <w:szCs w:val="20"/>
        </w:rPr>
        <w:t>.</w:t>
      </w:r>
    </w:p>
    <w:p w:rsidR="00E36DDF" w:rsidRPr="007429DE" w:rsidRDefault="00E36DDF" w:rsidP="007429DE">
      <w:pPr>
        <w:rPr>
          <w:rFonts w:ascii="Times New Roman" w:hAnsi="Times New Roman" w:cs="Times New Roman"/>
          <w:sz w:val="20"/>
          <w:szCs w:val="20"/>
        </w:rPr>
      </w:pPr>
    </w:p>
    <w:p w:rsidR="002120D7" w:rsidRPr="007429DE" w:rsidRDefault="002120D7" w:rsidP="007429DE">
      <w:pPr>
        <w:rPr>
          <w:rFonts w:ascii="Times New Roman" w:hAnsi="Times New Roman" w:cs="Times New Roman"/>
          <w:sz w:val="20"/>
          <w:szCs w:val="20"/>
        </w:rPr>
      </w:pPr>
      <w:r w:rsidRPr="007429DE">
        <w:rPr>
          <w:rFonts w:ascii="Times New Roman" w:hAnsi="Times New Roman" w:cs="Times New Roman"/>
          <w:sz w:val="20"/>
          <w:szCs w:val="20"/>
          <w:highlight w:val="darkGray"/>
        </w:rPr>
        <w:t>MQ is a managed implementation of the Apache active MQ it's fully managed and highly available within a region.</w:t>
      </w:r>
    </w:p>
    <w:p w:rsidR="002A2ABE" w:rsidRPr="007429DE" w:rsidRDefault="002A2ABE" w:rsidP="007429DE">
      <w:pPr>
        <w:spacing w:line="240" w:lineRule="auto"/>
        <w:rPr>
          <w:rFonts w:ascii="Times New Roman" w:hAnsi="Times New Roman" w:cs="Times New Roman"/>
          <w:sz w:val="20"/>
          <w:szCs w:val="20"/>
        </w:rPr>
      </w:pPr>
    </w:p>
    <w:p w:rsidR="009948F3" w:rsidRPr="007429DE" w:rsidRDefault="009948F3" w:rsidP="007429DE">
      <w:pPr>
        <w:rPr>
          <w:rFonts w:ascii="Times New Roman" w:hAnsi="Times New Roman" w:cs="Times New Roman"/>
          <w:sz w:val="20"/>
          <w:szCs w:val="20"/>
        </w:rPr>
      </w:pPr>
    </w:p>
    <w:p w:rsidR="00E5555A" w:rsidRPr="007429DE" w:rsidRDefault="00EF38EF" w:rsidP="007429DE">
      <w:pPr>
        <w:rPr>
          <w:rFonts w:ascii="Times New Roman" w:hAnsi="Times New Roman" w:cs="Times New Roman"/>
          <w:sz w:val="20"/>
          <w:szCs w:val="20"/>
        </w:rPr>
      </w:pPr>
      <w:r w:rsidRPr="007429DE">
        <w:rPr>
          <w:rFonts w:ascii="Times New Roman" w:hAnsi="Times New Roman" w:cs="Times New Roman"/>
          <w:sz w:val="20"/>
          <w:szCs w:val="20"/>
        </w:rPr>
        <w:tab/>
        <w:t>Quiz---Solutions</w:t>
      </w:r>
    </w:p>
    <w:p w:rsidR="00E5555A" w:rsidRPr="007429DE" w:rsidRDefault="00E5555A" w:rsidP="007429DE">
      <w:pPr>
        <w:rPr>
          <w:rFonts w:ascii="Times New Roman" w:hAnsi="Times New Roman" w:cs="Times New Roman"/>
          <w:sz w:val="20"/>
          <w:szCs w:val="20"/>
        </w:rPr>
      </w:pPr>
    </w:p>
    <w:p w:rsidR="009948F3" w:rsidRPr="007429DE" w:rsidRDefault="00494143" w:rsidP="007429DE">
      <w:pPr>
        <w:pStyle w:val="ListParagraph"/>
        <w:numPr>
          <w:ilvl w:val="0"/>
          <w:numId w:val="52"/>
        </w:numPr>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AWS Lambda is a supported subscriber but not a transport protocol.</w:t>
      </w:r>
    </w:p>
    <w:p w:rsidR="0094252C" w:rsidRPr="007429DE" w:rsidRDefault="0094252C" w:rsidP="007429DE">
      <w:pPr>
        <w:pStyle w:val="ListParagraph"/>
        <w:numPr>
          <w:ilvl w:val="0"/>
          <w:numId w:val="52"/>
        </w:numPr>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SWF is a good solution for human-enabled workflows.</w:t>
      </w:r>
    </w:p>
    <w:p w:rsidR="0094252C" w:rsidRPr="007429DE" w:rsidRDefault="0094252C" w:rsidP="007429DE">
      <w:pPr>
        <w:pStyle w:val="ListParagraph"/>
        <w:numPr>
          <w:ilvl w:val="0"/>
          <w:numId w:val="52"/>
        </w:numPr>
        <w:spacing w:line="240" w:lineRule="auto"/>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SQS is poll-based not push-based.</w:t>
      </w:r>
    </w:p>
    <w:p w:rsidR="0094252C" w:rsidRPr="007429DE" w:rsidRDefault="0094252C" w:rsidP="007429DE">
      <w:pPr>
        <w:pStyle w:val="ListParagraph"/>
        <w:spacing w:line="240" w:lineRule="auto"/>
        <w:ind w:left="0"/>
        <w:rPr>
          <w:rFonts w:ascii="Times New Roman" w:hAnsi="Times New Roman" w:cs="Times New Roman"/>
          <w:sz w:val="20"/>
          <w:szCs w:val="20"/>
        </w:rPr>
      </w:pPr>
    </w:p>
    <w:p w:rsidR="000D7B10" w:rsidRPr="007429DE" w:rsidRDefault="0094252C" w:rsidP="007429DE">
      <w:pPr>
        <w:pStyle w:val="ListParagraph"/>
        <w:numPr>
          <w:ilvl w:val="0"/>
          <w:numId w:val="52"/>
        </w:numPr>
        <w:spacing w:line="240" w:lineRule="auto"/>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The visibility timeout helps with resiliency so if an application component processing a message fails to complete the job another one can retry it.</w:t>
      </w:r>
    </w:p>
    <w:p w:rsidR="000D7B10" w:rsidRPr="007429DE" w:rsidRDefault="000D7B10" w:rsidP="007429DE">
      <w:pPr>
        <w:pStyle w:val="ListParagraph"/>
        <w:spacing w:line="240" w:lineRule="auto"/>
        <w:ind w:left="0"/>
        <w:rPr>
          <w:rFonts w:ascii="Times New Roman" w:hAnsi="Times New Roman" w:cs="Times New Roman"/>
          <w:color w:val="686F7A"/>
          <w:sz w:val="20"/>
          <w:szCs w:val="20"/>
          <w:shd w:val="clear" w:color="auto" w:fill="E9F7F1"/>
        </w:rPr>
      </w:pPr>
    </w:p>
    <w:p w:rsidR="00E5555A" w:rsidRPr="007429DE" w:rsidRDefault="000D7B10" w:rsidP="007429DE">
      <w:pPr>
        <w:pStyle w:val="ListParagraph"/>
        <w:numPr>
          <w:ilvl w:val="0"/>
          <w:numId w:val="52"/>
        </w:numPr>
        <w:spacing w:line="240" w:lineRule="auto"/>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Long polling uses fewer requests and reduces cost.</w:t>
      </w:r>
    </w:p>
    <w:p w:rsidR="00E5555A" w:rsidRPr="007429DE" w:rsidRDefault="00E5555A" w:rsidP="007429DE">
      <w:pPr>
        <w:pStyle w:val="ListParagraph"/>
        <w:spacing w:line="240" w:lineRule="auto"/>
        <w:ind w:left="0"/>
        <w:rPr>
          <w:rFonts w:ascii="Times New Roman" w:hAnsi="Times New Roman" w:cs="Times New Roman"/>
          <w:color w:val="686F7A"/>
          <w:sz w:val="20"/>
          <w:szCs w:val="20"/>
          <w:shd w:val="clear" w:color="auto" w:fill="E9F7F1"/>
        </w:rPr>
      </w:pPr>
    </w:p>
    <w:p w:rsidR="00D15358" w:rsidRPr="007429DE" w:rsidRDefault="00E5555A" w:rsidP="007429DE">
      <w:pPr>
        <w:pStyle w:val="ListParagraph"/>
        <w:numPr>
          <w:ilvl w:val="0"/>
          <w:numId w:val="52"/>
        </w:numPr>
        <w:spacing w:line="240" w:lineRule="auto"/>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You scale SQS by creating more queues.</w:t>
      </w:r>
    </w:p>
    <w:p w:rsidR="00E5555A" w:rsidRPr="007429DE" w:rsidRDefault="00E5555A" w:rsidP="007429DE">
      <w:pPr>
        <w:pStyle w:val="ListParagraph"/>
        <w:spacing w:line="240" w:lineRule="auto"/>
        <w:ind w:left="0"/>
        <w:rPr>
          <w:rFonts w:ascii="Times New Roman" w:hAnsi="Times New Roman" w:cs="Times New Roman"/>
          <w:sz w:val="20"/>
          <w:szCs w:val="20"/>
        </w:rPr>
      </w:pPr>
    </w:p>
    <w:p w:rsidR="00E5555A" w:rsidRPr="007429DE" w:rsidRDefault="00E5555A" w:rsidP="007429DE">
      <w:pPr>
        <w:pStyle w:val="ListParagraph"/>
        <w:numPr>
          <w:ilvl w:val="0"/>
          <w:numId w:val="52"/>
        </w:numPr>
        <w:spacing w:line="240" w:lineRule="auto"/>
        <w:ind w:left="0"/>
        <w:rPr>
          <w:rFonts w:ascii="Times New Roman" w:hAnsi="Times New Roman" w:cs="Times New Roman"/>
          <w:sz w:val="20"/>
          <w:szCs w:val="20"/>
        </w:rPr>
      </w:pPr>
      <w:r w:rsidRPr="007429DE">
        <w:rPr>
          <w:rFonts w:ascii="Times New Roman" w:hAnsi="Times New Roman" w:cs="Times New Roman"/>
          <w:color w:val="686F7A"/>
          <w:sz w:val="20"/>
          <w:szCs w:val="20"/>
          <w:shd w:val="clear" w:color="auto" w:fill="E9F7F1"/>
        </w:rPr>
        <w:t>Amazon MQ is a managed implementation of Apache Active MQ so is ideal for this scenario.</w:t>
      </w:r>
    </w:p>
    <w:p w:rsidR="00B442BB" w:rsidRPr="007429DE" w:rsidRDefault="00B442BB" w:rsidP="007429DE">
      <w:pPr>
        <w:pStyle w:val="ListParagraph"/>
        <w:ind w:left="0"/>
        <w:rPr>
          <w:rFonts w:ascii="Times New Roman" w:hAnsi="Times New Roman" w:cs="Times New Roman"/>
          <w:sz w:val="20"/>
          <w:szCs w:val="20"/>
        </w:rPr>
      </w:pPr>
    </w:p>
    <w:p w:rsidR="00B442BB" w:rsidRPr="007429DE" w:rsidRDefault="00B442BB" w:rsidP="007429DE">
      <w:pPr>
        <w:spacing w:line="240" w:lineRule="auto"/>
        <w:rPr>
          <w:rFonts w:ascii="Times New Roman" w:hAnsi="Times New Roman" w:cs="Times New Roman"/>
          <w:sz w:val="20"/>
          <w:szCs w:val="20"/>
        </w:rPr>
      </w:pPr>
    </w:p>
    <w:p w:rsidR="00B442BB" w:rsidRPr="007429DE" w:rsidRDefault="00B442BB" w:rsidP="007429DE">
      <w:pPr>
        <w:spacing w:line="240" w:lineRule="auto"/>
        <w:rPr>
          <w:rFonts w:ascii="Times New Roman" w:hAnsi="Times New Roman" w:cs="Times New Roman"/>
          <w:sz w:val="20"/>
          <w:szCs w:val="20"/>
        </w:rPr>
      </w:pPr>
    </w:p>
    <w:p w:rsidR="00B442BB" w:rsidRPr="007429DE" w:rsidRDefault="00B442BB" w:rsidP="007429DE">
      <w:pPr>
        <w:spacing w:line="240" w:lineRule="auto"/>
        <w:rPr>
          <w:rFonts w:ascii="Times New Roman" w:hAnsi="Times New Roman" w:cs="Times New Roman"/>
          <w:sz w:val="20"/>
          <w:szCs w:val="20"/>
          <w:u w:val="single"/>
        </w:rPr>
      </w:pPr>
      <w:r w:rsidRPr="007429DE">
        <w:rPr>
          <w:rFonts w:ascii="Times New Roman" w:hAnsi="Times New Roman" w:cs="Times New Roman"/>
          <w:sz w:val="20"/>
          <w:szCs w:val="20"/>
          <w:u w:val="single"/>
        </w:rPr>
        <w:t>Automation and Platform Services:</w:t>
      </w:r>
    </w:p>
    <w:p w:rsidR="00B442BB" w:rsidRPr="007429DE" w:rsidRDefault="00B442BB" w:rsidP="007429DE">
      <w:pPr>
        <w:spacing w:line="240" w:lineRule="auto"/>
        <w:rPr>
          <w:rFonts w:ascii="Times New Roman" w:hAnsi="Times New Roman" w:cs="Times New Roman"/>
          <w:sz w:val="20"/>
          <w:szCs w:val="20"/>
        </w:rPr>
      </w:pPr>
      <w:r w:rsidRPr="007429DE">
        <w:rPr>
          <w:rFonts w:ascii="Times New Roman" w:hAnsi="Times New Roman" w:cs="Times New Roman"/>
          <w:sz w:val="20"/>
          <w:szCs w:val="20"/>
        </w:rPr>
        <w:t>Differences between Cloud Formation and Elastic Beanstalk:</w:t>
      </w:r>
    </w:p>
    <w:p w:rsidR="00B442BB" w:rsidRPr="007429DE" w:rsidRDefault="00B442BB" w:rsidP="007429DE">
      <w:pPr>
        <w:spacing w:line="240" w:lineRule="auto"/>
        <w:rPr>
          <w:rFonts w:ascii="Times New Roman" w:hAnsi="Times New Roman" w:cs="Times New Roman"/>
          <w:sz w:val="20"/>
          <w:szCs w:val="20"/>
          <w:u w:val="single"/>
        </w:rPr>
      </w:pPr>
    </w:p>
    <w:p w:rsidR="00B442BB" w:rsidRPr="007429DE" w:rsidRDefault="00B442BB" w:rsidP="007429DE">
      <w:pPr>
        <w:spacing w:line="240" w:lineRule="auto"/>
        <w:rPr>
          <w:rFonts w:ascii="Times New Roman" w:hAnsi="Times New Roman" w:cs="Times New Roman"/>
          <w:sz w:val="20"/>
          <w:szCs w:val="20"/>
          <w:u w:val="single"/>
        </w:rPr>
      </w:pPr>
      <w:r w:rsidRPr="007429DE">
        <w:rPr>
          <w:rFonts w:ascii="Times New Roman" w:hAnsi="Times New Roman" w:cs="Times New Roman"/>
          <w:noProof/>
          <w:sz w:val="20"/>
          <w:szCs w:val="20"/>
        </w:rPr>
        <w:drawing>
          <wp:inline distT="0" distB="0" distL="0" distR="0" wp14:anchorId="3CC31727" wp14:editId="2B531321">
            <wp:extent cx="6646545" cy="28879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545" cy="2887980"/>
                    </a:xfrm>
                    <a:prstGeom prst="rect">
                      <a:avLst/>
                    </a:prstGeom>
                  </pic:spPr>
                </pic:pic>
              </a:graphicData>
            </a:graphic>
          </wp:inline>
        </w:drawing>
      </w:r>
    </w:p>
    <w:p w:rsidR="00D15358" w:rsidRPr="007429DE" w:rsidRDefault="00D15358" w:rsidP="007429DE">
      <w:pPr>
        <w:jc w:val="both"/>
        <w:rPr>
          <w:rFonts w:ascii="Times New Roman" w:hAnsi="Times New Roman" w:cs="Times New Roman"/>
          <w:sz w:val="20"/>
          <w:szCs w:val="20"/>
        </w:rPr>
      </w:pPr>
    </w:p>
    <w:p w:rsidR="003757D8" w:rsidRPr="007429DE" w:rsidRDefault="003757D8" w:rsidP="007429DE">
      <w:pPr>
        <w:jc w:val="both"/>
        <w:rPr>
          <w:rFonts w:ascii="Times New Roman" w:hAnsi="Times New Roman" w:cs="Times New Roman"/>
          <w:sz w:val="20"/>
          <w:szCs w:val="20"/>
        </w:rPr>
      </w:pPr>
    </w:p>
    <w:p w:rsidR="003757D8" w:rsidRPr="007429DE" w:rsidRDefault="003757D8" w:rsidP="007429DE">
      <w:pPr>
        <w:jc w:val="both"/>
        <w:rPr>
          <w:rFonts w:ascii="Times New Roman" w:hAnsi="Times New Roman" w:cs="Times New Roman"/>
          <w:sz w:val="20"/>
          <w:szCs w:val="20"/>
        </w:rPr>
      </w:pPr>
    </w:p>
    <w:p w:rsidR="003757D8" w:rsidRPr="007429DE" w:rsidRDefault="003757D8"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Elastic Bean Stalk Environment:</w:t>
      </w:r>
    </w:p>
    <w:p w:rsidR="003757D8" w:rsidRPr="007429DE" w:rsidRDefault="003757D8" w:rsidP="007429DE">
      <w:pPr>
        <w:rPr>
          <w:rFonts w:ascii="Times New Roman" w:hAnsi="Times New Roman" w:cs="Times New Roman"/>
          <w:sz w:val="20"/>
          <w:szCs w:val="20"/>
        </w:rPr>
      </w:pPr>
      <w:r w:rsidRPr="007429DE">
        <w:rPr>
          <w:rFonts w:ascii="Times New Roman" w:hAnsi="Times New Roman" w:cs="Times New Roman"/>
          <w:sz w:val="20"/>
          <w:szCs w:val="20"/>
          <w:highlight w:val="magenta"/>
        </w:rPr>
        <w:t>So you need to know for the exam what t</w:t>
      </w:r>
      <w:r w:rsidR="008F502B" w:rsidRPr="007429DE">
        <w:rPr>
          <w:rFonts w:ascii="Times New Roman" w:hAnsi="Times New Roman" w:cs="Times New Roman"/>
          <w:sz w:val="20"/>
          <w:szCs w:val="20"/>
          <w:highlight w:val="magenta"/>
        </w:rPr>
        <w:t>he support platform options in Elastic Bean Stalk</w:t>
      </w:r>
      <w:r w:rsidR="00692B3C" w:rsidRPr="007429DE">
        <w:rPr>
          <w:rFonts w:ascii="Times New Roman" w:hAnsi="Times New Roman" w:cs="Times New Roman"/>
          <w:sz w:val="20"/>
          <w:szCs w:val="20"/>
        </w:rPr>
        <w:t xml:space="preserve"> as  Java,.Net ,PHP, Node.js ,Python ,Ruby ,Go, and Docker web applications</w:t>
      </w: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7E0C0F" w:rsidRPr="007429DE" w:rsidRDefault="007E0C0F"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EXAM-CRAM ---AUTOMATION AND PLATFORM SERVICES:</w:t>
      </w:r>
    </w:p>
    <w:p w:rsidR="007E0C0F" w:rsidRPr="007429DE" w:rsidRDefault="007E0C0F" w:rsidP="007429DE">
      <w:pPr>
        <w:pStyle w:val="ListParagraph"/>
        <w:numPr>
          <w:ilvl w:val="0"/>
          <w:numId w:val="53"/>
        </w:numPr>
        <w:ind w:left="0"/>
        <w:jc w:val="both"/>
        <w:rPr>
          <w:rFonts w:ascii="Times New Roman" w:hAnsi="Times New Roman" w:cs="Times New Roman"/>
          <w:sz w:val="20"/>
          <w:szCs w:val="20"/>
        </w:rPr>
      </w:pPr>
      <w:r w:rsidRPr="007429DE">
        <w:rPr>
          <w:rFonts w:ascii="Times New Roman" w:hAnsi="Times New Roman" w:cs="Times New Roman"/>
          <w:sz w:val="20"/>
          <w:szCs w:val="20"/>
        </w:rPr>
        <w:t>Aws Cloud Formation provides a common languages for us to describe and provision all the infrastructure resources in your cloud environment.</w:t>
      </w:r>
    </w:p>
    <w:p w:rsidR="00692B3C" w:rsidRPr="007429DE" w:rsidRDefault="00692B3C" w:rsidP="007429DE">
      <w:pPr>
        <w:pStyle w:val="ListParagraph"/>
        <w:numPr>
          <w:ilvl w:val="0"/>
          <w:numId w:val="53"/>
        </w:numPr>
        <w:ind w:left="0"/>
        <w:jc w:val="both"/>
        <w:rPr>
          <w:rFonts w:ascii="Times New Roman" w:hAnsi="Times New Roman" w:cs="Times New Roman"/>
          <w:sz w:val="20"/>
          <w:szCs w:val="20"/>
        </w:rPr>
      </w:pPr>
      <w:r w:rsidRPr="007429DE">
        <w:rPr>
          <w:rFonts w:ascii="Times New Roman" w:hAnsi="Times New Roman" w:cs="Times New Roman"/>
          <w:sz w:val="20"/>
          <w:szCs w:val="20"/>
        </w:rPr>
        <w:t>Cloud Formation can be used to provision a broad range of AWS resources, think cloud formation as deploying infrastructure as code.</w:t>
      </w:r>
    </w:p>
    <w:p w:rsidR="00692B3C" w:rsidRPr="007429DE" w:rsidRDefault="00692B3C" w:rsidP="007429DE">
      <w:pPr>
        <w:pStyle w:val="ListParagraph"/>
        <w:numPr>
          <w:ilvl w:val="0"/>
          <w:numId w:val="53"/>
        </w:numPr>
        <w:ind w:left="0"/>
        <w:jc w:val="both"/>
        <w:rPr>
          <w:rFonts w:ascii="Times New Roman" w:hAnsi="Times New Roman" w:cs="Times New Roman"/>
          <w:sz w:val="20"/>
          <w:szCs w:val="20"/>
        </w:rPr>
      </w:pPr>
      <w:r w:rsidRPr="007429DE">
        <w:rPr>
          <w:rFonts w:ascii="Times New Roman" w:hAnsi="Times New Roman" w:cs="Times New Roman"/>
          <w:sz w:val="20"/>
          <w:szCs w:val="20"/>
        </w:rPr>
        <w:t>Elastic Beanstalk is more focused on deploying application on EC2 (PAAS).</w:t>
      </w:r>
    </w:p>
    <w:p w:rsidR="00692B3C" w:rsidRPr="007429DE" w:rsidRDefault="00692B3C" w:rsidP="007429DE">
      <w:pPr>
        <w:pStyle w:val="ListParagraph"/>
        <w:ind w:left="0"/>
        <w:jc w:val="both"/>
        <w:rPr>
          <w:rFonts w:ascii="Times New Roman" w:hAnsi="Times New Roman" w:cs="Times New Roman"/>
          <w:sz w:val="20"/>
          <w:szCs w:val="20"/>
        </w:rPr>
      </w:pPr>
    </w:p>
    <w:p w:rsidR="00692B3C" w:rsidRPr="007429DE" w:rsidRDefault="00692B3C" w:rsidP="007429DE">
      <w:pPr>
        <w:pStyle w:val="ListParagraph"/>
        <w:ind w:left="0"/>
        <w:jc w:val="both"/>
        <w:rPr>
          <w:rFonts w:ascii="Times New Roman" w:hAnsi="Times New Roman" w:cs="Times New Roman"/>
          <w:sz w:val="20"/>
          <w:szCs w:val="20"/>
        </w:rPr>
      </w:pPr>
    </w:p>
    <w:p w:rsidR="00692B3C" w:rsidRPr="007429DE" w:rsidRDefault="00692B3C" w:rsidP="007429DE">
      <w:pPr>
        <w:jc w:val="both"/>
        <w:rPr>
          <w:rFonts w:ascii="Times New Roman" w:hAnsi="Times New Roman" w:cs="Times New Roman"/>
          <w:sz w:val="20"/>
          <w:szCs w:val="20"/>
        </w:rPr>
      </w:pPr>
    </w:p>
    <w:p w:rsidR="007E0C0F" w:rsidRPr="007429DE" w:rsidRDefault="007E0C0F" w:rsidP="007429DE">
      <w:pPr>
        <w:jc w:val="both"/>
        <w:rPr>
          <w:rFonts w:ascii="Times New Roman" w:hAnsi="Times New Roman" w:cs="Times New Roman"/>
          <w:sz w:val="20"/>
          <w:szCs w:val="20"/>
          <w:u w:val="single"/>
        </w:rPr>
      </w:pPr>
    </w:p>
    <w:p w:rsidR="007E0C0F" w:rsidRPr="007429DE" w:rsidRDefault="0049661C" w:rsidP="007429DE">
      <w:pPr>
        <w:jc w:val="both"/>
        <w:rPr>
          <w:rFonts w:ascii="Times New Roman" w:hAnsi="Times New Roman" w:cs="Times New Roman"/>
          <w:sz w:val="20"/>
          <w:szCs w:val="20"/>
          <w:u w:val="single"/>
        </w:rPr>
      </w:pPr>
      <w:r w:rsidRPr="007429DE">
        <w:rPr>
          <w:rFonts w:ascii="Times New Roman" w:hAnsi="Times New Roman" w:cs="Times New Roman"/>
          <w:noProof/>
          <w:sz w:val="20"/>
          <w:szCs w:val="20"/>
        </w:rPr>
        <w:drawing>
          <wp:inline distT="0" distB="0" distL="0" distR="0" wp14:anchorId="6135700D" wp14:editId="2B550134">
            <wp:extent cx="55721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2600325"/>
                    </a:xfrm>
                    <a:prstGeom prst="rect">
                      <a:avLst/>
                    </a:prstGeom>
                  </pic:spPr>
                </pic:pic>
              </a:graphicData>
            </a:graphic>
          </wp:inline>
        </w:drawing>
      </w:r>
    </w:p>
    <w:p w:rsidR="0049661C" w:rsidRPr="007429DE" w:rsidRDefault="0049661C" w:rsidP="007429DE">
      <w:pPr>
        <w:jc w:val="both"/>
        <w:rPr>
          <w:rFonts w:ascii="Times New Roman" w:hAnsi="Times New Roman" w:cs="Times New Roman"/>
          <w:sz w:val="20"/>
          <w:szCs w:val="20"/>
          <w:u w:val="single"/>
        </w:rPr>
      </w:pPr>
    </w:p>
    <w:p w:rsidR="0049661C" w:rsidRPr="007429DE" w:rsidRDefault="0049661C"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This is a great use case for Cloud Formation as you can deploy infrastructure repeatably using the same templates and reduce administrative effort.</w:t>
      </w:r>
    </w:p>
    <w:p w:rsidR="0049661C" w:rsidRPr="007429DE" w:rsidRDefault="0049661C"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The best way to test a change before committing to Cloud Formation Stack is to execute a change set.</w:t>
      </w:r>
    </w:p>
    <w:p w:rsidR="0049661C" w:rsidRPr="007429DE" w:rsidRDefault="0049661C" w:rsidP="007429DE">
      <w:pPr>
        <w:jc w:val="both"/>
        <w:rPr>
          <w:rFonts w:ascii="Times New Roman" w:hAnsi="Times New Roman" w:cs="Times New Roman"/>
          <w:color w:val="686F7A"/>
          <w:sz w:val="20"/>
          <w:szCs w:val="20"/>
          <w:shd w:val="clear" w:color="auto" w:fill="E9F7F1"/>
        </w:rPr>
      </w:pPr>
      <w:r w:rsidRPr="007429DE">
        <w:rPr>
          <w:rFonts w:ascii="Times New Roman" w:hAnsi="Times New Roman" w:cs="Times New Roman"/>
          <w:color w:val="686F7A"/>
          <w:sz w:val="20"/>
          <w:szCs w:val="20"/>
          <w:shd w:val="clear" w:color="auto" w:fill="E9F7F1"/>
        </w:rPr>
        <w:t>Elastic Beanstalk uses ZIP or WAR files (or Git).</w:t>
      </w:r>
    </w:p>
    <w:p w:rsidR="0049661C" w:rsidRPr="007429DE" w:rsidRDefault="0049661C" w:rsidP="007429DE">
      <w:pPr>
        <w:jc w:val="both"/>
        <w:rPr>
          <w:rFonts w:ascii="Times New Roman" w:hAnsi="Times New Roman" w:cs="Times New Roman"/>
          <w:sz w:val="20"/>
          <w:szCs w:val="20"/>
          <w:u w:val="single"/>
        </w:rPr>
      </w:pPr>
      <w:r w:rsidRPr="007429DE">
        <w:rPr>
          <w:rFonts w:ascii="Times New Roman" w:hAnsi="Times New Roman" w:cs="Times New Roman"/>
          <w:color w:val="686F7A"/>
          <w:sz w:val="20"/>
          <w:szCs w:val="20"/>
          <w:shd w:val="clear" w:color="auto" w:fill="E9F7F1"/>
        </w:rPr>
        <w:t>Cloud Formation can deploy Elastic Beanstalk environments but not the other way around.</w:t>
      </w:r>
    </w:p>
    <w:p w:rsidR="0049661C" w:rsidRPr="007429DE" w:rsidRDefault="0049661C" w:rsidP="007429DE">
      <w:pPr>
        <w:jc w:val="both"/>
        <w:rPr>
          <w:rFonts w:ascii="Times New Roman" w:hAnsi="Times New Roman" w:cs="Times New Roman"/>
          <w:sz w:val="20"/>
          <w:szCs w:val="20"/>
          <w:u w:val="single"/>
        </w:rPr>
      </w:pPr>
    </w:p>
    <w:p w:rsidR="0049661C" w:rsidRPr="007429DE" w:rsidRDefault="0049661C"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30655E"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Section: 15 Monitoring, Logging and Auditing:</w:t>
      </w:r>
    </w:p>
    <w:p w:rsidR="0030655E" w:rsidRPr="007429DE" w:rsidRDefault="0030655E" w:rsidP="007429DE">
      <w:pPr>
        <w:jc w:val="both"/>
        <w:rPr>
          <w:rFonts w:ascii="Times New Roman" w:hAnsi="Times New Roman" w:cs="Times New Roman"/>
          <w:sz w:val="20"/>
          <w:szCs w:val="20"/>
          <w:u w:val="single"/>
        </w:rPr>
      </w:pPr>
      <w:r w:rsidRPr="007429DE">
        <w:rPr>
          <w:rFonts w:ascii="Times New Roman" w:hAnsi="Times New Roman" w:cs="Times New Roman"/>
          <w:noProof/>
          <w:sz w:val="20"/>
          <w:szCs w:val="20"/>
        </w:rPr>
        <w:lastRenderedPageBreak/>
        <w:drawing>
          <wp:inline distT="0" distB="0" distL="0" distR="0" wp14:anchorId="442C19B4" wp14:editId="2035B71D">
            <wp:extent cx="54673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2457450"/>
                    </a:xfrm>
                    <a:prstGeom prst="rect">
                      <a:avLst/>
                    </a:prstGeom>
                  </pic:spPr>
                </pic:pic>
              </a:graphicData>
            </a:graphic>
          </wp:inline>
        </w:drawing>
      </w:r>
    </w:p>
    <w:p w:rsidR="00150BB9" w:rsidRPr="007429DE" w:rsidRDefault="00150BB9" w:rsidP="007429DE">
      <w:pPr>
        <w:jc w:val="both"/>
        <w:rPr>
          <w:rFonts w:ascii="Times New Roman" w:hAnsi="Times New Roman" w:cs="Times New Roman"/>
          <w:sz w:val="20"/>
          <w:szCs w:val="20"/>
          <w:u w:val="single"/>
        </w:rPr>
      </w:pPr>
    </w:p>
    <w:p w:rsidR="007545B4" w:rsidRPr="007429DE" w:rsidRDefault="007545B4" w:rsidP="007429DE">
      <w:pPr>
        <w:jc w:val="both"/>
        <w:rPr>
          <w:rFonts w:ascii="Times New Roman" w:hAnsi="Times New Roman" w:cs="Times New Roman"/>
          <w:sz w:val="20"/>
          <w:szCs w:val="20"/>
          <w:u w:val="single"/>
        </w:rPr>
      </w:pPr>
    </w:p>
    <w:p w:rsidR="007545B4" w:rsidRPr="007429DE" w:rsidRDefault="007545B4"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Section:</w:t>
      </w:r>
      <w:r w:rsidR="00305CA8" w:rsidRPr="007429DE">
        <w:rPr>
          <w:rFonts w:ascii="Times New Roman" w:hAnsi="Times New Roman" w:cs="Times New Roman"/>
          <w:sz w:val="20"/>
          <w:szCs w:val="20"/>
          <w:u w:val="single"/>
        </w:rPr>
        <w:t xml:space="preserve"> </w:t>
      </w:r>
      <w:r w:rsidR="00A02929" w:rsidRPr="007429DE">
        <w:rPr>
          <w:rFonts w:ascii="Times New Roman" w:hAnsi="Times New Roman" w:cs="Times New Roman"/>
          <w:sz w:val="20"/>
          <w:szCs w:val="20"/>
          <w:u w:val="single"/>
        </w:rPr>
        <w:t>16 Security, Identity</w:t>
      </w:r>
      <w:r w:rsidRPr="007429DE">
        <w:rPr>
          <w:rFonts w:ascii="Times New Roman" w:hAnsi="Times New Roman" w:cs="Times New Roman"/>
          <w:sz w:val="20"/>
          <w:szCs w:val="20"/>
          <w:u w:val="single"/>
        </w:rPr>
        <w:t xml:space="preserve"> and Compliance</w:t>
      </w:r>
      <w:r w:rsidR="00A02929" w:rsidRPr="007429DE">
        <w:rPr>
          <w:rFonts w:ascii="Times New Roman" w:hAnsi="Times New Roman" w:cs="Times New Roman"/>
          <w:sz w:val="20"/>
          <w:szCs w:val="20"/>
          <w:u w:val="single"/>
        </w:rPr>
        <w:t>:</w:t>
      </w:r>
    </w:p>
    <w:p w:rsidR="007545B4" w:rsidRPr="007429DE" w:rsidRDefault="007545B4" w:rsidP="007429DE">
      <w:pPr>
        <w:rPr>
          <w:rFonts w:ascii="Times New Roman" w:hAnsi="Times New Roman" w:cs="Times New Roman"/>
          <w:sz w:val="20"/>
          <w:szCs w:val="20"/>
          <w:u w:val="single"/>
        </w:rPr>
      </w:pPr>
      <w:r w:rsidRPr="007429DE">
        <w:rPr>
          <w:rFonts w:ascii="Times New Roman" w:hAnsi="Times New Roman" w:cs="Times New Roman"/>
          <w:sz w:val="20"/>
          <w:szCs w:val="20"/>
        </w:rPr>
        <w:t xml:space="preserve">I think the key thing to remember for the exam is that </w:t>
      </w:r>
      <w:r w:rsidRPr="007429DE">
        <w:rPr>
          <w:rFonts w:ascii="Times New Roman" w:hAnsi="Times New Roman" w:cs="Times New Roman"/>
          <w:sz w:val="20"/>
          <w:szCs w:val="20"/>
          <w:highlight w:val="magenta"/>
        </w:rPr>
        <w:t xml:space="preserve">Cognito is used for web and app </w:t>
      </w:r>
      <w:r w:rsidR="00305CA8" w:rsidRPr="007429DE">
        <w:rPr>
          <w:rFonts w:ascii="Times New Roman" w:hAnsi="Times New Roman" w:cs="Times New Roman"/>
          <w:sz w:val="20"/>
          <w:szCs w:val="20"/>
          <w:highlight w:val="magenta"/>
        </w:rPr>
        <w:t>authentication</w:t>
      </w:r>
      <w:r w:rsidR="00305CA8" w:rsidRPr="007429DE">
        <w:rPr>
          <w:rFonts w:ascii="Times New Roman" w:hAnsi="Times New Roman" w:cs="Times New Roman"/>
          <w:sz w:val="20"/>
          <w:szCs w:val="20"/>
        </w:rPr>
        <w:t>. But</w:t>
      </w:r>
      <w:r w:rsidRPr="007429DE">
        <w:rPr>
          <w:rFonts w:ascii="Times New Roman" w:hAnsi="Times New Roman" w:cs="Times New Roman"/>
          <w:sz w:val="20"/>
          <w:szCs w:val="20"/>
        </w:rPr>
        <w:t xml:space="preserve"> what you need to remem</w:t>
      </w:r>
      <w:r w:rsidR="00305CA8" w:rsidRPr="007429DE">
        <w:rPr>
          <w:rFonts w:ascii="Times New Roman" w:hAnsi="Times New Roman" w:cs="Times New Roman"/>
          <w:sz w:val="20"/>
          <w:szCs w:val="20"/>
        </w:rPr>
        <w:t xml:space="preserve">ber for the exam is that </w:t>
      </w:r>
      <w:r w:rsidR="00305CA8" w:rsidRPr="007429DE">
        <w:rPr>
          <w:rFonts w:ascii="Times New Roman" w:hAnsi="Times New Roman" w:cs="Times New Roman"/>
          <w:sz w:val="20"/>
          <w:szCs w:val="20"/>
          <w:highlight w:val="magenta"/>
        </w:rPr>
        <w:t>Cognito</w:t>
      </w:r>
      <w:r w:rsidRPr="007429DE">
        <w:rPr>
          <w:rFonts w:ascii="Times New Roman" w:hAnsi="Times New Roman" w:cs="Times New Roman"/>
          <w:sz w:val="20"/>
          <w:szCs w:val="20"/>
          <w:highlight w:val="magenta"/>
        </w:rPr>
        <w:t xml:space="preserve"> so is used for authentication, authorization</w:t>
      </w:r>
      <w:r w:rsidR="00305CA8" w:rsidRPr="007429DE">
        <w:rPr>
          <w:rFonts w:ascii="Times New Roman" w:hAnsi="Times New Roman" w:cs="Times New Roman"/>
          <w:sz w:val="20"/>
          <w:szCs w:val="20"/>
          <w:highlight w:val="magenta"/>
        </w:rPr>
        <w:t xml:space="preserve"> </w:t>
      </w:r>
      <w:r w:rsidRPr="007429DE">
        <w:rPr>
          <w:rFonts w:ascii="Times New Roman" w:hAnsi="Times New Roman" w:cs="Times New Roman"/>
          <w:sz w:val="20"/>
          <w:szCs w:val="20"/>
          <w:highlight w:val="magenta"/>
        </w:rPr>
        <w:t>and user management for web and mobile apps.</w:t>
      </w:r>
    </w:p>
    <w:p w:rsidR="00A02929" w:rsidRPr="007429DE" w:rsidRDefault="00A02929" w:rsidP="007429DE">
      <w:pPr>
        <w:rPr>
          <w:rFonts w:ascii="Times New Roman" w:hAnsi="Times New Roman" w:cs="Times New Roman"/>
          <w:sz w:val="20"/>
          <w:szCs w:val="20"/>
          <w:u w:val="single"/>
        </w:rPr>
      </w:pPr>
      <w:r w:rsidRPr="007429DE">
        <w:rPr>
          <w:rFonts w:ascii="Times New Roman" w:hAnsi="Times New Roman" w:cs="Times New Roman"/>
          <w:sz w:val="20"/>
          <w:szCs w:val="20"/>
          <w:u w:val="single"/>
        </w:rPr>
        <w:t>Aws Cloud HSM:</w:t>
      </w:r>
    </w:p>
    <w:p w:rsidR="007837D3" w:rsidRPr="007429DE" w:rsidRDefault="00A02929" w:rsidP="007429DE">
      <w:pPr>
        <w:rPr>
          <w:rFonts w:ascii="Times New Roman" w:hAnsi="Times New Roman" w:cs="Times New Roman"/>
          <w:sz w:val="20"/>
          <w:szCs w:val="20"/>
        </w:rPr>
      </w:pPr>
      <w:r w:rsidRPr="007429DE">
        <w:rPr>
          <w:rFonts w:ascii="Times New Roman" w:hAnsi="Times New Roman" w:cs="Times New Roman"/>
          <w:sz w:val="20"/>
          <w:szCs w:val="20"/>
        </w:rPr>
        <w:t xml:space="preserve">Aws Cloud HSM is implementation of Hardware Security Module.  So that's a device which securely stores encryption keys you use Cloud HSM to meet corporate contractual or regulatory compliance requirements for data security. </w:t>
      </w:r>
    </w:p>
    <w:p w:rsidR="00A02929" w:rsidRPr="007429DE" w:rsidRDefault="00A02929" w:rsidP="007429DE">
      <w:pPr>
        <w:rPr>
          <w:rFonts w:ascii="Times New Roman" w:hAnsi="Times New Roman" w:cs="Times New Roman"/>
          <w:sz w:val="20"/>
          <w:szCs w:val="20"/>
        </w:rPr>
      </w:pPr>
      <w:r w:rsidRPr="007429DE">
        <w:rPr>
          <w:rFonts w:ascii="Times New Roman" w:hAnsi="Times New Roman" w:cs="Times New Roman"/>
          <w:sz w:val="20"/>
          <w:szCs w:val="20"/>
        </w:rPr>
        <w:t xml:space="preserve">So wherever </w:t>
      </w:r>
      <w:r w:rsidRPr="007429DE">
        <w:rPr>
          <w:rFonts w:ascii="Times New Roman" w:hAnsi="Times New Roman" w:cs="Times New Roman"/>
          <w:sz w:val="20"/>
          <w:szCs w:val="20"/>
          <w:highlight w:val="cyan"/>
        </w:rPr>
        <w:t>you see questions that state that those kind of regulations or compliance requirements exist</w:t>
      </w:r>
      <w:r w:rsidRPr="007429DE">
        <w:rPr>
          <w:rFonts w:ascii="Times New Roman" w:hAnsi="Times New Roman" w:cs="Times New Roman"/>
          <w:sz w:val="20"/>
          <w:szCs w:val="20"/>
        </w:rPr>
        <w:t xml:space="preserve"> and </w:t>
      </w:r>
      <w:r w:rsidRPr="007429DE">
        <w:rPr>
          <w:rFonts w:ascii="Times New Roman" w:hAnsi="Times New Roman" w:cs="Times New Roman"/>
          <w:sz w:val="20"/>
          <w:szCs w:val="20"/>
          <w:highlight w:val="cyan"/>
        </w:rPr>
        <w:t>encryption keys must be cleared on a hardware device or hardware security module</w:t>
      </w:r>
      <w:r w:rsidRPr="007429DE">
        <w:rPr>
          <w:rFonts w:ascii="Times New Roman" w:hAnsi="Times New Roman" w:cs="Times New Roman"/>
          <w:sz w:val="20"/>
          <w:szCs w:val="20"/>
        </w:rPr>
        <w:t xml:space="preserve">. </w:t>
      </w:r>
      <w:r w:rsidRPr="007429DE">
        <w:rPr>
          <w:rFonts w:ascii="Times New Roman" w:hAnsi="Times New Roman" w:cs="Times New Roman"/>
          <w:sz w:val="20"/>
          <w:szCs w:val="20"/>
          <w:highlight w:val="magenta"/>
        </w:rPr>
        <w:t>Cloud HSM is the way to go</w:t>
      </w:r>
      <w:r w:rsidRPr="007429DE">
        <w:rPr>
          <w:rFonts w:ascii="Times New Roman" w:hAnsi="Times New Roman" w:cs="Times New Roman"/>
          <w:sz w:val="20"/>
          <w:szCs w:val="20"/>
        </w:rPr>
        <w:t>.</w:t>
      </w:r>
    </w:p>
    <w:p w:rsidR="00914A51" w:rsidRPr="007429DE" w:rsidRDefault="00914A51" w:rsidP="007429DE">
      <w:pPr>
        <w:rPr>
          <w:rFonts w:ascii="Times New Roman" w:hAnsi="Times New Roman" w:cs="Times New Roman"/>
          <w:sz w:val="20"/>
          <w:szCs w:val="20"/>
        </w:rPr>
      </w:pPr>
    </w:p>
    <w:p w:rsidR="00914A51" w:rsidRPr="007429DE" w:rsidRDefault="00914A51" w:rsidP="007429DE">
      <w:pPr>
        <w:rPr>
          <w:rFonts w:ascii="Times New Roman" w:hAnsi="Times New Roman" w:cs="Times New Roman"/>
          <w:i/>
          <w:sz w:val="20"/>
          <w:szCs w:val="20"/>
        </w:rPr>
      </w:pPr>
      <w:r w:rsidRPr="007429DE">
        <w:rPr>
          <w:rFonts w:ascii="Times New Roman" w:hAnsi="Times New Roman" w:cs="Times New Roman"/>
          <w:i/>
          <w:sz w:val="20"/>
          <w:szCs w:val="20"/>
        </w:rPr>
        <w:t>Really what you need to know for the exam is the differences between KMS and Cloud HSM. And when you'd use them what are the use cases.</w:t>
      </w:r>
    </w:p>
    <w:p w:rsidR="0038070C" w:rsidRPr="007429DE" w:rsidRDefault="0038070C" w:rsidP="007429DE">
      <w:pPr>
        <w:rPr>
          <w:rFonts w:ascii="Times New Roman" w:hAnsi="Times New Roman" w:cs="Times New Roman"/>
          <w:i/>
          <w:sz w:val="20"/>
          <w:szCs w:val="20"/>
        </w:rPr>
      </w:pPr>
    </w:p>
    <w:p w:rsidR="0038070C" w:rsidRPr="007429DE" w:rsidRDefault="0038070C" w:rsidP="007429DE">
      <w:pPr>
        <w:rPr>
          <w:rFonts w:ascii="Times New Roman" w:hAnsi="Times New Roman" w:cs="Times New Roman"/>
          <w:sz w:val="20"/>
          <w:szCs w:val="20"/>
          <w:u w:val="single"/>
        </w:rPr>
      </w:pPr>
      <w:r w:rsidRPr="007429DE">
        <w:rPr>
          <w:rFonts w:ascii="Times New Roman" w:hAnsi="Times New Roman" w:cs="Times New Roman"/>
          <w:sz w:val="20"/>
          <w:szCs w:val="20"/>
          <w:u w:val="single"/>
        </w:rPr>
        <w:t>Aws WAF and Shield:</w:t>
      </w:r>
    </w:p>
    <w:p w:rsidR="0038070C" w:rsidRPr="007429DE" w:rsidRDefault="0038070C" w:rsidP="007429DE">
      <w:pPr>
        <w:rPr>
          <w:rFonts w:ascii="Times New Roman" w:hAnsi="Times New Roman" w:cs="Times New Roman"/>
          <w:sz w:val="20"/>
          <w:szCs w:val="20"/>
        </w:rPr>
      </w:pPr>
      <w:r w:rsidRPr="007429DE">
        <w:rPr>
          <w:rFonts w:ascii="Times New Roman" w:hAnsi="Times New Roman" w:cs="Times New Roman"/>
          <w:sz w:val="20"/>
          <w:szCs w:val="20"/>
        </w:rPr>
        <w:t xml:space="preserve">You may be asked </w:t>
      </w:r>
      <w:r w:rsidRPr="007429DE">
        <w:rPr>
          <w:rFonts w:ascii="Times New Roman" w:hAnsi="Times New Roman" w:cs="Times New Roman"/>
          <w:sz w:val="20"/>
          <w:szCs w:val="20"/>
          <w:highlight w:val="cyan"/>
        </w:rPr>
        <w:t>questions in the exam about which services you can use in an architecture to protect against distributed denial of service.</w:t>
      </w:r>
      <w:r w:rsidRPr="007429DE">
        <w:rPr>
          <w:rFonts w:ascii="Times New Roman" w:hAnsi="Times New Roman" w:cs="Times New Roman"/>
          <w:sz w:val="20"/>
          <w:szCs w:val="20"/>
        </w:rPr>
        <w:t xml:space="preserve"> So </w:t>
      </w:r>
      <w:r w:rsidRPr="007429DE">
        <w:rPr>
          <w:rFonts w:ascii="Times New Roman" w:hAnsi="Times New Roman" w:cs="Times New Roman"/>
          <w:sz w:val="20"/>
          <w:szCs w:val="20"/>
          <w:highlight w:val="magenta"/>
        </w:rPr>
        <w:t>if it's a specific service like AWS Shield that's great</w:t>
      </w:r>
      <w:r w:rsidRPr="007429DE">
        <w:rPr>
          <w:rFonts w:ascii="Times New Roman" w:hAnsi="Times New Roman" w:cs="Times New Roman"/>
          <w:sz w:val="20"/>
          <w:szCs w:val="20"/>
        </w:rPr>
        <w:t xml:space="preserve"> but it might be that it's part of </w:t>
      </w:r>
      <w:r w:rsidRPr="007429DE">
        <w:rPr>
          <w:rFonts w:ascii="Times New Roman" w:hAnsi="Times New Roman" w:cs="Times New Roman"/>
          <w:sz w:val="20"/>
          <w:szCs w:val="20"/>
          <w:highlight w:val="lightGray"/>
        </w:rPr>
        <w:t>your holistic architecture and you need to understand which services help in mitigating DDOS attacks.</w:t>
      </w:r>
    </w:p>
    <w:p w:rsidR="0038070C" w:rsidRPr="007429DE" w:rsidRDefault="00EA4438" w:rsidP="007429DE">
      <w:pPr>
        <w:rPr>
          <w:rStyle w:val="Hyperlink"/>
          <w:rFonts w:ascii="Times New Roman" w:hAnsi="Times New Roman" w:cs="Times New Roman"/>
          <w:sz w:val="20"/>
          <w:szCs w:val="20"/>
        </w:rPr>
      </w:pPr>
      <w:hyperlink r:id="rId14" w:history="1">
        <w:r w:rsidR="00576964" w:rsidRPr="007429DE">
          <w:rPr>
            <w:rStyle w:val="Hyperlink"/>
            <w:rFonts w:ascii="Times New Roman" w:hAnsi="Times New Roman" w:cs="Times New Roman"/>
            <w:sz w:val="20"/>
            <w:szCs w:val="20"/>
          </w:rPr>
          <w:t>https://d1.awsstatic.com/whitepapers/Security/DDoS_White_Paper.pdf</w:t>
        </w:r>
      </w:hyperlink>
    </w:p>
    <w:p w:rsidR="00531F11" w:rsidRPr="007429DE" w:rsidRDefault="00531F11" w:rsidP="007429DE">
      <w:pPr>
        <w:rPr>
          <w:rStyle w:val="Hyperlink"/>
          <w:rFonts w:ascii="Times New Roman" w:hAnsi="Times New Roman" w:cs="Times New Roman"/>
          <w:sz w:val="20"/>
          <w:szCs w:val="20"/>
        </w:rPr>
      </w:pPr>
    </w:p>
    <w:p w:rsidR="00531F11" w:rsidRPr="007429DE" w:rsidRDefault="00531F11" w:rsidP="007429DE">
      <w:pPr>
        <w:rPr>
          <w:rStyle w:val="Hyperlink"/>
          <w:rFonts w:ascii="Times New Roman" w:hAnsi="Times New Roman" w:cs="Times New Roman"/>
          <w:sz w:val="20"/>
          <w:szCs w:val="20"/>
        </w:rPr>
      </w:pPr>
    </w:p>
    <w:p w:rsidR="00531F11" w:rsidRPr="007429DE" w:rsidRDefault="00531F11" w:rsidP="007429DE">
      <w:pPr>
        <w:rPr>
          <w:rFonts w:ascii="Times New Roman" w:hAnsi="Times New Roman" w:cs="Times New Roman"/>
          <w:sz w:val="20"/>
          <w:szCs w:val="20"/>
          <w:u w:val="single"/>
        </w:rPr>
      </w:pPr>
      <w:r w:rsidRPr="007429DE">
        <w:rPr>
          <w:rFonts w:ascii="Times New Roman" w:hAnsi="Times New Roman" w:cs="Times New Roman"/>
          <w:sz w:val="20"/>
          <w:szCs w:val="20"/>
          <w:u w:val="single"/>
        </w:rPr>
        <w:t>IAM Identity Providers and Federation:</w:t>
      </w:r>
    </w:p>
    <w:p w:rsidR="00531F11" w:rsidRPr="007429DE" w:rsidRDefault="00531F11" w:rsidP="007429DE">
      <w:pPr>
        <w:rPr>
          <w:rFonts w:ascii="Times New Roman" w:hAnsi="Times New Roman" w:cs="Times New Roman"/>
          <w:sz w:val="20"/>
          <w:szCs w:val="20"/>
        </w:rPr>
      </w:pPr>
      <w:r w:rsidRPr="007429DE">
        <w:rPr>
          <w:rFonts w:ascii="Times New Roman" w:hAnsi="Times New Roman" w:cs="Times New Roman"/>
          <w:sz w:val="20"/>
          <w:szCs w:val="20"/>
        </w:rPr>
        <w:t xml:space="preserve">So there's a few different tricks that you need to understand and you need to understand for the exam which one you would use in a specific scenario. </w:t>
      </w:r>
      <w:r w:rsidRPr="007429DE">
        <w:rPr>
          <w:rFonts w:ascii="Times New Roman" w:hAnsi="Times New Roman" w:cs="Times New Roman"/>
          <w:sz w:val="20"/>
          <w:szCs w:val="20"/>
          <w:highlight w:val="magenta"/>
        </w:rPr>
        <w:t>So I would say remember that for mobile applications when you want to add sign in and sign up configuration for a mobile application typically you're going to go with W called.</w:t>
      </w:r>
    </w:p>
    <w:p w:rsidR="00531F11" w:rsidRPr="007429DE" w:rsidRDefault="00531F11" w:rsidP="007429DE">
      <w:pPr>
        <w:rPr>
          <w:rFonts w:ascii="Times New Roman" w:hAnsi="Times New Roman" w:cs="Times New Roman"/>
          <w:sz w:val="20"/>
          <w:szCs w:val="20"/>
        </w:rPr>
      </w:pPr>
      <w:r w:rsidRPr="007429DE">
        <w:rPr>
          <w:rFonts w:ascii="Times New Roman" w:hAnsi="Times New Roman" w:cs="Times New Roman"/>
          <w:sz w:val="20"/>
          <w:szCs w:val="20"/>
          <w:highlight w:val="yellow"/>
        </w:rPr>
        <w:t>You're not going to use IAM identity provider.</w:t>
      </w:r>
    </w:p>
    <w:p w:rsidR="008E0CA2" w:rsidRPr="007429DE" w:rsidRDefault="008E0CA2" w:rsidP="007429DE">
      <w:pPr>
        <w:rPr>
          <w:rFonts w:ascii="Times New Roman" w:hAnsi="Times New Roman" w:cs="Times New Roman"/>
          <w:sz w:val="20"/>
          <w:szCs w:val="20"/>
        </w:rPr>
      </w:pPr>
    </w:p>
    <w:p w:rsidR="008E0CA2" w:rsidRPr="007429DE" w:rsidRDefault="008E0CA2" w:rsidP="007429DE">
      <w:pPr>
        <w:rPr>
          <w:rFonts w:ascii="Times New Roman" w:hAnsi="Times New Roman" w:cs="Times New Roman"/>
          <w:sz w:val="20"/>
          <w:szCs w:val="20"/>
        </w:rPr>
      </w:pPr>
    </w:p>
    <w:p w:rsidR="008E0CA2" w:rsidRPr="007429DE" w:rsidRDefault="008E0CA2" w:rsidP="007429DE">
      <w:pPr>
        <w:rPr>
          <w:rFonts w:ascii="Times New Roman" w:hAnsi="Times New Roman" w:cs="Times New Roman"/>
          <w:sz w:val="20"/>
          <w:szCs w:val="20"/>
        </w:rPr>
      </w:pPr>
    </w:p>
    <w:p w:rsidR="007126CB" w:rsidRDefault="007126CB" w:rsidP="007429DE">
      <w:pPr>
        <w:rPr>
          <w:rFonts w:ascii="Times New Roman" w:hAnsi="Times New Roman" w:cs="Times New Roman"/>
          <w:sz w:val="20"/>
          <w:szCs w:val="20"/>
          <w:u w:val="single"/>
        </w:rPr>
      </w:pPr>
    </w:p>
    <w:p w:rsidR="007126CB" w:rsidRDefault="007126CB" w:rsidP="007429DE">
      <w:pPr>
        <w:rPr>
          <w:rFonts w:ascii="Times New Roman" w:hAnsi="Times New Roman" w:cs="Times New Roman"/>
          <w:sz w:val="20"/>
          <w:szCs w:val="20"/>
          <w:u w:val="single"/>
        </w:rPr>
      </w:pPr>
    </w:p>
    <w:p w:rsidR="008E0CA2" w:rsidRPr="007429DE" w:rsidRDefault="008E0CA2" w:rsidP="007429DE">
      <w:pPr>
        <w:rPr>
          <w:rFonts w:ascii="Times New Roman" w:hAnsi="Times New Roman" w:cs="Times New Roman"/>
          <w:sz w:val="20"/>
          <w:szCs w:val="20"/>
          <w:u w:val="single"/>
        </w:rPr>
      </w:pPr>
      <w:r w:rsidRPr="007429DE">
        <w:rPr>
          <w:rFonts w:ascii="Times New Roman" w:hAnsi="Times New Roman" w:cs="Times New Roman"/>
          <w:sz w:val="20"/>
          <w:szCs w:val="20"/>
          <w:u w:val="single"/>
        </w:rPr>
        <w:lastRenderedPageBreak/>
        <w:t>AWS Single Sign-On (SSO)</w:t>
      </w:r>
      <w:r w:rsidR="001C74B4" w:rsidRPr="007429DE">
        <w:rPr>
          <w:rFonts w:ascii="Times New Roman" w:hAnsi="Times New Roman" w:cs="Times New Roman"/>
          <w:sz w:val="20"/>
          <w:szCs w:val="20"/>
          <w:u w:val="single"/>
        </w:rPr>
        <w:t>:</w:t>
      </w:r>
    </w:p>
    <w:p w:rsidR="008E0CA2" w:rsidRPr="007429DE" w:rsidRDefault="008E0CA2" w:rsidP="007429DE">
      <w:pPr>
        <w:rPr>
          <w:rFonts w:ascii="Times New Roman" w:hAnsi="Times New Roman" w:cs="Times New Roman"/>
          <w:sz w:val="20"/>
          <w:szCs w:val="20"/>
        </w:rPr>
      </w:pPr>
      <w:r w:rsidRPr="007429DE">
        <w:rPr>
          <w:rFonts w:ascii="Times New Roman" w:hAnsi="Times New Roman" w:cs="Times New Roman"/>
          <w:sz w:val="20"/>
          <w:szCs w:val="20"/>
        </w:rPr>
        <w:t xml:space="preserve">It will just be about understanding what AWS SSO is and what the likely scenarios are. </w:t>
      </w:r>
      <w:r w:rsidRPr="007429DE">
        <w:rPr>
          <w:rFonts w:ascii="Times New Roman" w:hAnsi="Times New Roman" w:cs="Times New Roman"/>
          <w:sz w:val="20"/>
          <w:szCs w:val="20"/>
          <w:highlight w:val="magenta"/>
        </w:rPr>
        <w:t>So the key scenario for the exam is going to be that a company has their own identity source so it's probably going to be active directory and they want to be able to configure some kind of single sign on to multiple AWS accounts</w:t>
      </w:r>
      <w:r w:rsidRPr="007429DE">
        <w:rPr>
          <w:rFonts w:ascii="Times New Roman" w:hAnsi="Times New Roman" w:cs="Times New Roman"/>
          <w:sz w:val="20"/>
          <w:szCs w:val="20"/>
        </w:rPr>
        <w:t>.</w:t>
      </w:r>
    </w:p>
    <w:p w:rsidR="008E0CA2" w:rsidRPr="007429DE" w:rsidRDefault="008E0CA2" w:rsidP="007429DE">
      <w:pPr>
        <w:rPr>
          <w:rFonts w:ascii="Times New Roman" w:hAnsi="Times New Roman" w:cs="Times New Roman"/>
          <w:sz w:val="20"/>
          <w:szCs w:val="20"/>
        </w:rPr>
      </w:pPr>
      <w:r w:rsidRPr="007429DE">
        <w:rPr>
          <w:rFonts w:ascii="Times New Roman" w:hAnsi="Times New Roman" w:cs="Times New Roman"/>
          <w:sz w:val="20"/>
          <w:szCs w:val="20"/>
          <w:highlight w:val="yellow"/>
        </w:rPr>
        <w:t xml:space="preserve">How do you do that? And the answer is gonna </w:t>
      </w:r>
      <w:r w:rsidR="003108AD" w:rsidRPr="007429DE">
        <w:rPr>
          <w:rFonts w:ascii="Times New Roman" w:hAnsi="Times New Roman" w:cs="Times New Roman"/>
          <w:sz w:val="20"/>
          <w:szCs w:val="20"/>
          <w:highlight w:val="yellow"/>
        </w:rPr>
        <w:t>be AWS</w:t>
      </w:r>
      <w:r w:rsidRPr="007429DE">
        <w:rPr>
          <w:rFonts w:ascii="Times New Roman" w:hAnsi="Times New Roman" w:cs="Times New Roman"/>
          <w:sz w:val="20"/>
          <w:szCs w:val="20"/>
          <w:highlight w:val="yellow"/>
        </w:rPr>
        <w:t xml:space="preserve"> SSO.</w:t>
      </w:r>
    </w:p>
    <w:p w:rsidR="008E0CA2" w:rsidRPr="007429DE" w:rsidRDefault="008E0CA2" w:rsidP="007429DE">
      <w:pPr>
        <w:rPr>
          <w:rFonts w:ascii="Times New Roman" w:hAnsi="Times New Roman" w:cs="Times New Roman"/>
          <w:sz w:val="20"/>
          <w:szCs w:val="20"/>
        </w:rPr>
      </w:pPr>
    </w:p>
    <w:p w:rsidR="00531F11" w:rsidRPr="007429DE" w:rsidRDefault="00531F11" w:rsidP="007429DE">
      <w:pPr>
        <w:rPr>
          <w:rFonts w:ascii="Times New Roman" w:hAnsi="Times New Roman" w:cs="Times New Roman"/>
          <w:sz w:val="20"/>
          <w:szCs w:val="20"/>
        </w:rPr>
      </w:pPr>
    </w:p>
    <w:p w:rsidR="007545B4" w:rsidRPr="007429DE" w:rsidRDefault="007545B4" w:rsidP="007429DE">
      <w:pPr>
        <w:jc w:val="both"/>
        <w:rPr>
          <w:rFonts w:ascii="Times New Roman" w:hAnsi="Times New Roman" w:cs="Times New Roman"/>
          <w:sz w:val="20"/>
          <w:szCs w:val="20"/>
          <w:u w:val="single"/>
        </w:rPr>
      </w:pPr>
    </w:p>
    <w:p w:rsidR="007545B4" w:rsidRPr="007429DE" w:rsidRDefault="0072092F" w:rsidP="007429DE">
      <w:pPr>
        <w:jc w:val="both"/>
        <w:rPr>
          <w:rFonts w:ascii="Times New Roman" w:hAnsi="Times New Roman" w:cs="Times New Roman"/>
          <w:sz w:val="20"/>
          <w:szCs w:val="20"/>
          <w:u w:val="single"/>
        </w:rPr>
      </w:pPr>
      <w:r w:rsidRPr="007429DE">
        <w:rPr>
          <w:rFonts w:ascii="Times New Roman" w:hAnsi="Times New Roman" w:cs="Times New Roman"/>
          <w:sz w:val="20"/>
          <w:szCs w:val="20"/>
          <w:u w:val="single"/>
        </w:rPr>
        <w:t>AWS Directory Services</w:t>
      </w:r>
      <w:r w:rsidR="00621B71" w:rsidRPr="007429DE">
        <w:rPr>
          <w:rFonts w:ascii="Times New Roman" w:hAnsi="Times New Roman" w:cs="Times New Roman"/>
          <w:sz w:val="20"/>
          <w:szCs w:val="20"/>
          <w:u w:val="single"/>
        </w:rPr>
        <w:t>- AD Connector vs. Simple AD</w:t>
      </w:r>
      <w:r w:rsidRPr="007429DE">
        <w:rPr>
          <w:rFonts w:ascii="Times New Roman" w:hAnsi="Times New Roman" w:cs="Times New Roman"/>
          <w:sz w:val="20"/>
          <w:szCs w:val="20"/>
          <w:u w:val="single"/>
        </w:rPr>
        <w:t>:</w:t>
      </w:r>
    </w:p>
    <w:p w:rsidR="0072092F" w:rsidRPr="007429DE" w:rsidRDefault="0072092F" w:rsidP="007429DE">
      <w:pPr>
        <w:pStyle w:val="ListParagraph"/>
        <w:numPr>
          <w:ilvl w:val="0"/>
          <w:numId w:val="15"/>
        </w:numPr>
        <w:spacing w:line="240" w:lineRule="auto"/>
        <w:ind w:left="0"/>
        <w:jc w:val="both"/>
        <w:rPr>
          <w:rFonts w:ascii="Times New Roman" w:hAnsi="Times New Roman" w:cs="Times New Roman"/>
          <w:sz w:val="20"/>
          <w:szCs w:val="20"/>
        </w:rPr>
      </w:pPr>
      <w:r w:rsidRPr="007429DE">
        <w:rPr>
          <w:rFonts w:ascii="Times New Roman" w:hAnsi="Times New Roman" w:cs="Times New Roman"/>
          <w:sz w:val="20"/>
          <w:szCs w:val="20"/>
          <w:highlight w:val="magenta"/>
        </w:rPr>
        <w:t>Supports Scheme extensions</w:t>
      </w:r>
    </w:p>
    <w:p w:rsidR="0072092F" w:rsidRPr="007429DE" w:rsidRDefault="00DA43DA" w:rsidP="007429DE">
      <w:pPr>
        <w:pStyle w:val="ListParagraph"/>
        <w:numPr>
          <w:ilvl w:val="0"/>
          <w:numId w:val="15"/>
        </w:numPr>
        <w:spacing w:line="240" w:lineRule="auto"/>
        <w:ind w:left="0"/>
        <w:jc w:val="both"/>
        <w:rPr>
          <w:rFonts w:ascii="Times New Roman" w:hAnsi="Times New Roman" w:cs="Times New Roman"/>
          <w:sz w:val="20"/>
          <w:szCs w:val="20"/>
          <w:highlight w:val="magenta"/>
        </w:rPr>
      </w:pPr>
      <w:r w:rsidRPr="007429DE">
        <w:rPr>
          <w:rFonts w:ascii="Times New Roman" w:hAnsi="Times New Roman" w:cs="Times New Roman"/>
          <w:sz w:val="20"/>
          <w:szCs w:val="20"/>
          <w:highlight w:val="magenta"/>
        </w:rPr>
        <w:t>Not compatibility with RDS SQL</w:t>
      </w:r>
      <w:r w:rsidR="0072092F" w:rsidRPr="007429DE">
        <w:rPr>
          <w:rFonts w:ascii="Times New Roman" w:hAnsi="Times New Roman" w:cs="Times New Roman"/>
          <w:sz w:val="20"/>
          <w:szCs w:val="20"/>
          <w:highlight w:val="magenta"/>
        </w:rPr>
        <w:t xml:space="preserve"> Server</w:t>
      </w:r>
    </w:p>
    <w:p w:rsidR="0072092F" w:rsidRPr="007429DE" w:rsidRDefault="0072092F" w:rsidP="007429DE">
      <w:pPr>
        <w:pStyle w:val="ListParagraph"/>
        <w:numPr>
          <w:ilvl w:val="0"/>
          <w:numId w:val="15"/>
        </w:numPr>
        <w:spacing w:line="240" w:lineRule="auto"/>
        <w:ind w:left="0"/>
        <w:jc w:val="both"/>
        <w:rPr>
          <w:rFonts w:ascii="Times New Roman" w:hAnsi="Times New Roman" w:cs="Times New Roman"/>
          <w:sz w:val="20"/>
          <w:szCs w:val="20"/>
          <w:highlight w:val="magenta"/>
        </w:rPr>
      </w:pPr>
      <w:r w:rsidRPr="007429DE">
        <w:rPr>
          <w:rFonts w:ascii="Times New Roman" w:hAnsi="Times New Roman" w:cs="Times New Roman"/>
          <w:sz w:val="20"/>
          <w:szCs w:val="20"/>
          <w:highlight w:val="magenta"/>
        </w:rPr>
        <w:t>Does</w:t>
      </w:r>
      <w:r w:rsidR="00DA43DA" w:rsidRPr="007429DE">
        <w:rPr>
          <w:rFonts w:ascii="Times New Roman" w:hAnsi="Times New Roman" w:cs="Times New Roman"/>
          <w:sz w:val="20"/>
          <w:szCs w:val="20"/>
          <w:highlight w:val="magenta"/>
        </w:rPr>
        <w:t xml:space="preserve"> </w:t>
      </w:r>
      <w:r w:rsidRPr="007429DE">
        <w:rPr>
          <w:rFonts w:ascii="Times New Roman" w:hAnsi="Times New Roman" w:cs="Times New Roman"/>
          <w:sz w:val="20"/>
          <w:szCs w:val="20"/>
          <w:highlight w:val="magenta"/>
        </w:rPr>
        <w:t>not support trust relationships with other domains (use AWS MS AD)</w:t>
      </w:r>
    </w:p>
    <w:p w:rsidR="00621B71" w:rsidRPr="007429DE" w:rsidRDefault="00621B71" w:rsidP="007429DE">
      <w:pPr>
        <w:spacing w:after="0"/>
        <w:rPr>
          <w:rFonts w:ascii="Times New Roman" w:hAnsi="Times New Roman" w:cs="Times New Roman"/>
          <w:sz w:val="20"/>
          <w:szCs w:val="20"/>
        </w:rPr>
      </w:pPr>
      <w:r w:rsidRPr="007429DE">
        <w:rPr>
          <w:rFonts w:ascii="Times New Roman" w:hAnsi="Times New Roman" w:cs="Times New Roman"/>
          <w:sz w:val="20"/>
          <w:szCs w:val="20"/>
        </w:rPr>
        <w:t>So just bear in mind in case an exam question comes up there might be certain circumstances where an</w:t>
      </w:r>
    </w:p>
    <w:p w:rsidR="00621B71" w:rsidRPr="007429DE" w:rsidRDefault="00896808" w:rsidP="007429DE">
      <w:pPr>
        <w:spacing w:after="0"/>
        <w:rPr>
          <w:rFonts w:ascii="Times New Roman" w:hAnsi="Times New Roman" w:cs="Times New Roman"/>
          <w:sz w:val="20"/>
          <w:szCs w:val="20"/>
          <w:highlight w:val="yellow"/>
        </w:rPr>
      </w:pPr>
      <w:r w:rsidRPr="007429DE">
        <w:rPr>
          <w:rFonts w:ascii="Times New Roman" w:hAnsi="Times New Roman" w:cs="Times New Roman"/>
          <w:sz w:val="20"/>
          <w:szCs w:val="20"/>
          <w:highlight w:val="yellow"/>
        </w:rPr>
        <w:t>Organization</w:t>
      </w:r>
      <w:r w:rsidR="00621B71" w:rsidRPr="007429DE">
        <w:rPr>
          <w:rFonts w:ascii="Times New Roman" w:hAnsi="Times New Roman" w:cs="Times New Roman"/>
          <w:sz w:val="20"/>
          <w:szCs w:val="20"/>
          <w:highlight w:val="yellow"/>
        </w:rPr>
        <w:t xml:space="preserve"> or a security department an organization doesn't want those user identities to be synchronized</w:t>
      </w:r>
    </w:p>
    <w:p w:rsidR="00621B71" w:rsidRPr="007429DE" w:rsidRDefault="00896808" w:rsidP="007429DE">
      <w:pPr>
        <w:spacing w:after="0"/>
        <w:rPr>
          <w:rFonts w:ascii="Times New Roman" w:hAnsi="Times New Roman" w:cs="Times New Roman"/>
          <w:sz w:val="20"/>
          <w:szCs w:val="20"/>
        </w:rPr>
      </w:pPr>
      <w:proofErr w:type="gramStart"/>
      <w:r w:rsidRPr="007429DE">
        <w:rPr>
          <w:rFonts w:ascii="Times New Roman" w:hAnsi="Times New Roman" w:cs="Times New Roman"/>
          <w:sz w:val="20"/>
          <w:szCs w:val="20"/>
          <w:highlight w:val="yellow"/>
        </w:rPr>
        <w:t>into</w:t>
      </w:r>
      <w:proofErr w:type="gramEnd"/>
      <w:r w:rsidRPr="007429DE">
        <w:rPr>
          <w:rFonts w:ascii="Times New Roman" w:hAnsi="Times New Roman" w:cs="Times New Roman"/>
          <w:sz w:val="20"/>
          <w:szCs w:val="20"/>
          <w:highlight w:val="yellow"/>
        </w:rPr>
        <w:t xml:space="preserve"> AW</w:t>
      </w:r>
      <w:r w:rsidR="00621B71" w:rsidRPr="007429DE">
        <w:rPr>
          <w:rFonts w:ascii="Times New Roman" w:hAnsi="Times New Roman" w:cs="Times New Roman"/>
          <w:sz w:val="20"/>
          <w:szCs w:val="20"/>
          <w:highlight w:val="yellow"/>
        </w:rPr>
        <w:t xml:space="preserve">S and that might then require a </w:t>
      </w:r>
      <w:r w:rsidRPr="007429DE">
        <w:rPr>
          <w:rFonts w:ascii="Times New Roman" w:hAnsi="Times New Roman" w:cs="Times New Roman"/>
          <w:sz w:val="20"/>
          <w:szCs w:val="20"/>
          <w:highlight w:val="yellow"/>
        </w:rPr>
        <w:t>AWS directory service or A</w:t>
      </w:r>
      <w:r w:rsidR="00621B71" w:rsidRPr="007429DE">
        <w:rPr>
          <w:rFonts w:ascii="Times New Roman" w:hAnsi="Times New Roman" w:cs="Times New Roman"/>
          <w:sz w:val="20"/>
          <w:szCs w:val="20"/>
          <w:highlight w:val="yellow"/>
        </w:rPr>
        <w:t>D connector.</w:t>
      </w:r>
    </w:p>
    <w:p w:rsidR="007545B4" w:rsidRPr="007429DE" w:rsidRDefault="007545B4" w:rsidP="007429DE">
      <w:pPr>
        <w:jc w:val="both"/>
        <w:rPr>
          <w:rFonts w:ascii="Times New Roman" w:hAnsi="Times New Roman" w:cs="Times New Roman"/>
          <w:sz w:val="20"/>
          <w:szCs w:val="20"/>
          <w:u w:val="single"/>
        </w:rPr>
      </w:pPr>
    </w:p>
    <w:p w:rsidR="007545B4" w:rsidRPr="007429DE" w:rsidRDefault="00455FB6" w:rsidP="007429DE">
      <w:pPr>
        <w:jc w:val="both"/>
        <w:rPr>
          <w:rFonts w:ascii="Times New Roman" w:hAnsi="Times New Roman" w:cs="Times New Roman"/>
          <w:sz w:val="20"/>
          <w:szCs w:val="20"/>
        </w:rPr>
      </w:pPr>
      <w:r w:rsidRPr="007429DE">
        <w:rPr>
          <w:rFonts w:ascii="Times New Roman" w:hAnsi="Times New Roman" w:cs="Times New Roman"/>
          <w:sz w:val="20"/>
          <w:szCs w:val="20"/>
        </w:rPr>
        <w:t xml:space="preserve">AD connector is a proxy for redirecting directory requests to your existing Microsoft Active </w:t>
      </w:r>
      <w:r w:rsidRPr="007429DE">
        <w:rPr>
          <w:rFonts w:ascii="Times New Roman" w:hAnsi="Times New Roman" w:cs="Times New Roman"/>
          <w:sz w:val="20"/>
          <w:szCs w:val="20"/>
          <w:highlight w:val="magenta"/>
        </w:rPr>
        <w:t>Directory without caching any information in cloud</w:t>
      </w:r>
      <w:r w:rsidR="007429DE">
        <w:rPr>
          <w:rFonts w:ascii="Times New Roman" w:hAnsi="Times New Roman" w:cs="Times New Roman"/>
          <w:sz w:val="20"/>
          <w:szCs w:val="20"/>
        </w:rPr>
        <w:t>.</w:t>
      </w: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Pr="007429DE" w:rsidRDefault="00150BB9" w:rsidP="007429DE">
      <w:pPr>
        <w:jc w:val="both"/>
        <w:rPr>
          <w:rFonts w:ascii="Times New Roman" w:hAnsi="Times New Roman" w:cs="Times New Roman"/>
          <w:sz w:val="20"/>
          <w:szCs w:val="20"/>
          <w:u w:val="single"/>
        </w:rPr>
      </w:pPr>
    </w:p>
    <w:p w:rsidR="00150BB9" w:rsidRDefault="00216C61" w:rsidP="007429DE">
      <w:pPr>
        <w:jc w:val="both"/>
        <w:rPr>
          <w:rFonts w:ascii="Times New Roman" w:hAnsi="Times New Roman" w:cs="Times New Roman"/>
          <w:sz w:val="20"/>
          <w:szCs w:val="20"/>
          <w:u w:val="single"/>
        </w:rPr>
      </w:pPr>
      <w:r>
        <w:rPr>
          <w:rFonts w:ascii="Times New Roman" w:hAnsi="Times New Roman" w:cs="Times New Roman"/>
          <w:sz w:val="20"/>
          <w:szCs w:val="20"/>
          <w:u w:val="single"/>
        </w:rPr>
        <w:t>EXAM CRAM---AWS IAM:</w:t>
      </w:r>
    </w:p>
    <w:p w:rsidR="00216C61" w:rsidRPr="00C04DEB" w:rsidRDefault="00216C61" w:rsidP="00C04DEB">
      <w:pPr>
        <w:rPr>
          <w:rFonts w:ascii="Times New Roman" w:hAnsi="Times New Roman" w:cs="Times New Roman"/>
        </w:rPr>
      </w:pPr>
      <w:r w:rsidRPr="00C04DEB">
        <w:rPr>
          <w:rFonts w:ascii="Times New Roman" w:hAnsi="Times New Roman" w:cs="Times New Roman"/>
          <w:highlight w:val="magenta"/>
        </w:rPr>
        <w:t>By default new users are created with NO access to any AWS services – they can only login to the AWS console.</w:t>
      </w:r>
    </w:p>
    <w:p w:rsidR="00216C61" w:rsidRPr="00C04DEB" w:rsidRDefault="005C5A48" w:rsidP="005C5A48">
      <w:pPr>
        <w:spacing w:after="0"/>
        <w:rPr>
          <w:rFonts w:ascii="Times New Roman" w:hAnsi="Times New Roman" w:cs="Times New Roman"/>
          <w:highlight w:val="cyan"/>
        </w:rPr>
      </w:pPr>
      <w:r>
        <w:rPr>
          <w:rFonts w:ascii="Times New Roman" w:hAnsi="Times New Roman" w:cs="Times New Roman"/>
        </w:rPr>
        <w:t xml:space="preserve">The </w:t>
      </w:r>
      <w:r w:rsidR="00216C61" w:rsidRPr="005C5A48">
        <w:rPr>
          <w:rFonts w:ascii="Times New Roman" w:hAnsi="Times New Roman" w:cs="Times New Roman"/>
        </w:rPr>
        <w:t xml:space="preserve">exam questions sometimes come up and say something </w:t>
      </w:r>
      <w:r w:rsidR="00216C61" w:rsidRPr="00C04DEB">
        <w:rPr>
          <w:rFonts w:ascii="Times New Roman" w:hAnsi="Times New Roman" w:cs="Times New Roman"/>
          <w:highlight w:val="cyan"/>
        </w:rPr>
        <w:t>along the lines of a company is setting up a new</w:t>
      </w:r>
    </w:p>
    <w:p w:rsidR="00216C61" w:rsidRPr="00C04DEB" w:rsidRDefault="00216C61" w:rsidP="005C5A48">
      <w:pPr>
        <w:spacing w:after="0"/>
        <w:rPr>
          <w:rFonts w:ascii="Times New Roman" w:hAnsi="Times New Roman" w:cs="Times New Roman"/>
          <w:highlight w:val="cyan"/>
        </w:rPr>
      </w:pPr>
      <w:proofErr w:type="gramStart"/>
      <w:r w:rsidRPr="00C04DEB">
        <w:rPr>
          <w:rFonts w:ascii="Times New Roman" w:hAnsi="Times New Roman" w:cs="Times New Roman"/>
          <w:highlight w:val="cyan"/>
        </w:rPr>
        <w:t>office</w:t>
      </w:r>
      <w:proofErr w:type="gramEnd"/>
      <w:r w:rsidRPr="00C04DEB">
        <w:rPr>
          <w:rFonts w:ascii="Times New Roman" w:hAnsi="Times New Roman" w:cs="Times New Roman"/>
          <w:highlight w:val="cyan"/>
        </w:rPr>
        <w:t xml:space="preserve"> in another part of the world and you need to work out what do you do in terms of setting the</w:t>
      </w:r>
    </w:p>
    <w:p w:rsidR="00216C61" w:rsidRPr="005C5A48" w:rsidRDefault="00216C61" w:rsidP="005C5A48">
      <w:pPr>
        <w:spacing w:after="0"/>
        <w:rPr>
          <w:rFonts w:ascii="Times New Roman" w:hAnsi="Times New Roman" w:cs="Times New Roman"/>
        </w:rPr>
      </w:pPr>
      <w:proofErr w:type="gramStart"/>
      <w:r w:rsidRPr="00C04DEB">
        <w:rPr>
          <w:rFonts w:ascii="Times New Roman" w:hAnsi="Times New Roman" w:cs="Times New Roman"/>
          <w:highlight w:val="cyan"/>
        </w:rPr>
        <w:t>user</w:t>
      </w:r>
      <w:proofErr w:type="gramEnd"/>
      <w:r w:rsidRPr="00C04DEB">
        <w:rPr>
          <w:rFonts w:ascii="Times New Roman" w:hAnsi="Times New Roman" w:cs="Times New Roman"/>
          <w:highlight w:val="cyan"/>
        </w:rPr>
        <w:t xml:space="preserve"> accounts up for that office.</w:t>
      </w:r>
    </w:p>
    <w:p w:rsidR="00216C61" w:rsidRPr="005C5A48" w:rsidRDefault="00216C61" w:rsidP="005C5A48">
      <w:pPr>
        <w:spacing w:after="0"/>
        <w:rPr>
          <w:rFonts w:ascii="Times New Roman" w:hAnsi="Times New Roman" w:cs="Times New Roman"/>
        </w:rPr>
      </w:pPr>
      <w:r w:rsidRPr="00C04DEB">
        <w:rPr>
          <w:rFonts w:ascii="Times New Roman" w:hAnsi="Times New Roman" w:cs="Times New Roman"/>
          <w:highlight w:val="magenta"/>
        </w:rPr>
        <w:t>Well of course you don't need to do anything because IAM is a global service.</w:t>
      </w:r>
    </w:p>
    <w:p w:rsidR="00216C61" w:rsidRPr="00216C61" w:rsidRDefault="00216C61" w:rsidP="007429DE">
      <w:pPr>
        <w:jc w:val="both"/>
        <w:rPr>
          <w:rFonts w:ascii="Times New Roman" w:hAnsi="Times New Roman" w:cs="Times New Roman"/>
          <w:color w:val="FF00FF"/>
          <w:sz w:val="20"/>
          <w:szCs w:val="20"/>
        </w:rPr>
      </w:pPr>
    </w:p>
    <w:p w:rsidR="00216C61" w:rsidRPr="00216C61" w:rsidRDefault="00216C61" w:rsidP="007429DE">
      <w:pPr>
        <w:jc w:val="both"/>
        <w:rPr>
          <w:rFonts w:ascii="Times New Roman" w:hAnsi="Times New Roman" w:cs="Times New Roman"/>
          <w:sz w:val="20"/>
          <w:szCs w:val="20"/>
        </w:rPr>
      </w:pPr>
    </w:p>
    <w:p w:rsidR="00150BB9" w:rsidRPr="005278C5" w:rsidRDefault="00150BB9" w:rsidP="005278C5">
      <w:pPr>
        <w:rPr>
          <w:rFonts w:ascii="Times New Roman" w:hAnsi="Times New Roman" w:cs="Times New Roman"/>
          <w:sz w:val="20"/>
          <w:szCs w:val="20"/>
        </w:rPr>
      </w:pPr>
    </w:p>
    <w:p w:rsidR="00ED6D29" w:rsidRPr="005278C5" w:rsidRDefault="00ED6D29" w:rsidP="005278C5">
      <w:pPr>
        <w:rPr>
          <w:rFonts w:ascii="Times New Roman" w:hAnsi="Times New Roman" w:cs="Times New Roman"/>
          <w:sz w:val="20"/>
          <w:szCs w:val="20"/>
        </w:rPr>
      </w:pPr>
      <w:r w:rsidRPr="005278C5">
        <w:rPr>
          <w:rFonts w:ascii="Times New Roman" w:hAnsi="Times New Roman" w:cs="Times New Roman"/>
          <w:sz w:val="20"/>
          <w:szCs w:val="20"/>
        </w:rPr>
        <w:t>But I would say for the exam, the key thing to understand.</w:t>
      </w:r>
      <w:r w:rsidR="00945C4F" w:rsidRPr="005278C5">
        <w:rPr>
          <w:rFonts w:ascii="Times New Roman" w:hAnsi="Times New Roman" w:cs="Times New Roman"/>
          <w:sz w:val="20"/>
          <w:szCs w:val="20"/>
        </w:rPr>
        <w:t xml:space="preserve"> </w:t>
      </w:r>
      <w:r w:rsidRPr="005278C5">
        <w:rPr>
          <w:rFonts w:ascii="Times New Roman" w:hAnsi="Times New Roman" w:cs="Times New Roman"/>
          <w:sz w:val="20"/>
          <w:szCs w:val="20"/>
        </w:rPr>
        <w:t>Remember, it's the evaluation.</w:t>
      </w:r>
    </w:p>
    <w:p w:rsidR="00945C4F" w:rsidRPr="005278C5" w:rsidRDefault="00ED6D29" w:rsidP="005278C5">
      <w:pPr>
        <w:rPr>
          <w:rFonts w:ascii="Times New Roman" w:hAnsi="Times New Roman" w:cs="Times New Roman"/>
          <w:sz w:val="20"/>
          <w:szCs w:val="20"/>
        </w:rPr>
      </w:pPr>
      <w:r w:rsidRPr="005278C5">
        <w:rPr>
          <w:rFonts w:ascii="Times New Roman" w:hAnsi="Times New Roman" w:cs="Times New Roman"/>
          <w:sz w:val="20"/>
          <w:szCs w:val="20"/>
          <w:highlight w:val="magenta"/>
        </w:rPr>
        <w:t>Logic starts with an implicit deny.</w:t>
      </w:r>
      <w:r w:rsidR="00945C4F" w:rsidRPr="005278C5">
        <w:rPr>
          <w:rFonts w:ascii="Times New Roman" w:hAnsi="Times New Roman" w:cs="Times New Roman"/>
          <w:sz w:val="20"/>
          <w:szCs w:val="20"/>
        </w:rPr>
        <w:t xml:space="preserve"> </w:t>
      </w:r>
      <w:r w:rsidRPr="005278C5">
        <w:rPr>
          <w:rFonts w:ascii="Times New Roman" w:hAnsi="Times New Roman" w:cs="Times New Roman"/>
          <w:sz w:val="20"/>
          <w:szCs w:val="20"/>
        </w:rPr>
        <w:t xml:space="preserve">And </w:t>
      </w:r>
      <w:r w:rsidRPr="005278C5">
        <w:rPr>
          <w:rFonts w:ascii="Times New Roman" w:hAnsi="Times New Roman" w:cs="Times New Roman"/>
          <w:sz w:val="20"/>
          <w:szCs w:val="20"/>
          <w:highlight w:val="magenta"/>
        </w:rPr>
        <w:t>then the key ones that you need to know for the exam are resource based policies and identity based</w:t>
      </w:r>
      <w:r w:rsidR="00945C4F" w:rsidRPr="005278C5">
        <w:rPr>
          <w:rFonts w:ascii="Times New Roman" w:hAnsi="Times New Roman" w:cs="Times New Roman"/>
          <w:sz w:val="20"/>
          <w:szCs w:val="20"/>
          <w:highlight w:val="magenta"/>
        </w:rPr>
        <w:t xml:space="preserve"> </w:t>
      </w:r>
      <w:r w:rsidRPr="005278C5">
        <w:rPr>
          <w:rFonts w:ascii="Times New Roman" w:hAnsi="Times New Roman" w:cs="Times New Roman"/>
          <w:sz w:val="20"/>
          <w:szCs w:val="20"/>
          <w:highlight w:val="magenta"/>
        </w:rPr>
        <w:t>policies</w:t>
      </w:r>
      <w:r w:rsidRPr="005278C5">
        <w:rPr>
          <w:rFonts w:ascii="Times New Roman" w:hAnsi="Times New Roman" w:cs="Times New Roman"/>
          <w:sz w:val="20"/>
          <w:szCs w:val="20"/>
        </w:rPr>
        <w:t>.</w:t>
      </w:r>
      <w:r w:rsidR="00945C4F" w:rsidRPr="005278C5">
        <w:rPr>
          <w:rFonts w:ascii="Times New Roman" w:hAnsi="Times New Roman" w:cs="Times New Roman"/>
          <w:sz w:val="20"/>
          <w:szCs w:val="20"/>
        </w:rPr>
        <w:t xml:space="preserve"> </w:t>
      </w:r>
      <w:r w:rsidRPr="005278C5">
        <w:rPr>
          <w:rFonts w:ascii="Times New Roman" w:hAnsi="Times New Roman" w:cs="Times New Roman"/>
          <w:sz w:val="20"/>
          <w:szCs w:val="20"/>
        </w:rPr>
        <w:t>So we're looking to see whether the resource base policy or identity based policy applies.</w:t>
      </w:r>
      <w:r w:rsidR="00945C4F" w:rsidRPr="005278C5">
        <w:rPr>
          <w:rFonts w:ascii="Times New Roman" w:hAnsi="Times New Roman" w:cs="Times New Roman"/>
          <w:sz w:val="20"/>
          <w:szCs w:val="20"/>
        </w:rPr>
        <w:t xml:space="preserve"> </w:t>
      </w:r>
    </w:p>
    <w:p w:rsidR="00945C4F" w:rsidRPr="005278C5" w:rsidRDefault="00ED6D29" w:rsidP="005278C5">
      <w:pPr>
        <w:rPr>
          <w:rFonts w:ascii="Times New Roman" w:hAnsi="Times New Roman" w:cs="Times New Roman"/>
          <w:sz w:val="20"/>
          <w:szCs w:val="20"/>
        </w:rPr>
      </w:pPr>
      <w:r w:rsidRPr="005278C5">
        <w:rPr>
          <w:rFonts w:ascii="Times New Roman" w:hAnsi="Times New Roman" w:cs="Times New Roman"/>
          <w:sz w:val="20"/>
          <w:szCs w:val="20"/>
        </w:rPr>
        <w:t xml:space="preserve">And if </w:t>
      </w:r>
      <w:r w:rsidR="00945C4F" w:rsidRPr="005278C5">
        <w:rPr>
          <w:rFonts w:ascii="Times New Roman" w:hAnsi="Times New Roman" w:cs="Times New Roman"/>
          <w:sz w:val="20"/>
          <w:szCs w:val="20"/>
        </w:rPr>
        <w:t xml:space="preserve">it does, </w:t>
      </w:r>
      <w:r w:rsidR="00945C4F" w:rsidRPr="005278C5">
        <w:rPr>
          <w:rFonts w:ascii="Times New Roman" w:hAnsi="Times New Roman" w:cs="Times New Roman"/>
          <w:sz w:val="20"/>
          <w:szCs w:val="20"/>
          <w:highlight w:val="magenta"/>
        </w:rPr>
        <w:t xml:space="preserve">checking for and allow. </w:t>
      </w:r>
      <w:r w:rsidRPr="005278C5">
        <w:rPr>
          <w:rFonts w:ascii="Times New Roman" w:hAnsi="Times New Roman" w:cs="Times New Roman"/>
          <w:sz w:val="20"/>
          <w:szCs w:val="20"/>
          <w:highlight w:val="magenta"/>
        </w:rPr>
        <w:t xml:space="preserve">If there's </w:t>
      </w:r>
      <w:proofErr w:type="gramStart"/>
      <w:r w:rsidRPr="005278C5">
        <w:rPr>
          <w:rFonts w:ascii="Times New Roman" w:hAnsi="Times New Roman" w:cs="Times New Roman"/>
          <w:sz w:val="20"/>
          <w:szCs w:val="20"/>
          <w:highlight w:val="magenta"/>
        </w:rPr>
        <w:t>an allow</w:t>
      </w:r>
      <w:proofErr w:type="gramEnd"/>
      <w:r w:rsidRPr="005278C5">
        <w:rPr>
          <w:rFonts w:ascii="Times New Roman" w:hAnsi="Times New Roman" w:cs="Times New Roman"/>
          <w:sz w:val="20"/>
          <w:szCs w:val="20"/>
          <w:highlight w:val="magenta"/>
        </w:rPr>
        <w:t>, then it allows.</w:t>
      </w:r>
      <w:r w:rsidR="00945C4F" w:rsidRPr="005278C5">
        <w:rPr>
          <w:rFonts w:ascii="Times New Roman" w:hAnsi="Times New Roman" w:cs="Times New Roman"/>
          <w:sz w:val="20"/>
          <w:szCs w:val="20"/>
          <w:highlight w:val="magenta"/>
        </w:rPr>
        <w:t xml:space="preserve"> </w:t>
      </w:r>
      <w:r w:rsidRPr="005278C5">
        <w:rPr>
          <w:rFonts w:ascii="Times New Roman" w:hAnsi="Times New Roman" w:cs="Times New Roman"/>
          <w:sz w:val="20"/>
          <w:szCs w:val="20"/>
          <w:highlight w:val="magenta"/>
        </w:rPr>
        <w:t>If there's not, then in this case for a resource based policy, it carries on for an identity based</w:t>
      </w:r>
      <w:r w:rsidR="00945C4F" w:rsidRPr="005278C5">
        <w:rPr>
          <w:rFonts w:ascii="Times New Roman" w:hAnsi="Times New Roman" w:cs="Times New Roman"/>
          <w:sz w:val="20"/>
          <w:szCs w:val="20"/>
          <w:highlight w:val="magenta"/>
        </w:rPr>
        <w:t xml:space="preserve"> </w:t>
      </w:r>
      <w:r w:rsidRPr="005278C5">
        <w:rPr>
          <w:rFonts w:ascii="Times New Roman" w:hAnsi="Times New Roman" w:cs="Times New Roman"/>
          <w:sz w:val="20"/>
          <w:szCs w:val="20"/>
          <w:highlight w:val="magenta"/>
        </w:rPr>
        <w:t>policy.</w:t>
      </w:r>
    </w:p>
    <w:p w:rsidR="00945C4F" w:rsidRPr="005278C5" w:rsidRDefault="00945C4F" w:rsidP="005278C5">
      <w:pPr>
        <w:rPr>
          <w:rFonts w:ascii="Times New Roman" w:hAnsi="Times New Roman" w:cs="Times New Roman"/>
          <w:sz w:val="20"/>
          <w:szCs w:val="20"/>
        </w:rPr>
      </w:pPr>
    </w:p>
    <w:p w:rsidR="007126CB" w:rsidRPr="005278C5" w:rsidRDefault="00945C4F" w:rsidP="005278C5">
      <w:pPr>
        <w:rPr>
          <w:rFonts w:ascii="Times New Roman" w:hAnsi="Times New Roman" w:cs="Times New Roman"/>
          <w:sz w:val="20"/>
          <w:szCs w:val="20"/>
        </w:rPr>
      </w:pPr>
      <w:r w:rsidRPr="005278C5">
        <w:rPr>
          <w:rFonts w:ascii="Times New Roman" w:hAnsi="Times New Roman" w:cs="Times New Roman"/>
          <w:sz w:val="20"/>
          <w:szCs w:val="20"/>
          <w:highlight w:val="yellow"/>
        </w:rPr>
        <w:t>If there isn't an allow. It's basically the final decision. That’s the end of the processing.</w:t>
      </w:r>
    </w:p>
    <w:sectPr w:rsidR="007126CB" w:rsidRPr="005278C5" w:rsidSect="0049654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5B9"/>
    <w:multiLevelType w:val="hybridMultilevel"/>
    <w:tmpl w:val="737C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2CAF"/>
    <w:multiLevelType w:val="hybridMultilevel"/>
    <w:tmpl w:val="B1E4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32A1B"/>
    <w:multiLevelType w:val="hybridMultilevel"/>
    <w:tmpl w:val="B5CA8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5356B22"/>
    <w:multiLevelType w:val="hybridMultilevel"/>
    <w:tmpl w:val="A13E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630D8"/>
    <w:multiLevelType w:val="hybridMultilevel"/>
    <w:tmpl w:val="399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A2602"/>
    <w:multiLevelType w:val="hybridMultilevel"/>
    <w:tmpl w:val="AF4E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D6CBF"/>
    <w:multiLevelType w:val="hybridMultilevel"/>
    <w:tmpl w:val="13D0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15FB5"/>
    <w:multiLevelType w:val="hybridMultilevel"/>
    <w:tmpl w:val="E31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C4B00"/>
    <w:multiLevelType w:val="hybridMultilevel"/>
    <w:tmpl w:val="6F7C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C1910"/>
    <w:multiLevelType w:val="hybridMultilevel"/>
    <w:tmpl w:val="CBEC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D0F8D"/>
    <w:multiLevelType w:val="hybridMultilevel"/>
    <w:tmpl w:val="E11C88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3A167F"/>
    <w:multiLevelType w:val="hybridMultilevel"/>
    <w:tmpl w:val="E284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0574F"/>
    <w:multiLevelType w:val="hybridMultilevel"/>
    <w:tmpl w:val="3878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73577"/>
    <w:multiLevelType w:val="hybridMultilevel"/>
    <w:tmpl w:val="C382E88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5A97834"/>
    <w:multiLevelType w:val="hybridMultilevel"/>
    <w:tmpl w:val="4BE29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32035"/>
    <w:multiLevelType w:val="hybridMultilevel"/>
    <w:tmpl w:val="8C841F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8A910B8"/>
    <w:multiLevelType w:val="hybridMultilevel"/>
    <w:tmpl w:val="2DC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CB0E59"/>
    <w:multiLevelType w:val="hybridMultilevel"/>
    <w:tmpl w:val="38D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E66485"/>
    <w:multiLevelType w:val="hybridMultilevel"/>
    <w:tmpl w:val="BBDE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705699"/>
    <w:multiLevelType w:val="hybridMultilevel"/>
    <w:tmpl w:val="EDE8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2B6301"/>
    <w:multiLevelType w:val="hybridMultilevel"/>
    <w:tmpl w:val="C31C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C04215"/>
    <w:multiLevelType w:val="hybridMultilevel"/>
    <w:tmpl w:val="4252AABE"/>
    <w:lvl w:ilvl="0" w:tplc="D8C49424">
      <w:start w:val="1"/>
      <w:numFmt w:val="upperLetter"/>
      <w:lvlText w:val="%1."/>
      <w:lvlJc w:val="left"/>
      <w:pPr>
        <w:ind w:left="720" w:hanging="360"/>
      </w:pPr>
      <w:rPr>
        <w:rFonts w:ascii="Arial" w:hAnsi="Arial" w:cs="Arial" w:hint="default"/>
        <w:b/>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FB1A38"/>
    <w:multiLevelType w:val="hybridMultilevel"/>
    <w:tmpl w:val="9EE6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15385D"/>
    <w:multiLevelType w:val="hybridMultilevel"/>
    <w:tmpl w:val="058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6168EF"/>
    <w:multiLevelType w:val="hybridMultilevel"/>
    <w:tmpl w:val="E04E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06CF7"/>
    <w:multiLevelType w:val="hybridMultilevel"/>
    <w:tmpl w:val="16B683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424B7D82"/>
    <w:multiLevelType w:val="hybridMultilevel"/>
    <w:tmpl w:val="8A32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B168C"/>
    <w:multiLevelType w:val="hybridMultilevel"/>
    <w:tmpl w:val="2B90B5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43A855F9"/>
    <w:multiLevelType w:val="hybridMultilevel"/>
    <w:tmpl w:val="D312EF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4614263E"/>
    <w:multiLevelType w:val="hybridMultilevel"/>
    <w:tmpl w:val="973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676139"/>
    <w:multiLevelType w:val="hybridMultilevel"/>
    <w:tmpl w:val="37E8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503CE2"/>
    <w:multiLevelType w:val="hybridMultilevel"/>
    <w:tmpl w:val="48D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D25E98"/>
    <w:multiLevelType w:val="hybridMultilevel"/>
    <w:tmpl w:val="8FEE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E5307A"/>
    <w:multiLevelType w:val="hybridMultilevel"/>
    <w:tmpl w:val="5F56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990B3D"/>
    <w:multiLevelType w:val="hybridMultilevel"/>
    <w:tmpl w:val="86AC0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9A7D15"/>
    <w:multiLevelType w:val="hybridMultilevel"/>
    <w:tmpl w:val="E47629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B170A6"/>
    <w:multiLevelType w:val="hybridMultilevel"/>
    <w:tmpl w:val="EEDC2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B61012"/>
    <w:multiLevelType w:val="hybridMultilevel"/>
    <w:tmpl w:val="E982B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241802"/>
    <w:multiLevelType w:val="hybridMultilevel"/>
    <w:tmpl w:val="C48A5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B71C2D"/>
    <w:multiLevelType w:val="hybridMultilevel"/>
    <w:tmpl w:val="D24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24243E"/>
    <w:multiLevelType w:val="hybridMultilevel"/>
    <w:tmpl w:val="4DA2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5B7AE1"/>
    <w:multiLevelType w:val="hybridMultilevel"/>
    <w:tmpl w:val="E21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983223"/>
    <w:multiLevelType w:val="hybridMultilevel"/>
    <w:tmpl w:val="B904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F340A0"/>
    <w:multiLevelType w:val="hybridMultilevel"/>
    <w:tmpl w:val="908E0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04D1A"/>
    <w:multiLevelType w:val="hybridMultilevel"/>
    <w:tmpl w:val="33FC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2F7881"/>
    <w:multiLevelType w:val="hybridMultilevel"/>
    <w:tmpl w:val="EDB4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E112E3"/>
    <w:multiLevelType w:val="hybridMultilevel"/>
    <w:tmpl w:val="02AAB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3C10304"/>
    <w:multiLevelType w:val="hybridMultilevel"/>
    <w:tmpl w:val="CED8F2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747B635B"/>
    <w:multiLevelType w:val="hybridMultilevel"/>
    <w:tmpl w:val="E50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5A4B4B"/>
    <w:multiLevelType w:val="hybridMultilevel"/>
    <w:tmpl w:val="7F7A0DEA"/>
    <w:lvl w:ilvl="0" w:tplc="87B26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E60ED5"/>
    <w:multiLevelType w:val="hybridMultilevel"/>
    <w:tmpl w:val="4984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141725"/>
    <w:multiLevelType w:val="hybridMultilevel"/>
    <w:tmpl w:val="7648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AB01255"/>
    <w:multiLevelType w:val="hybridMultilevel"/>
    <w:tmpl w:val="1A1A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4"/>
  </w:num>
  <w:num w:numId="4">
    <w:abstractNumId w:val="26"/>
  </w:num>
  <w:num w:numId="5">
    <w:abstractNumId w:val="23"/>
  </w:num>
  <w:num w:numId="6">
    <w:abstractNumId w:val="27"/>
  </w:num>
  <w:num w:numId="7">
    <w:abstractNumId w:val="37"/>
  </w:num>
  <w:num w:numId="8">
    <w:abstractNumId w:val="35"/>
  </w:num>
  <w:num w:numId="9">
    <w:abstractNumId w:val="28"/>
  </w:num>
  <w:num w:numId="10">
    <w:abstractNumId w:val="34"/>
  </w:num>
  <w:num w:numId="11">
    <w:abstractNumId w:val="14"/>
  </w:num>
  <w:num w:numId="12">
    <w:abstractNumId w:val="50"/>
  </w:num>
  <w:num w:numId="13">
    <w:abstractNumId w:val="43"/>
  </w:num>
  <w:num w:numId="14">
    <w:abstractNumId w:val="6"/>
  </w:num>
  <w:num w:numId="15">
    <w:abstractNumId w:val="38"/>
  </w:num>
  <w:num w:numId="16">
    <w:abstractNumId w:val="36"/>
  </w:num>
  <w:num w:numId="17">
    <w:abstractNumId w:val="17"/>
  </w:num>
  <w:num w:numId="18">
    <w:abstractNumId w:val="8"/>
  </w:num>
  <w:num w:numId="19">
    <w:abstractNumId w:val="40"/>
  </w:num>
  <w:num w:numId="20">
    <w:abstractNumId w:val="12"/>
  </w:num>
  <w:num w:numId="21">
    <w:abstractNumId w:val="49"/>
  </w:num>
  <w:num w:numId="22">
    <w:abstractNumId w:val="13"/>
  </w:num>
  <w:num w:numId="23">
    <w:abstractNumId w:val="15"/>
  </w:num>
  <w:num w:numId="24">
    <w:abstractNumId w:val="47"/>
  </w:num>
  <w:num w:numId="25">
    <w:abstractNumId w:val="19"/>
  </w:num>
  <w:num w:numId="26">
    <w:abstractNumId w:val="42"/>
  </w:num>
  <w:num w:numId="27">
    <w:abstractNumId w:val="11"/>
  </w:num>
  <w:num w:numId="28">
    <w:abstractNumId w:val="45"/>
  </w:num>
  <w:num w:numId="29">
    <w:abstractNumId w:val="4"/>
  </w:num>
  <w:num w:numId="30">
    <w:abstractNumId w:val="16"/>
  </w:num>
  <w:num w:numId="31">
    <w:abstractNumId w:val="39"/>
  </w:num>
  <w:num w:numId="32">
    <w:abstractNumId w:val="3"/>
  </w:num>
  <w:num w:numId="33">
    <w:abstractNumId w:val="33"/>
  </w:num>
  <w:num w:numId="34">
    <w:abstractNumId w:val="52"/>
  </w:num>
  <w:num w:numId="35">
    <w:abstractNumId w:val="25"/>
  </w:num>
  <w:num w:numId="36">
    <w:abstractNumId w:val="1"/>
  </w:num>
  <w:num w:numId="37">
    <w:abstractNumId w:val="20"/>
  </w:num>
  <w:num w:numId="38">
    <w:abstractNumId w:val="48"/>
  </w:num>
  <w:num w:numId="39">
    <w:abstractNumId w:val="24"/>
  </w:num>
  <w:num w:numId="40">
    <w:abstractNumId w:val="41"/>
  </w:num>
  <w:num w:numId="41">
    <w:abstractNumId w:val="51"/>
  </w:num>
  <w:num w:numId="42">
    <w:abstractNumId w:val="0"/>
  </w:num>
  <w:num w:numId="43">
    <w:abstractNumId w:val="29"/>
  </w:num>
  <w:num w:numId="44">
    <w:abstractNumId w:val="21"/>
  </w:num>
  <w:num w:numId="45">
    <w:abstractNumId w:val="46"/>
  </w:num>
  <w:num w:numId="46">
    <w:abstractNumId w:val="31"/>
  </w:num>
  <w:num w:numId="47">
    <w:abstractNumId w:val="18"/>
  </w:num>
  <w:num w:numId="48">
    <w:abstractNumId w:val="22"/>
  </w:num>
  <w:num w:numId="49">
    <w:abstractNumId w:val="7"/>
  </w:num>
  <w:num w:numId="50">
    <w:abstractNumId w:val="9"/>
  </w:num>
  <w:num w:numId="51">
    <w:abstractNumId w:val="5"/>
  </w:num>
  <w:num w:numId="52">
    <w:abstractNumId w:val="32"/>
  </w:num>
  <w:num w:numId="53">
    <w:abstractNumId w:val="30"/>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hav Sapkota">
    <w15:presenceInfo w15:providerId="Windows Live" w15:userId="a6e97b8e720e6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4D"/>
    <w:rsid w:val="000039DB"/>
    <w:rsid w:val="000072EA"/>
    <w:rsid w:val="00012EA0"/>
    <w:rsid w:val="000156C0"/>
    <w:rsid w:val="00015C1D"/>
    <w:rsid w:val="000166E5"/>
    <w:rsid w:val="00035D75"/>
    <w:rsid w:val="00036CC6"/>
    <w:rsid w:val="0004127C"/>
    <w:rsid w:val="00043860"/>
    <w:rsid w:val="00064493"/>
    <w:rsid w:val="00086C8F"/>
    <w:rsid w:val="00094AA0"/>
    <w:rsid w:val="000963BF"/>
    <w:rsid w:val="000A41E0"/>
    <w:rsid w:val="000C00FD"/>
    <w:rsid w:val="000D2B6B"/>
    <w:rsid w:val="000D57E7"/>
    <w:rsid w:val="000D7B10"/>
    <w:rsid w:val="000E07EC"/>
    <w:rsid w:val="000E1F23"/>
    <w:rsid w:val="000E62BC"/>
    <w:rsid w:val="000E7D0E"/>
    <w:rsid w:val="000F2ECE"/>
    <w:rsid w:val="00104FB8"/>
    <w:rsid w:val="00105463"/>
    <w:rsid w:val="001109E5"/>
    <w:rsid w:val="00111945"/>
    <w:rsid w:val="00120B4D"/>
    <w:rsid w:val="00126351"/>
    <w:rsid w:val="001329D2"/>
    <w:rsid w:val="00132F7D"/>
    <w:rsid w:val="001400E9"/>
    <w:rsid w:val="00144E0E"/>
    <w:rsid w:val="00150BB9"/>
    <w:rsid w:val="001679C3"/>
    <w:rsid w:val="001734E0"/>
    <w:rsid w:val="0017456A"/>
    <w:rsid w:val="00176EE1"/>
    <w:rsid w:val="00177E33"/>
    <w:rsid w:val="00181F05"/>
    <w:rsid w:val="00183F88"/>
    <w:rsid w:val="00190CE9"/>
    <w:rsid w:val="001A2E74"/>
    <w:rsid w:val="001B01F6"/>
    <w:rsid w:val="001B14F0"/>
    <w:rsid w:val="001B290D"/>
    <w:rsid w:val="001B4E35"/>
    <w:rsid w:val="001C649F"/>
    <w:rsid w:val="001C74B4"/>
    <w:rsid w:val="001E1EE5"/>
    <w:rsid w:val="001E29F2"/>
    <w:rsid w:val="001E5565"/>
    <w:rsid w:val="001F0D50"/>
    <w:rsid w:val="001F67BB"/>
    <w:rsid w:val="001F7631"/>
    <w:rsid w:val="00203472"/>
    <w:rsid w:val="00204180"/>
    <w:rsid w:val="002120D7"/>
    <w:rsid w:val="00213854"/>
    <w:rsid w:val="00216C61"/>
    <w:rsid w:val="002234DF"/>
    <w:rsid w:val="00226656"/>
    <w:rsid w:val="00231E80"/>
    <w:rsid w:val="00233878"/>
    <w:rsid w:val="0023486D"/>
    <w:rsid w:val="002513CF"/>
    <w:rsid w:val="00254C84"/>
    <w:rsid w:val="0026049E"/>
    <w:rsid w:val="0026678C"/>
    <w:rsid w:val="0027252A"/>
    <w:rsid w:val="00273E7D"/>
    <w:rsid w:val="002863E0"/>
    <w:rsid w:val="0029169B"/>
    <w:rsid w:val="002A2ABE"/>
    <w:rsid w:val="002B28E2"/>
    <w:rsid w:val="002B3426"/>
    <w:rsid w:val="002B4B25"/>
    <w:rsid w:val="002D2D79"/>
    <w:rsid w:val="002E4EDC"/>
    <w:rsid w:val="002E7644"/>
    <w:rsid w:val="00305CA8"/>
    <w:rsid w:val="00305D57"/>
    <w:rsid w:val="003060B3"/>
    <w:rsid w:val="0030655E"/>
    <w:rsid w:val="003108AD"/>
    <w:rsid w:val="0031570B"/>
    <w:rsid w:val="0033079E"/>
    <w:rsid w:val="00330D18"/>
    <w:rsid w:val="00333112"/>
    <w:rsid w:val="003427D4"/>
    <w:rsid w:val="00355630"/>
    <w:rsid w:val="00363EEA"/>
    <w:rsid w:val="00365001"/>
    <w:rsid w:val="003757D8"/>
    <w:rsid w:val="00377CDA"/>
    <w:rsid w:val="0038070C"/>
    <w:rsid w:val="00381F7E"/>
    <w:rsid w:val="0038684E"/>
    <w:rsid w:val="00392AF4"/>
    <w:rsid w:val="003B12AF"/>
    <w:rsid w:val="003B4E2C"/>
    <w:rsid w:val="003C0500"/>
    <w:rsid w:val="003C3EAF"/>
    <w:rsid w:val="003E15D3"/>
    <w:rsid w:val="003F2D0B"/>
    <w:rsid w:val="003F5FB7"/>
    <w:rsid w:val="004000B8"/>
    <w:rsid w:val="00403511"/>
    <w:rsid w:val="004042AF"/>
    <w:rsid w:val="004253CC"/>
    <w:rsid w:val="0043354E"/>
    <w:rsid w:val="00451F47"/>
    <w:rsid w:val="004531C3"/>
    <w:rsid w:val="004536D3"/>
    <w:rsid w:val="004538C2"/>
    <w:rsid w:val="00455391"/>
    <w:rsid w:val="00455FB6"/>
    <w:rsid w:val="00456C60"/>
    <w:rsid w:val="00457654"/>
    <w:rsid w:val="00460345"/>
    <w:rsid w:val="004720C6"/>
    <w:rsid w:val="00481A76"/>
    <w:rsid w:val="00486F54"/>
    <w:rsid w:val="00487964"/>
    <w:rsid w:val="00492CBD"/>
    <w:rsid w:val="00494143"/>
    <w:rsid w:val="00495AF5"/>
    <w:rsid w:val="0049654E"/>
    <w:rsid w:val="0049661C"/>
    <w:rsid w:val="004E0C6F"/>
    <w:rsid w:val="004E1595"/>
    <w:rsid w:val="004E3012"/>
    <w:rsid w:val="004F0C85"/>
    <w:rsid w:val="004F2735"/>
    <w:rsid w:val="00501FE8"/>
    <w:rsid w:val="005039CE"/>
    <w:rsid w:val="005041B1"/>
    <w:rsid w:val="00504CD2"/>
    <w:rsid w:val="005050A3"/>
    <w:rsid w:val="00515291"/>
    <w:rsid w:val="00516D05"/>
    <w:rsid w:val="0052068C"/>
    <w:rsid w:val="0052336B"/>
    <w:rsid w:val="005278C5"/>
    <w:rsid w:val="00531F11"/>
    <w:rsid w:val="0054058E"/>
    <w:rsid w:val="00543922"/>
    <w:rsid w:val="0055446E"/>
    <w:rsid w:val="00565EF7"/>
    <w:rsid w:val="005736ED"/>
    <w:rsid w:val="00576964"/>
    <w:rsid w:val="00582ED3"/>
    <w:rsid w:val="0058702A"/>
    <w:rsid w:val="005A6BA4"/>
    <w:rsid w:val="005A6E36"/>
    <w:rsid w:val="005A7050"/>
    <w:rsid w:val="005B685B"/>
    <w:rsid w:val="005C3EA7"/>
    <w:rsid w:val="005C5A48"/>
    <w:rsid w:val="005C7E61"/>
    <w:rsid w:val="005F230A"/>
    <w:rsid w:val="005F2A76"/>
    <w:rsid w:val="005F2EF5"/>
    <w:rsid w:val="005F33F3"/>
    <w:rsid w:val="005F6B52"/>
    <w:rsid w:val="005F77EE"/>
    <w:rsid w:val="005F7E74"/>
    <w:rsid w:val="00600994"/>
    <w:rsid w:val="006070FE"/>
    <w:rsid w:val="00621B71"/>
    <w:rsid w:val="00627644"/>
    <w:rsid w:val="00642638"/>
    <w:rsid w:val="00644B88"/>
    <w:rsid w:val="00646335"/>
    <w:rsid w:val="0065164A"/>
    <w:rsid w:val="00660927"/>
    <w:rsid w:val="00663E60"/>
    <w:rsid w:val="00671602"/>
    <w:rsid w:val="006725BB"/>
    <w:rsid w:val="006778B8"/>
    <w:rsid w:val="00677FDC"/>
    <w:rsid w:val="006852BB"/>
    <w:rsid w:val="00685DFB"/>
    <w:rsid w:val="00691695"/>
    <w:rsid w:val="00692B3C"/>
    <w:rsid w:val="0069773A"/>
    <w:rsid w:val="006A0B2F"/>
    <w:rsid w:val="006A0C29"/>
    <w:rsid w:val="006A1DD1"/>
    <w:rsid w:val="006A21B4"/>
    <w:rsid w:val="006A26E4"/>
    <w:rsid w:val="006A6575"/>
    <w:rsid w:val="006A7D72"/>
    <w:rsid w:val="006B09B5"/>
    <w:rsid w:val="006B150C"/>
    <w:rsid w:val="006B3CBA"/>
    <w:rsid w:val="006C2AF2"/>
    <w:rsid w:val="006C7587"/>
    <w:rsid w:val="006F62AF"/>
    <w:rsid w:val="007001C4"/>
    <w:rsid w:val="007008E6"/>
    <w:rsid w:val="0070743B"/>
    <w:rsid w:val="007126CB"/>
    <w:rsid w:val="0072092F"/>
    <w:rsid w:val="00721A6E"/>
    <w:rsid w:val="00725A2E"/>
    <w:rsid w:val="007429DE"/>
    <w:rsid w:val="00742F2F"/>
    <w:rsid w:val="0074372B"/>
    <w:rsid w:val="00752CEE"/>
    <w:rsid w:val="007545B4"/>
    <w:rsid w:val="00754821"/>
    <w:rsid w:val="00754DC0"/>
    <w:rsid w:val="00760A0A"/>
    <w:rsid w:val="00761292"/>
    <w:rsid w:val="00762C07"/>
    <w:rsid w:val="00773380"/>
    <w:rsid w:val="0078265D"/>
    <w:rsid w:val="007837D3"/>
    <w:rsid w:val="0078564D"/>
    <w:rsid w:val="007B234E"/>
    <w:rsid w:val="007B691A"/>
    <w:rsid w:val="007B71D6"/>
    <w:rsid w:val="007D0D72"/>
    <w:rsid w:val="007D3933"/>
    <w:rsid w:val="007D6659"/>
    <w:rsid w:val="007D7384"/>
    <w:rsid w:val="007E0C0F"/>
    <w:rsid w:val="007E4A3D"/>
    <w:rsid w:val="007F3085"/>
    <w:rsid w:val="007F6C62"/>
    <w:rsid w:val="008035FD"/>
    <w:rsid w:val="00805B1A"/>
    <w:rsid w:val="0081200B"/>
    <w:rsid w:val="008201EB"/>
    <w:rsid w:val="0082428E"/>
    <w:rsid w:val="00824506"/>
    <w:rsid w:val="00875771"/>
    <w:rsid w:val="00876BB9"/>
    <w:rsid w:val="00890C09"/>
    <w:rsid w:val="00894A79"/>
    <w:rsid w:val="00896808"/>
    <w:rsid w:val="008A695D"/>
    <w:rsid w:val="008C1000"/>
    <w:rsid w:val="008D6699"/>
    <w:rsid w:val="008E01A6"/>
    <w:rsid w:val="008E0CA2"/>
    <w:rsid w:val="008E41D9"/>
    <w:rsid w:val="008F3640"/>
    <w:rsid w:val="008F502B"/>
    <w:rsid w:val="0090039A"/>
    <w:rsid w:val="00905736"/>
    <w:rsid w:val="0090615D"/>
    <w:rsid w:val="00914A51"/>
    <w:rsid w:val="00930EAA"/>
    <w:rsid w:val="009310F6"/>
    <w:rsid w:val="0094252C"/>
    <w:rsid w:val="00945C4F"/>
    <w:rsid w:val="00962559"/>
    <w:rsid w:val="00972451"/>
    <w:rsid w:val="009731CA"/>
    <w:rsid w:val="00990251"/>
    <w:rsid w:val="00991C5B"/>
    <w:rsid w:val="009948F3"/>
    <w:rsid w:val="009A0DA9"/>
    <w:rsid w:val="009A31A2"/>
    <w:rsid w:val="009C49D7"/>
    <w:rsid w:val="009F2084"/>
    <w:rsid w:val="00A02929"/>
    <w:rsid w:val="00A04B28"/>
    <w:rsid w:val="00A12830"/>
    <w:rsid w:val="00A15D6B"/>
    <w:rsid w:val="00A215CF"/>
    <w:rsid w:val="00A26071"/>
    <w:rsid w:val="00A426E6"/>
    <w:rsid w:val="00A70384"/>
    <w:rsid w:val="00A725C6"/>
    <w:rsid w:val="00A73309"/>
    <w:rsid w:val="00A74895"/>
    <w:rsid w:val="00A76722"/>
    <w:rsid w:val="00A76A81"/>
    <w:rsid w:val="00A92753"/>
    <w:rsid w:val="00A963A7"/>
    <w:rsid w:val="00AA0C56"/>
    <w:rsid w:val="00AB09A7"/>
    <w:rsid w:val="00AB7C47"/>
    <w:rsid w:val="00AD466F"/>
    <w:rsid w:val="00AD7A1B"/>
    <w:rsid w:val="00AE03EB"/>
    <w:rsid w:val="00AE047D"/>
    <w:rsid w:val="00AE1852"/>
    <w:rsid w:val="00AF341E"/>
    <w:rsid w:val="00AF6749"/>
    <w:rsid w:val="00AF72CD"/>
    <w:rsid w:val="00B12F24"/>
    <w:rsid w:val="00B13518"/>
    <w:rsid w:val="00B13AC1"/>
    <w:rsid w:val="00B13BBC"/>
    <w:rsid w:val="00B2226F"/>
    <w:rsid w:val="00B2433A"/>
    <w:rsid w:val="00B442BB"/>
    <w:rsid w:val="00B44BBC"/>
    <w:rsid w:val="00B56DBA"/>
    <w:rsid w:val="00B74883"/>
    <w:rsid w:val="00B77B2A"/>
    <w:rsid w:val="00B84185"/>
    <w:rsid w:val="00B903A3"/>
    <w:rsid w:val="00B936AF"/>
    <w:rsid w:val="00BA5955"/>
    <w:rsid w:val="00BA7BBC"/>
    <w:rsid w:val="00BB4669"/>
    <w:rsid w:val="00BB5785"/>
    <w:rsid w:val="00BC1702"/>
    <w:rsid w:val="00BC487D"/>
    <w:rsid w:val="00BC4A03"/>
    <w:rsid w:val="00BD08F6"/>
    <w:rsid w:val="00BD4F9F"/>
    <w:rsid w:val="00BF5074"/>
    <w:rsid w:val="00C04DEB"/>
    <w:rsid w:val="00C0558F"/>
    <w:rsid w:val="00C064A5"/>
    <w:rsid w:val="00C331FF"/>
    <w:rsid w:val="00C448B6"/>
    <w:rsid w:val="00C47AE6"/>
    <w:rsid w:val="00C652FA"/>
    <w:rsid w:val="00C87261"/>
    <w:rsid w:val="00C92BF9"/>
    <w:rsid w:val="00C96CEE"/>
    <w:rsid w:val="00CA7287"/>
    <w:rsid w:val="00CB1DC2"/>
    <w:rsid w:val="00CC0E69"/>
    <w:rsid w:val="00CC5A43"/>
    <w:rsid w:val="00CC6B05"/>
    <w:rsid w:val="00CD20D6"/>
    <w:rsid w:val="00CD6B05"/>
    <w:rsid w:val="00CD7230"/>
    <w:rsid w:val="00CE056B"/>
    <w:rsid w:val="00CF0695"/>
    <w:rsid w:val="00D02060"/>
    <w:rsid w:val="00D02B4E"/>
    <w:rsid w:val="00D07822"/>
    <w:rsid w:val="00D14013"/>
    <w:rsid w:val="00D15358"/>
    <w:rsid w:val="00D25A7D"/>
    <w:rsid w:val="00D30735"/>
    <w:rsid w:val="00D42142"/>
    <w:rsid w:val="00D4755F"/>
    <w:rsid w:val="00D56622"/>
    <w:rsid w:val="00D65A4D"/>
    <w:rsid w:val="00D71781"/>
    <w:rsid w:val="00D80C24"/>
    <w:rsid w:val="00D813AB"/>
    <w:rsid w:val="00D8542D"/>
    <w:rsid w:val="00DA0A61"/>
    <w:rsid w:val="00DA43DA"/>
    <w:rsid w:val="00DB21A9"/>
    <w:rsid w:val="00DB54B4"/>
    <w:rsid w:val="00DC4859"/>
    <w:rsid w:val="00DD6431"/>
    <w:rsid w:val="00DD6451"/>
    <w:rsid w:val="00DE6797"/>
    <w:rsid w:val="00DF09BB"/>
    <w:rsid w:val="00E14C48"/>
    <w:rsid w:val="00E1554F"/>
    <w:rsid w:val="00E23B6A"/>
    <w:rsid w:val="00E357A0"/>
    <w:rsid w:val="00E36DDF"/>
    <w:rsid w:val="00E5555A"/>
    <w:rsid w:val="00E6058C"/>
    <w:rsid w:val="00E71F9D"/>
    <w:rsid w:val="00E94848"/>
    <w:rsid w:val="00EA4438"/>
    <w:rsid w:val="00EA4CA8"/>
    <w:rsid w:val="00EA648A"/>
    <w:rsid w:val="00EB5B3C"/>
    <w:rsid w:val="00EB66E5"/>
    <w:rsid w:val="00EB73AB"/>
    <w:rsid w:val="00EC1382"/>
    <w:rsid w:val="00EC19AC"/>
    <w:rsid w:val="00ED5AAA"/>
    <w:rsid w:val="00ED670C"/>
    <w:rsid w:val="00ED6D29"/>
    <w:rsid w:val="00ED7515"/>
    <w:rsid w:val="00EE050B"/>
    <w:rsid w:val="00EE3E71"/>
    <w:rsid w:val="00EE48FE"/>
    <w:rsid w:val="00EE5FE8"/>
    <w:rsid w:val="00EE6594"/>
    <w:rsid w:val="00EF38EF"/>
    <w:rsid w:val="00EF42B1"/>
    <w:rsid w:val="00F24FD4"/>
    <w:rsid w:val="00F41FE9"/>
    <w:rsid w:val="00F42709"/>
    <w:rsid w:val="00F55079"/>
    <w:rsid w:val="00F626FB"/>
    <w:rsid w:val="00F8180E"/>
    <w:rsid w:val="00F8325D"/>
    <w:rsid w:val="00F83521"/>
    <w:rsid w:val="00F836EE"/>
    <w:rsid w:val="00F859AF"/>
    <w:rsid w:val="00F971E6"/>
    <w:rsid w:val="00FA0CBB"/>
    <w:rsid w:val="00FA40AB"/>
    <w:rsid w:val="00FC3546"/>
    <w:rsid w:val="00FD43EA"/>
    <w:rsid w:val="00FD4819"/>
    <w:rsid w:val="00FD536F"/>
    <w:rsid w:val="00FD586A"/>
    <w:rsid w:val="00FE2CFC"/>
    <w:rsid w:val="00FE5DCA"/>
    <w:rsid w:val="00FF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39A1-A48F-4029-B7B7-A55054A1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C6"/>
    <w:pPr>
      <w:ind w:left="720"/>
      <w:contextualSpacing/>
    </w:pPr>
  </w:style>
  <w:style w:type="character" w:styleId="Hyperlink">
    <w:name w:val="Hyperlink"/>
    <w:basedOn w:val="DefaultParagraphFont"/>
    <w:uiPriority w:val="99"/>
    <w:unhideWhenUsed/>
    <w:rsid w:val="001B4E35"/>
    <w:rPr>
      <w:color w:val="0563C1" w:themeColor="hyperlink"/>
      <w:u w:val="single"/>
    </w:rPr>
  </w:style>
  <w:style w:type="paragraph" w:styleId="NormalWeb">
    <w:name w:val="Normal (Web)"/>
    <w:basedOn w:val="Normal"/>
    <w:uiPriority w:val="99"/>
    <w:unhideWhenUsed/>
    <w:rsid w:val="003E1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0A3"/>
    <w:rPr>
      <w:b/>
      <w:bCs/>
    </w:rPr>
  </w:style>
  <w:style w:type="character" w:styleId="Emphasis">
    <w:name w:val="Emphasis"/>
    <w:basedOn w:val="DefaultParagraphFont"/>
    <w:uiPriority w:val="20"/>
    <w:qFormat/>
    <w:rsid w:val="005050A3"/>
    <w:rPr>
      <w:i/>
      <w:iCs/>
    </w:rPr>
  </w:style>
  <w:style w:type="character" w:styleId="HTMLCode">
    <w:name w:val="HTML Code"/>
    <w:basedOn w:val="DefaultParagraphFont"/>
    <w:uiPriority w:val="99"/>
    <w:semiHidden/>
    <w:unhideWhenUsed/>
    <w:rsid w:val="005050A3"/>
    <w:rPr>
      <w:rFonts w:ascii="Courier New" w:eastAsia="Times New Roman" w:hAnsi="Courier New" w:cs="Courier New"/>
      <w:sz w:val="20"/>
      <w:szCs w:val="20"/>
    </w:rPr>
  </w:style>
  <w:style w:type="paragraph" w:customStyle="1" w:styleId="transcript--underline-cue--3osdw">
    <w:name w:val="transcript--underline-cue--3osdw"/>
    <w:basedOn w:val="Normal"/>
    <w:rsid w:val="003F5F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3F5FB7"/>
  </w:style>
  <w:style w:type="character" w:customStyle="1" w:styleId="toggle-control-label">
    <w:name w:val="toggle-control-label"/>
    <w:basedOn w:val="DefaultParagraphFont"/>
    <w:rsid w:val="00ED5AAA"/>
  </w:style>
  <w:style w:type="character" w:customStyle="1" w:styleId="sr-only">
    <w:name w:val="sr-only"/>
    <w:basedOn w:val="DefaultParagraphFont"/>
    <w:rsid w:val="00ED5AAA"/>
  </w:style>
  <w:style w:type="character" w:styleId="CommentReference">
    <w:name w:val="annotation reference"/>
    <w:basedOn w:val="DefaultParagraphFont"/>
    <w:uiPriority w:val="99"/>
    <w:semiHidden/>
    <w:unhideWhenUsed/>
    <w:rsid w:val="00226656"/>
    <w:rPr>
      <w:sz w:val="16"/>
      <w:szCs w:val="16"/>
    </w:rPr>
  </w:style>
  <w:style w:type="paragraph" w:styleId="CommentText">
    <w:name w:val="annotation text"/>
    <w:basedOn w:val="Normal"/>
    <w:link w:val="CommentTextChar"/>
    <w:uiPriority w:val="99"/>
    <w:semiHidden/>
    <w:unhideWhenUsed/>
    <w:rsid w:val="00226656"/>
    <w:pPr>
      <w:spacing w:line="240" w:lineRule="auto"/>
    </w:pPr>
    <w:rPr>
      <w:sz w:val="20"/>
      <w:szCs w:val="20"/>
    </w:rPr>
  </w:style>
  <w:style w:type="character" w:customStyle="1" w:styleId="CommentTextChar">
    <w:name w:val="Comment Text Char"/>
    <w:basedOn w:val="DefaultParagraphFont"/>
    <w:link w:val="CommentText"/>
    <w:uiPriority w:val="99"/>
    <w:semiHidden/>
    <w:rsid w:val="00226656"/>
    <w:rPr>
      <w:sz w:val="20"/>
      <w:szCs w:val="20"/>
    </w:rPr>
  </w:style>
  <w:style w:type="paragraph" w:styleId="CommentSubject">
    <w:name w:val="annotation subject"/>
    <w:basedOn w:val="CommentText"/>
    <w:next w:val="CommentText"/>
    <w:link w:val="CommentSubjectChar"/>
    <w:uiPriority w:val="99"/>
    <w:semiHidden/>
    <w:unhideWhenUsed/>
    <w:rsid w:val="00226656"/>
    <w:rPr>
      <w:b/>
      <w:bCs/>
    </w:rPr>
  </w:style>
  <w:style w:type="character" w:customStyle="1" w:styleId="CommentSubjectChar">
    <w:name w:val="Comment Subject Char"/>
    <w:basedOn w:val="CommentTextChar"/>
    <w:link w:val="CommentSubject"/>
    <w:uiPriority w:val="99"/>
    <w:semiHidden/>
    <w:rsid w:val="00226656"/>
    <w:rPr>
      <w:b/>
      <w:bCs/>
      <w:sz w:val="20"/>
      <w:szCs w:val="20"/>
    </w:rPr>
  </w:style>
  <w:style w:type="paragraph" w:styleId="BalloonText">
    <w:name w:val="Balloon Text"/>
    <w:basedOn w:val="Normal"/>
    <w:link w:val="BalloonTextChar"/>
    <w:uiPriority w:val="99"/>
    <w:semiHidden/>
    <w:unhideWhenUsed/>
    <w:rsid w:val="0022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656"/>
    <w:rPr>
      <w:rFonts w:ascii="Segoe UI" w:hAnsi="Segoe UI" w:cs="Segoe UI"/>
      <w:sz w:val="18"/>
      <w:szCs w:val="18"/>
    </w:rPr>
  </w:style>
  <w:style w:type="character" w:styleId="LineNumber">
    <w:name w:val="line number"/>
    <w:basedOn w:val="DefaultParagraphFont"/>
    <w:uiPriority w:val="99"/>
    <w:semiHidden/>
    <w:unhideWhenUsed/>
    <w:rsid w:val="0049654E"/>
  </w:style>
  <w:style w:type="character" w:customStyle="1" w:styleId="Heading1Char">
    <w:name w:val="Heading 1 Char"/>
    <w:basedOn w:val="DefaultParagraphFont"/>
    <w:link w:val="Heading1"/>
    <w:uiPriority w:val="9"/>
    <w:rsid w:val="004965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654E"/>
    <w:pPr>
      <w:outlineLvl w:val="9"/>
    </w:pPr>
  </w:style>
  <w:style w:type="paragraph" w:styleId="EnvelopeAddress">
    <w:name w:val="envelope address"/>
    <w:basedOn w:val="Normal"/>
    <w:uiPriority w:val="99"/>
    <w:unhideWhenUsed/>
    <w:rsid w:val="000039D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039DB"/>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A4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5504">
      <w:bodyDiv w:val="1"/>
      <w:marLeft w:val="0"/>
      <w:marRight w:val="0"/>
      <w:marTop w:val="0"/>
      <w:marBottom w:val="0"/>
      <w:divBdr>
        <w:top w:val="none" w:sz="0" w:space="0" w:color="auto"/>
        <w:left w:val="none" w:sz="0" w:space="0" w:color="auto"/>
        <w:bottom w:val="none" w:sz="0" w:space="0" w:color="auto"/>
        <w:right w:val="none" w:sz="0" w:space="0" w:color="auto"/>
      </w:divBdr>
    </w:div>
    <w:div w:id="72435758">
      <w:bodyDiv w:val="1"/>
      <w:marLeft w:val="0"/>
      <w:marRight w:val="0"/>
      <w:marTop w:val="0"/>
      <w:marBottom w:val="0"/>
      <w:divBdr>
        <w:top w:val="none" w:sz="0" w:space="0" w:color="auto"/>
        <w:left w:val="none" w:sz="0" w:space="0" w:color="auto"/>
        <w:bottom w:val="none" w:sz="0" w:space="0" w:color="auto"/>
        <w:right w:val="none" w:sz="0" w:space="0" w:color="auto"/>
      </w:divBdr>
      <w:divsChild>
        <w:div w:id="1180197472">
          <w:marLeft w:val="0"/>
          <w:marRight w:val="0"/>
          <w:marTop w:val="0"/>
          <w:marBottom w:val="0"/>
          <w:divBdr>
            <w:top w:val="none" w:sz="0" w:space="0" w:color="auto"/>
            <w:left w:val="none" w:sz="0" w:space="0" w:color="auto"/>
            <w:bottom w:val="none" w:sz="0" w:space="0" w:color="auto"/>
            <w:right w:val="none" w:sz="0" w:space="0" w:color="auto"/>
          </w:divBdr>
        </w:div>
        <w:div w:id="413941407">
          <w:marLeft w:val="0"/>
          <w:marRight w:val="0"/>
          <w:marTop w:val="0"/>
          <w:marBottom w:val="0"/>
          <w:divBdr>
            <w:top w:val="none" w:sz="0" w:space="0" w:color="auto"/>
            <w:left w:val="none" w:sz="0" w:space="0" w:color="auto"/>
            <w:bottom w:val="none" w:sz="0" w:space="0" w:color="auto"/>
            <w:right w:val="none" w:sz="0" w:space="0" w:color="auto"/>
          </w:divBdr>
        </w:div>
      </w:divsChild>
    </w:div>
    <w:div w:id="77023997">
      <w:bodyDiv w:val="1"/>
      <w:marLeft w:val="0"/>
      <w:marRight w:val="0"/>
      <w:marTop w:val="0"/>
      <w:marBottom w:val="0"/>
      <w:divBdr>
        <w:top w:val="none" w:sz="0" w:space="0" w:color="auto"/>
        <w:left w:val="none" w:sz="0" w:space="0" w:color="auto"/>
        <w:bottom w:val="none" w:sz="0" w:space="0" w:color="auto"/>
        <w:right w:val="none" w:sz="0" w:space="0" w:color="auto"/>
      </w:divBdr>
      <w:divsChild>
        <w:div w:id="1565023292">
          <w:marLeft w:val="0"/>
          <w:marRight w:val="0"/>
          <w:marTop w:val="0"/>
          <w:marBottom w:val="0"/>
          <w:divBdr>
            <w:top w:val="none" w:sz="0" w:space="0" w:color="auto"/>
            <w:left w:val="none" w:sz="0" w:space="0" w:color="auto"/>
            <w:bottom w:val="none" w:sz="0" w:space="0" w:color="auto"/>
            <w:right w:val="none" w:sz="0" w:space="0" w:color="auto"/>
          </w:divBdr>
        </w:div>
        <w:div w:id="385493143">
          <w:marLeft w:val="0"/>
          <w:marRight w:val="0"/>
          <w:marTop w:val="0"/>
          <w:marBottom w:val="0"/>
          <w:divBdr>
            <w:top w:val="none" w:sz="0" w:space="0" w:color="auto"/>
            <w:left w:val="none" w:sz="0" w:space="0" w:color="auto"/>
            <w:bottom w:val="none" w:sz="0" w:space="0" w:color="auto"/>
            <w:right w:val="none" w:sz="0" w:space="0" w:color="auto"/>
          </w:divBdr>
        </w:div>
        <w:div w:id="1159468605">
          <w:marLeft w:val="0"/>
          <w:marRight w:val="0"/>
          <w:marTop w:val="0"/>
          <w:marBottom w:val="0"/>
          <w:divBdr>
            <w:top w:val="none" w:sz="0" w:space="0" w:color="auto"/>
            <w:left w:val="none" w:sz="0" w:space="0" w:color="auto"/>
            <w:bottom w:val="none" w:sz="0" w:space="0" w:color="auto"/>
            <w:right w:val="none" w:sz="0" w:space="0" w:color="auto"/>
          </w:divBdr>
        </w:div>
        <w:div w:id="1098410313">
          <w:marLeft w:val="0"/>
          <w:marRight w:val="0"/>
          <w:marTop w:val="0"/>
          <w:marBottom w:val="0"/>
          <w:divBdr>
            <w:top w:val="none" w:sz="0" w:space="0" w:color="auto"/>
            <w:left w:val="none" w:sz="0" w:space="0" w:color="auto"/>
            <w:bottom w:val="none" w:sz="0" w:space="0" w:color="auto"/>
            <w:right w:val="none" w:sz="0" w:space="0" w:color="auto"/>
          </w:divBdr>
        </w:div>
        <w:div w:id="969020829">
          <w:marLeft w:val="0"/>
          <w:marRight w:val="0"/>
          <w:marTop w:val="0"/>
          <w:marBottom w:val="0"/>
          <w:divBdr>
            <w:top w:val="none" w:sz="0" w:space="0" w:color="auto"/>
            <w:left w:val="none" w:sz="0" w:space="0" w:color="auto"/>
            <w:bottom w:val="none" w:sz="0" w:space="0" w:color="auto"/>
            <w:right w:val="none" w:sz="0" w:space="0" w:color="auto"/>
          </w:divBdr>
        </w:div>
        <w:div w:id="1060136942">
          <w:marLeft w:val="0"/>
          <w:marRight w:val="0"/>
          <w:marTop w:val="0"/>
          <w:marBottom w:val="0"/>
          <w:divBdr>
            <w:top w:val="none" w:sz="0" w:space="0" w:color="auto"/>
            <w:left w:val="none" w:sz="0" w:space="0" w:color="auto"/>
            <w:bottom w:val="none" w:sz="0" w:space="0" w:color="auto"/>
            <w:right w:val="none" w:sz="0" w:space="0" w:color="auto"/>
          </w:divBdr>
        </w:div>
        <w:div w:id="1130395093">
          <w:marLeft w:val="0"/>
          <w:marRight w:val="0"/>
          <w:marTop w:val="0"/>
          <w:marBottom w:val="0"/>
          <w:divBdr>
            <w:top w:val="none" w:sz="0" w:space="0" w:color="auto"/>
            <w:left w:val="none" w:sz="0" w:space="0" w:color="auto"/>
            <w:bottom w:val="none" w:sz="0" w:space="0" w:color="auto"/>
            <w:right w:val="none" w:sz="0" w:space="0" w:color="auto"/>
          </w:divBdr>
        </w:div>
      </w:divsChild>
    </w:div>
    <w:div w:id="96872518">
      <w:bodyDiv w:val="1"/>
      <w:marLeft w:val="0"/>
      <w:marRight w:val="0"/>
      <w:marTop w:val="0"/>
      <w:marBottom w:val="0"/>
      <w:divBdr>
        <w:top w:val="none" w:sz="0" w:space="0" w:color="auto"/>
        <w:left w:val="none" w:sz="0" w:space="0" w:color="auto"/>
        <w:bottom w:val="none" w:sz="0" w:space="0" w:color="auto"/>
        <w:right w:val="none" w:sz="0" w:space="0" w:color="auto"/>
      </w:divBdr>
      <w:divsChild>
        <w:div w:id="422385672">
          <w:marLeft w:val="0"/>
          <w:marRight w:val="0"/>
          <w:marTop w:val="0"/>
          <w:marBottom w:val="0"/>
          <w:divBdr>
            <w:top w:val="none" w:sz="0" w:space="0" w:color="auto"/>
            <w:left w:val="none" w:sz="0" w:space="0" w:color="auto"/>
            <w:bottom w:val="none" w:sz="0" w:space="0" w:color="auto"/>
            <w:right w:val="none" w:sz="0" w:space="0" w:color="auto"/>
          </w:divBdr>
        </w:div>
        <w:div w:id="2138135800">
          <w:marLeft w:val="0"/>
          <w:marRight w:val="0"/>
          <w:marTop w:val="0"/>
          <w:marBottom w:val="0"/>
          <w:divBdr>
            <w:top w:val="none" w:sz="0" w:space="0" w:color="auto"/>
            <w:left w:val="none" w:sz="0" w:space="0" w:color="auto"/>
            <w:bottom w:val="none" w:sz="0" w:space="0" w:color="auto"/>
            <w:right w:val="none" w:sz="0" w:space="0" w:color="auto"/>
          </w:divBdr>
        </w:div>
        <w:div w:id="853110255">
          <w:marLeft w:val="0"/>
          <w:marRight w:val="0"/>
          <w:marTop w:val="0"/>
          <w:marBottom w:val="0"/>
          <w:divBdr>
            <w:top w:val="none" w:sz="0" w:space="0" w:color="auto"/>
            <w:left w:val="none" w:sz="0" w:space="0" w:color="auto"/>
            <w:bottom w:val="none" w:sz="0" w:space="0" w:color="auto"/>
            <w:right w:val="none" w:sz="0" w:space="0" w:color="auto"/>
          </w:divBdr>
        </w:div>
        <w:div w:id="536703107">
          <w:marLeft w:val="0"/>
          <w:marRight w:val="0"/>
          <w:marTop w:val="0"/>
          <w:marBottom w:val="0"/>
          <w:divBdr>
            <w:top w:val="none" w:sz="0" w:space="0" w:color="auto"/>
            <w:left w:val="none" w:sz="0" w:space="0" w:color="auto"/>
            <w:bottom w:val="none" w:sz="0" w:space="0" w:color="auto"/>
            <w:right w:val="none" w:sz="0" w:space="0" w:color="auto"/>
          </w:divBdr>
        </w:div>
      </w:divsChild>
    </w:div>
    <w:div w:id="124276364">
      <w:bodyDiv w:val="1"/>
      <w:marLeft w:val="0"/>
      <w:marRight w:val="0"/>
      <w:marTop w:val="0"/>
      <w:marBottom w:val="0"/>
      <w:divBdr>
        <w:top w:val="none" w:sz="0" w:space="0" w:color="auto"/>
        <w:left w:val="none" w:sz="0" w:space="0" w:color="auto"/>
        <w:bottom w:val="none" w:sz="0" w:space="0" w:color="auto"/>
        <w:right w:val="none" w:sz="0" w:space="0" w:color="auto"/>
      </w:divBdr>
    </w:div>
    <w:div w:id="126974805">
      <w:bodyDiv w:val="1"/>
      <w:marLeft w:val="0"/>
      <w:marRight w:val="0"/>
      <w:marTop w:val="0"/>
      <w:marBottom w:val="0"/>
      <w:divBdr>
        <w:top w:val="none" w:sz="0" w:space="0" w:color="auto"/>
        <w:left w:val="none" w:sz="0" w:space="0" w:color="auto"/>
        <w:bottom w:val="none" w:sz="0" w:space="0" w:color="auto"/>
        <w:right w:val="none" w:sz="0" w:space="0" w:color="auto"/>
      </w:divBdr>
      <w:divsChild>
        <w:div w:id="1261839526">
          <w:marLeft w:val="0"/>
          <w:marRight w:val="0"/>
          <w:marTop w:val="0"/>
          <w:marBottom w:val="0"/>
          <w:divBdr>
            <w:top w:val="none" w:sz="0" w:space="0" w:color="auto"/>
            <w:left w:val="none" w:sz="0" w:space="0" w:color="auto"/>
            <w:bottom w:val="none" w:sz="0" w:space="0" w:color="auto"/>
            <w:right w:val="none" w:sz="0" w:space="0" w:color="auto"/>
          </w:divBdr>
        </w:div>
        <w:div w:id="2064137646">
          <w:marLeft w:val="0"/>
          <w:marRight w:val="0"/>
          <w:marTop w:val="0"/>
          <w:marBottom w:val="0"/>
          <w:divBdr>
            <w:top w:val="none" w:sz="0" w:space="0" w:color="auto"/>
            <w:left w:val="none" w:sz="0" w:space="0" w:color="auto"/>
            <w:bottom w:val="none" w:sz="0" w:space="0" w:color="auto"/>
            <w:right w:val="none" w:sz="0" w:space="0" w:color="auto"/>
          </w:divBdr>
        </w:div>
        <w:div w:id="1659991779">
          <w:marLeft w:val="0"/>
          <w:marRight w:val="0"/>
          <w:marTop w:val="0"/>
          <w:marBottom w:val="0"/>
          <w:divBdr>
            <w:top w:val="none" w:sz="0" w:space="0" w:color="auto"/>
            <w:left w:val="none" w:sz="0" w:space="0" w:color="auto"/>
            <w:bottom w:val="none" w:sz="0" w:space="0" w:color="auto"/>
            <w:right w:val="none" w:sz="0" w:space="0" w:color="auto"/>
          </w:divBdr>
        </w:div>
        <w:div w:id="121971858">
          <w:marLeft w:val="0"/>
          <w:marRight w:val="0"/>
          <w:marTop w:val="0"/>
          <w:marBottom w:val="0"/>
          <w:divBdr>
            <w:top w:val="none" w:sz="0" w:space="0" w:color="auto"/>
            <w:left w:val="none" w:sz="0" w:space="0" w:color="auto"/>
            <w:bottom w:val="none" w:sz="0" w:space="0" w:color="auto"/>
            <w:right w:val="none" w:sz="0" w:space="0" w:color="auto"/>
          </w:divBdr>
        </w:div>
      </w:divsChild>
    </w:div>
    <w:div w:id="137302244">
      <w:bodyDiv w:val="1"/>
      <w:marLeft w:val="0"/>
      <w:marRight w:val="0"/>
      <w:marTop w:val="0"/>
      <w:marBottom w:val="0"/>
      <w:divBdr>
        <w:top w:val="none" w:sz="0" w:space="0" w:color="auto"/>
        <w:left w:val="none" w:sz="0" w:space="0" w:color="auto"/>
        <w:bottom w:val="none" w:sz="0" w:space="0" w:color="auto"/>
        <w:right w:val="none" w:sz="0" w:space="0" w:color="auto"/>
      </w:divBdr>
    </w:div>
    <w:div w:id="147521655">
      <w:bodyDiv w:val="1"/>
      <w:marLeft w:val="0"/>
      <w:marRight w:val="0"/>
      <w:marTop w:val="0"/>
      <w:marBottom w:val="0"/>
      <w:divBdr>
        <w:top w:val="none" w:sz="0" w:space="0" w:color="auto"/>
        <w:left w:val="none" w:sz="0" w:space="0" w:color="auto"/>
        <w:bottom w:val="none" w:sz="0" w:space="0" w:color="auto"/>
        <w:right w:val="none" w:sz="0" w:space="0" w:color="auto"/>
      </w:divBdr>
      <w:divsChild>
        <w:div w:id="1813329427">
          <w:marLeft w:val="0"/>
          <w:marRight w:val="0"/>
          <w:marTop w:val="0"/>
          <w:marBottom w:val="0"/>
          <w:divBdr>
            <w:top w:val="none" w:sz="0" w:space="0" w:color="auto"/>
            <w:left w:val="none" w:sz="0" w:space="0" w:color="auto"/>
            <w:bottom w:val="none" w:sz="0" w:space="0" w:color="auto"/>
            <w:right w:val="none" w:sz="0" w:space="0" w:color="auto"/>
          </w:divBdr>
        </w:div>
        <w:div w:id="261764834">
          <w:marLeft w:val="0"/>
          <w:marRight w:val="0"/>
          <w:marTop w:val="0"/>
          <w:marBottom w:val="0"/>
          <w:divBdr>
            <w:top w:val="none" w:sz="0" w:space="0" w:color="auto"/>
            <w:left w:val="none" w:sz="0" w:space="0" w:color="auto"/>
            <w:bottom w:val="none" w:sz="0" w:space="0" w:color="auto"/>
            <w:right w:val="none" w:sz="0" w:space="0" w:color="auto"/>
          </w:divBdr>
        </w:div>
        <w:div w:id="209732867">
          <w:marLeft w:val="0"/>
          <w:marRight w:val="0"/>
          <w:marTop w:val="0"/>
          <w:marBottom w:val="0"/>
          <w:divBdr>
            <w:top w:val="none" w:sz="0" w:space="0" w:color="auto"/>
            <w:left w:val="none" w:sz="0" w:space="0" w:color="auto"/>
            <w:bottom w:val="none" w:sz="0" w:space="0" w:color="auto"/>
            <w:right w:val="none" w:sz="0" w:space="0" w:color="auto"/>
          </w:divBdr>
        </w:div>
        <w:div w:id="352994886">
          <w:marLeft w:val="0"/>
          <w:marRight w:val="0"/>
          <w:marTop w:val="0"/>
          <w:marBottom w:val="0"/>
          <w:divBdr>
            <w:top w:val="none" w:sz="0" w:space="0" w:color="auto"/>
            <w:left w:val="none" w:sz="0" w:space="0" w:color="auto"/>
            <w:bottom w:val="none" w:sz="0" w:space="0" w:color="auto"/>
            <w:right w:val="none" w:sz="0" w:space="0" w:color="auto"/>
          </w:divBdr>
        </w:div>
      </w:divsChild>
    </w:div>
    <w:div w:id="154153372">
      <w:bodyDiv w:val="1"/>
      <w:marLeft w:val="0"/>
      <w:marRight w:val="0"/>
      <w:marTop w:val="0"/>
      <w:marBottom w:val="0"/>
      <w:divBdr>
        <w:top w:val="none" w:sz="0" w:space="0" w:color="auto"/>
        <w:left w:val="none" w:sz="0" w:space="0" w:color="auto"/>
        <w:bottom w:val="none" w:sz="0" w:space="0" w:color="auto"/>
        <w:right w:val="none" w:sz="0" w:space="0" w:color="auto"/>
      </w:divBdr>
    </w:div>
    <w:div w:id="159740696">
      <w:bodyDiv w:val="1"/>
      <w:marLeft w:val="0"/>
      <w:marRight w:val="0"/>
      <w:marTop w:val="0"/>
      <w:marBottom w:val="0"/>
      <w:divBdr>
        <w:top w:val="none" w:sz="0" w:space="0" w:color="auto"/>
        <w:left w:val="none" w:sz="0" w:space="0" w:color="auto"/>
        <w:bottom w:val="none" w:sz="0" w:space="0" w:color="auto"/>
        <w:right w:val="none" w:sz="0" w:space="0" w:color="auto"/>
      </w:divBdr>
    </w:div>
    <w:div w:id="169607641">
      <w:bodyDiv w:val="1"/>
      <w:marLeft w:val="0"/>
      <w:marRight w:val="0"/>
      <w:marTop w:val="0"/>
      <w:marBottom w:val="0"/>
      <w:divBdr>
        <w:top w:val="none" w:sz="0" w:space="0" w:color="auto"/>
        <w:left w:val="none" w:sz="0" w:space="0" w:color="auto"/>
        <w:bottom w:val="none" w:sz="0" w:space="0" w:color="auto"/>
        <w:right w:val="none" w:sz="0" w:space="0" w:color="auto"/>
      </w:divBdr>
      <w:divsChild>
        <w:div w:id="18744484">
          <w:marLeft w:val="0"/>
          <w:marRight w:val="0"/>
          <w:marTop w:val="0"/>
          <w:marBottom w:val="0"/>
          <w:divBdr>
            <w:top w:val="none" w:sz="0" w:space="0" w:color="auto"/>
            <w:left w:val="none" w:sz="0" w:space="0" w:color="auto"/>
            <w:bottom w:val="none" w:sz="0" w:space="0" w:color="auto"/>
            <w:right w:val="none" w:sz="0" w:space="0" w:color="auto"/>
          </w:divBdr>
        </w:div>
        <w:div w:id="123625889">
          <w:marLeft w:val="0"/>
          <w:marRight w:val="0"/>
          <w:marTop w:val="0"/>
          <w:marBottom w:val="0"/>
          <w:divBdr>
            <w:top w:val="none" w:sz="0" w:space="0" w:color="auto"/>
            <w:left w:val="none" w:sz="0" w:space="0" w:color="auto"/>
            <w:bottom w:val="none" w:sz="0" w:space="0" w:color="auto"/>
            <w:right w:val="none" w:sz="0" w:space="0" w:color="auto"/>
          </w:divBdr>
        </w:div>
        <w:div w:id="2067338133">
          <w:marLeft w:val="0"/>
          <w:marRight w:val="0"/>
          <w:marTop w:val="0"/>
          <w:marBottom w:val="0"/>
          <w:divBdr>
            <w:top w:val="none" w:sz="0" w:space="0" w:color="auto"/>
            <w:left w:val="none" w:sz="0" w:space="0" w:color="auto"/>
            <w:bottom w:val="none" w:sz="0" w:space="0" w:color="auto"/>
            <w:right w:val="none" w:sz="0" w:space="0" w:color="auto"/>
          </w:divBdr>
        </w:div>
        <w:div w:id="1242375063">
          <w:marLeft w:val="0"/>
          <w:marRight w:val="0"/>
          <w:marTop w:val="0"/>
          <w:marBottom w:val="0"/>
          <w:divBdr>
            <w:top w:val="none" w:sz="0" w:space="0" w:color="auto"/>
            <w:left w:val="none" w:sz="0" w:space="0" w:color="auto"/>
            <w:bottom w:val="none" w:sz="0" w:space="0" w:color="auto"/>
            <w:right w:val="none" w:sz="0" w:space="0" w:color="auto"/>
          </w:divBdr>
        </w:div>
        <w:div w:id="1925841081">
          <w:marLeft w:val="0"/>
          <w:marRight w:val="0"/>
          <w:marTop w:val="0"/>
          <w:marBottom w:val="0"/>
          <w:divBdr>
            <w:top w:val="none" w:sz="0" w:space="0" w:color="auto"/>
            <w:left w:val="none" w:sz="0" w:space="0" w:color="auto"/>
            <w:bottom w:val="none" w:sz="0" w:space="0" w:color="auto"/>
            <w:right w:val="none" w:sz="0" w:space="0" w:color="auto"/>
          </w:divBdr>
        </w:div>
        <w:div w:id="898903964">
          <w:marLeft w:val="0"/>
          <w:marRight w:val="0"/>
          <w:marTop w:val="0"/>
          <w:marBottom w:val="0"/>
          <w:divBdr>
            <w:top w:val="none" w:sz="0" w:space="0" w:color="auto"/>
            <w:left w:val="none" w:sz="0" w:space="0" w:color="auto"/>
            <w:bottom w:val="none" w:sz="0" w:space="0" w:color="auto"/>
            <w:right w:val="none" w:sz="0" w:space="0" w:color="auto"/>
          </w:divBdr>
        </w:div>
      </w:divsChild>
    </w:div>
    <w:div w:id="184053049">
      <w:bodyDiv w:val="1"/>
      <w:marLeft w:val="0"/>
      <w:marRight w:val="0"/>
      <w:marTop w:val="0"/>
      <w:marBottom w:val="0"/>
      <w:divBdr>
        <w:top w:val="none" w:sz="0" w:space="0" w:color="auto"/>
        <w:left w:val="none" w:sz="0" w:space="0" w:color="auto"/>
        <w:bottom w:val="none" w:sz="0" w:space="0" w:color="auto"/>
        <w:right w:val="none" w:sz="0" w:space="0" w:color="auto"/>
      </w:divBdr>
    </w:div>
    <w:div w:id="191187106">
      <w:bodyDiv w:val="1"/>
      <w:marLeft w:val="0"/>
      <w:marRight w:val="0"/>
      <w:marTop w:val="0"/>
      <w:marBottom w:val="0"/>
      <w:divBdr>
        <w:top w:val="none" w:sz="0" w:space="0" w:color="auto"/>
        <w:left w:val="none" w:sz="0" w:space="0" w:color="auto"/>
        <w:bottom w:val="none" w:sz="0" w:space="0" w:color="auto"/>
        <w:right w:val="none" w:sz="0" w:space="0" w:color="auto"/>
      </w:divBdr>
      <w:divsChild>
        <w:div w:id="619844457">
          <w:marLeft w:val="0"/>
          <w:marRight w:val="0"/>
          <w:marTop w:val="0"/>
          <w:marBottom w:val="0"/>
          <w:divBdr>
            <w:top w:val="none" w:sz="0" w:space="0" w:color="auto"/>
            <w:left w:val="none" w:sz="0" w:space="0" w:color="auto"/>
            <w:bottom w:val="none" w:sz="0" w:space="0" w:color="auto"/>
            <w:right w:val="none" w:sz="0" w:space="0" w:color="auto"/>
          </w:divBdr>
        </w:div>
        <w:div w:id="1066610192">
          <w:marLeft w:val="0"/>
          <w:marRight w:val="0"/>
          <w:marTop w:val="0"/>
          <w:marBottom w:val="0"/>
          <w:divBdr>
            <w:top w:val="none" w:sz="0" w:space="0" w:color="auto"/>
            <w:left w:val="none" w:sz="0" w:space="0" w:color="auto"/>
            <w:bottom w:val="none" w:sz="0" w:space="0" w:color="auto"/>
            <w:right w:val="none" w:sz="0" w:space="0" w:color="auto"/>
          </w:divBdr>
        </w:div>
        <w:div w:id="1087385737">
          <w:marLeft w:val="0"/>
          <w:marRight w:val="0"/>
          <w:marTop w:val="0"/>
          <w:marBottom w:val="0"/>
          <w:divBdr>
            <w:top w:val="none" w:sz="0" w:space="0" w:color="auto"/>
            <w:left w:val="none" w:sz="0" w:space="0" w:color="auto"/>
            <w:bottom w:val="none" w:sz="0" w:space="0" w:color="auto"/>
            <w:right w:val="none" w:sz="0" w:space="0" w:color="auto"/>
          </w:divBdr>
        </w:div>
        <w:div w:id="390815640">
          <w:marLeft w:val="0"/>
          <w:marRight w:val="0"/>
          <w:marTop w:val="0"/>
          <w:marBottom w:val="0"/>
          <w:divBdr>
            <w:top w:val="none" w:sz="0" w:space="0" w:color="auto"/>
            <w:left w:val="none" w:sz="0" w:space="0" w:color="auto"/>
            <w:bottom w:val="none" w:sz="0" w:space="0" w:color="auto"/>
            <w:right w:val="none" w:sz="0" w:space="0" w:color="auto"/>
          </w:divBdr>
        </w:div>
        <w:div w:id="2088457544">
          <w:marLeft w:val="0"/>
          <w:marRight w:val="0"/>
          <w:marTop w:val="0"/>
          <w:marBottom w:val="0"/>
          <w:divBdr>
            <w:top w:val="none" w:sz="0" w:space="0" w:color="auto"/>
            <w:left w:val="none" w:sz="0" w:space="0" w:color="auto"/>
            <w:bottom w:val="none" w:sz="0" w:space="0" w:color="auto"/>
            <w:right w:val="none" w:sz="0" w:space="0" w:color="auto"/>
          </w:divBdr>
        </w:div>
        <w:div w:id="1106848885">
          <w:marLeft w:val="0"/>
          <w:marRight w:val="0"/>
          <w:marTop w:val="0"/>
          <w:marBottom w:val="0"/>
          <w:divBdr>
            <w:top w:val="none" w:sz="0" w:space="0" w:color="auto"/>
            <w:left w:val="none" w:sz="0" w:space="0" w:color="auto"/>
            <w:bottom w:val="none" w:sz="0" w:space="0" w:color="auto"/>
            <w:right w:val="none" w:sz="0" w:space="0" w:color="auto"/>
          </w:divBdr>
        </w:div>
      </w:divsChild>
    </w:div>
    <w:div w:id="206112955">
      <w:bodyDiv w:val="1"/>
      <w:marLeft w:val="0"/>
      <w:marRight w:val="0"/>
      <w:marTop w:val="0"/>
      <w:marBottom w:val="0"/>
      <w:divBdr>
        <w:top w:val="none" w:sz="0" w:space="0" w:color="auto"/>
        <w:left w:val="none" w:sz="0" w:space="0" w:color="auto"/>
        <w:bottom w:val="none" w:sz="0" w:space="0" w:color="auto"/>
        <w:right w:val="none" w:sz="0" w:space="0" w:color="auto"/>
      </w:divBdr>
    </w:div>
    <w:div w:id="215625435">
      <w:bodyDiv w:val="1"/>
      <w:marLeft w:val="0"/>
      <w:marRight w:val="0"/>
      <w:marTop w:val="0"/>
      <w:marBottom w:val="0"/>
      <w:divBdr>
        <w:top w:val="none" w:sz="0" w:space="0" w:color="auto"/>
        <w:left w:val="none" w:sz="0" w:space="0" w:color="auto"/>
        <w:bottom w:val="none" w:sz="0" w:space="0" w:color="auto"/>
        <w:right w:val="none" w:sz="0" w:space="0" w:color="auto"/>
      </w:divBdr>
    </w:div>
    <w:div w:id="216668614">
      <w:bodyDiv w:val="1"/>
      <w:marLeft w:val="0"/>
      <w:marRight w:val="0"/>
      <w:marTop w:val="0"/>
      <w:marBottom w:val="0"/>
      <w:divBdr>
        <w:top w:val="none" w:sz="0" w:space="0" w:color="auto"/>
        <w:left w:val="none" w:sz="0" w:space="0" w:color="auto"/>
        <w:bottom w:val="none" w:sz="0" w:space="0" w:color="auto"/>
        <w:right w:val="none" w:sz="0" w:space="0" w:color="auto"/>
      </w:divBdr>
      <w:divsChild>
        <w:div w:id="852762819">
          <w:marLeft w:val="0"/>
          <w:marRight w:val="0"/>
          <w:marTop w:val="0"/>
          <w:marBottom w:val="0"/>
          <w:divBdr>
            <w:top w:val="none" w:sz="0" w:space="0" w:color="auto"/>
            <w:left w:val="none" w:sz="0" w:space="0" w:color="auto"/>
            <w:bottom w:val="none" w:sz="0" w:space="0" w:color="auto"/>
            <w:right w:val="none" w:sz="0" w:space="0" w:color="auto"/>
          </w:divBdr>
        </w:div>
        <w:div w:id="1982804784">
          <w:marLeft w:val="0"/>
          <w:marRight w:val="0"/>
          <w:marTop w:val="0"/>
          <w:marBottom w:val="0"/>
          <w:divBdr>
            <w:top w:val="none" w:sz="0" w:space="0" w:color="auto"/>
            <w:left w:val="none" w:sz="0" w:space="0" w:color="auto"/>
            <w:bottom w:val="none" w:sz="0" w:space="0" w:color="auto"/>
            <w:right w:val="none" w:sz="0" w:space="0" w:color="auto"/>
          </w:divBdr>
        </w:div>
        <w:div w:id="1214848678">
          <w:marLeft w:val="0"/>
          <w:marRight w:val="0"/>
          <w:marTop w:val="0"/>
          <w:marBottom w:val="0"/>
          <w:divBdr>
            <w:top w:val="none" w:sz="0" w:space="0" w:color="auto"/>
            <w:left w:val="none" w:sz="0" w:space="0" w:color="auto"/>
            <w:bottom w:val="none" w:sz="0" w:space="0" w:color="auto"/>
            <w:right w:val="none" w:sz="0" w:space="0" w:color="auto"/>
          </w:divBdr>
        </w:div>
        <w:div w:id="1710837499">
          <w:marLeft w:val="0"/>
          <w:marRight w:val="0"/>
          <w:marTop w:val="0"/>
          <w:marBottom w:val="0"/>
          <w:divBdr>
            <w:top w:val="none" w:sz="0" w:space="0" w:color="auto"/>
            <w:left w:val="none" w:sz="0" w:space="0" w:color="auto"/>
            <w:bottom w:val="none" w:sz="0" w:space="0" w:color="auto"/>
            <w:right w:val="none" w:sz="0" w:space="0" w:color="auto"/>
          </w:divBdr>
        </w:div>
      </w:divsChild>
    </w:div>
    <w:div w:id="260188345">
      <w:bodyDiv w:val="1"/>
      <w:marLeft w:val="0"/>
      <w:marRight w:val="0"/>
      <w:marTop w:val="0"/>
      <w:marBottom w:val="0"/>
      <w:divBdr>
        <w:top w:val="none" w:sz="0" w:space="0" w:color="auto"/>
        <w:left w:val="none" w:sz="0" w:space="0" w:color="auto"/>
        <w:bottom w:val="none" w:sz="0" w:space="0" w:color="auto"/>
        <w:right w:val="none" w:sz="0" w:space="0" w:color="auto"/>
      </w:divBdr>
      <w:divsChild>
        <w:div w:id="56905243">
          <w:marLeft w:val="0"/>
          <w:marRight w:val="0"/>
          <w:marTop w:val="0"/>
          <w:marBottom w:val="0"/>
          <w:divBdr>
            <w:top w:val="none" w:sz="0" w:space="0" w:color="auto"/>
            <w:left w:val="none" w:sz="0" w:space="0" w:color="auto"/>
            <w:bottom w:val="none" w:sz="0" w:space="0" w:color="auto"/>
            <w:right w:val="none" w:sz="0" w:space="0" w:color="auto"/>
          </w:divBdr>
        </w:div>
        <w:div w:id="2036231573">
          <w:marLeft w:val="0"/>
          <w:marRight w:val="0"/>
          <w:marTop w:val="0"/>
          <w:marBottom w:val="0"/>
          <w:divBdr>
            <w:top w:val="none" w:sz="0" w:space="0" w:color="auto"/>
            <w:left w:val="none" w:sz="0" w:space="0" w:color="auto"/>
            <w:bottom w:val="none" w:sz="0" w:space="0" w:color="auto"/>
            <w:right w:val="none" w:sz="0" w:space="0" w:color="auto"/>
          </w:divBdr>
        </w:div>
      </w:divsChild>
    </w:div>
    <w:div w:id="268706279">
      <w:bodyDiv w:val="1"/>
      <w:marLeft w:val="0"/>
      <w:marRight w:val="0"/>
      <w:marTop w:val="0"/>
      <w:marBottom w:val="0"/>
      <w:divBdr>
        <w:top w:val="none" w:sz="0" w:space="0" w:color="auto"/>
        <w:left w:val="none" w:sz="0" w:space="0" w:color="auto"/>
        <w:bottom w:val="none" w:sz="0" w:space="0" w:color="auto"/>
        <w:right w:val="none" w:sz="0" w:space="0" w:color="auto"/>
      </w:divBdr>
    </w:div>
    <w:div w:id="285084867">
      <w:bodyDiv w:val="1"/>
      <w:marLeft w:val="0"/>
      <w:marRight w:val="0"/>
      <w:marTop w:val="0"/>
      <w:marBottom w:val="0"/>
      <w:divBdr>
        <w:top w:val="none" w:sz="0" w:space="0" w:color="auto"/>
        <w:left w:val="none" w:sz="0" w:space="0" w:color="auto"/>
        <w:bottom w:val="none" w:sz="0" w:space="0" w:color="auto"/>
        <w:right w:val="none" w:sz="0" w:space="0" w:color="auto"/>
      </w:divBdr>
      <w:divsChild>
        <w:div w:id="821773879">
          <w:marLeft w:val="0"/>
          <w:marRight w:val="0"/>
          <w:marTop w:val="0"/>
          <w:marBottom w:val="0"/>
          <w:divBdr>
            <w:top w:val="none" w:sz="0" w:space="0" w:color="auto"/>
            <w:left w:val="none" w:sz="0" w:space="0" w:color="auto"/>
            <w:bottom w:val="none" w:sz="0" w:space="0" w:color="auto"/>
            <w:right w:val="none" w:sz="0" w:space="0" w:color="auto"/>
          </w:divBdr>
        </w:div>
        <w:div w:id="929654618">
          <w:marLeft w:val="0"/>
          <w:marRight w:val="0"/>
          <w:marTop w:val="0"/>
          <w:marBottom w:val="0"/>
          <w:divBdr>
            <w:top w:val="none" w:sz="0" w:space="0" w:color="auto"/>
            <w:left w:val="none" w:sz="0" w:space="0" w:color="auto"/>
            <w:bottom w:val="none" w:sz="0" w:space="0" w:color="auto"/>
            <w:right w:val="none" w:sz="0" w:space="0" w:color="auto"/>
          </w:divBdr>
        </w:div>
        <w:div w:id="555245819">
          <w:marLeft w:val="0"/>
          <w:marRight w:val="0"/>
          <w:marTop w:val="0"/>
          <w:marBottom w:val="0"/>
          <w:divBdr>
            <w:top w:val="none" w:sz="0" w:space="0" w:color="auto"/>
            <w:left w:val="none" w:sz="0" w:space="0" w:color="auto"/>
            <w:bottom w:val="none" w:sz="0" w:space="0" w:color="auto"/>
            <w:right w:val="none" w:sz="0" w:space="0" w:color="auto"/>
          </w:divBdr>
        </w:div>
      </w:divsChild>
    </w:div>
    <w:div w:id="305862449">
      <w:bodyDiv w:val="1"/>
      <w:marLeft w:val="0"/>
      <w:marRight w:val="0"/>
      <w:marTop w:val="0"/>
      <w:marBottom w:val="0"/>
      <w:divBdr>
        <w:top w:val="none" w:sz="0" w:space="0" w:color="auto"/>
        <w:left w:val="none" w:sz="0" w:space="0" w:color="auto"/>
        <w:bottom w:val="none" w:sz="0" w:space="0" w:color="auto"/>
        <w:right w:val="none" w:sz="0" w:space="0" w:color="auto"/>
      </w:divBdr>
    </w:div>
    <w:div w:id="313409140">
      <w:bodyDiv w:val="1"/>
      <w:marLeft w:val="0"/>
      <w:marRight w:val="0"/>
      <w:marTop w:val="0"/>
      <w:marBottom w:val="0"/>
      <w:divBdr>
        <w:top w:val="none" w:sz="0" w:space="0" w:color="auto"/>
        <w:left w:val="none" w:sz="0" w:space="0" w:color="auto"/>
        <w:bottom w:val="none" w:sz="0" w:space="0" w:color="auto"/>
        <w:right w:val="none" w:sz="0" w:space="0" w:color="auto"/>
      </w:divBdr>
      <w:divsChild>
        <w:div w:id="1928611613">
          <w:marLeft w:val="0"/>
          <w:marRight w:val="0"/>
          <w:marTop w:val="0"/>
          <w:marBottom w:val="0"/>
          <w:divBdr>
            <w:top w:val="none" w:sz="0" w:space="0" w:color="auto"/>
            <w:left w:val="none" w:sz="0" w:space="0" w:color="auto"/>
            <w:bottom w:val="none" w:sz="0" w:space="0" w:color="auto"/>
            <w:right w:val="none" w:sz="0" w:space="0" w:color="auto"/>
          </w:divBdr>
        </w:div>
        <w:div w:id="1068072303">
          <w:marLeft w:val="0"/>
          <w:marRight w:val="0"/>
          <w:marTop w:val="0"/>
          <w:marBottom w:val="0"/>
          <w:divBdr>
            <w:top w:val="none" w:sz="0" w:space="0" w:color="auto"/>
            <w:left w:val="none" w:sz="0" w:space="0" w:color="auto"/>
            <w:bottom w:val="none" w:sz="0" w:space="0" w:color="auto"/>
            <w:right w:val="none" w:sz="0" w:space="0" w:color="auto"/>
          </w:divBdr>
        </w:div>
        <w:div w:id="634217568">
          <w:marLeft w:val="0"/>
          <w:marRight w:val="0"/>
          <w:marTop w:val="0"/>
          <w:marBottom w:val="0"/>
          <w:divBdr>
            <w:top w:val="none" w:sz="0" w:space="0" w:color="auto"/>
            <w:left w:val="none" w:sz="0" w:space="0" w:color="auto"/>
            <w:bottom w:val="none" w:sz="0" w:space="0" w:color="auto"/>
            <w:right w:val="none" w:sz="0" w:space="0" w:color="auto"/>
          </w:divBdr>
        </w:div>
        <w:div w:id="1793666308">
          <w:marLeft w:val="0"/>
          <w:marRight w:val="0"/>
          <w:marTop w:val="0"/>
          <w:marBottom w:val="0"/>
          <w:divBdr>
            <w:top w:val="none" w:sz="0" w:space="0" w:color="auto"/>
            <w:left w:val="none" w:sz="0" w:space="0" w:color="auto"/>
            <w:bottom w:val="none" w:sz="0" w:space="0" w:color="auto"/>
            <w:right w:val="none" w:sz="0" w:space="0" w:color="auto"/>
          </w:divBdr>
        </w:div>
        <w:div w:id="447090289">
          <w:marLeft w:val="0"/>
          <w:marRight w:val="0"/>
          <w:marTop w:val="0"/>
          <w:marBottom w:val="0"/>
          <w:divBdr>
            <w:top w:val="none" w:sz="0" w:space="0" w:color="auto"/>
            <w:left w:val="none" w:sz="0" w:space="0" w:color="auto"/>
            <w:bottom w:val="none" w:sz="0" w:space="0" w:color="auto"/>
            <w:right w:val="none" w:sz="0" w:space="0" w:color="auto"/>
          </w:divBdr>
        </w:div>
      </w:divsChild>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5399734">
      <w:bodyDiv w:val="1"/>
      <w:marLeft w:val="0"/>
      <w:marRight w:val="0"/>
      <w:marTop w:val="0"/>
      <w:marBottom w:val="0"/>
      <w:divBdr>
        <w:top w:val="none" w:sz="0" w:space="0" w:color="auto"/>
        <w:left w:val="none" w:sz="0" w:space="0" w:color="auto"/>
        <w:bottom w:val="none" w:sz="0" w:space="0" w:color="auto"/>
        <w:right w:val="none" w:sz="0" w:space="0" w:color="auto"/>
      </w:divBdr>
      <w:divsChild>
        <w:div w:id="1521964221">
          <w:marLeft w:val="0"/>
          <w:marRight w:val="0"/>
          <w:marTop w:val="0"/>
          <w:marBottom w:val="0"/>
          <w:divBdr>
            <w:top w:val="single" w:sz="6" w:space="0" w:color="E8E9EB"/>
            <w:left w:val="single" w:sz="6" w:space="0" w:color="E8E9EB"/>
            <w:bottom w:val="single" w:sz="6" w:space="0" w:color="E8E9EB"/>
            <w:right w:val="single" w:sz="6" w:space="0" w:color="E8E9EB"/>
          </w:divBdr>
          <w:divsChild>
            <w:div w:id="399988844">
              <w:marLeft w:val="0"/>
              <w:marRight w:val="0"/>
              <w:marTop w:val="0"/>
              <w:marBottom w:val="0"/>
              <w:divBdr>
                <w:top w:val="none" w:sz="0" w:space="0" w:color="auto"/>
                <w:left w:val="none" w:sz="0" w:space="0" w:color="auto"/>
                <w:bottom w:val="none" w:sz="0" w:space="0" w:color="auto"/>
                <w:right w:val="none" w:sz="0" w:space="0" w:color="auto"/>
              </w:divBdr>
              <w:divsChild>
                <w:div w:id="653722800">
                  <w:marLeft w:val="0"/>
                  <w:marRight w:val="0"/>
                  <w:marTop w:val="0"/>
                  <w:marBottom w:val="0"/>
                  <w:divBdr>
                    <w:top w:val="none" w:sz="0" w:space="0" w:color="auto"/>
                    <w:left w:val="none" w:sz="0" w:space="0" w:color="auto"/>
                    <w:bottom w:val="none" w:sz="0" w:space="0" w:color="auto"/>
                    <w:right w:val="none" w:sz="0" w:space="0" w:color="auto"/>
                  </w:divBdr>
                </w:div>
                <w:div w:id="1798797543">
                  <w:marLeft w:val="0"/>
                  <w:marRight w:val="0"/>
                  <w:marTop w:val="0"/>
                  <w:marBottom w:val="0"/>
                  <w:divBdr>
                    <w:top w:val="none" w:sz="0" w:space="0" w:color="auto"/>
                    <w:left w:val="none" w:sz="0" w:space="0" w:color="auto"/>
                    <w:bottom w:val="none" w:sz="0" w:space="0" w:color="auto"/>
                    <w:right w:val="none" w:sz="0" w:space="0" w:color="auto"/>
                  </w:divBdr>
                </w:div>
                <w:div w:id="1764261546">
                  <w:marLeft w:val="0"/>
                  <w:marRight w:val="0"/>
                  <w:marTop w:val="0"/>
                  <w:marBottom w:val="0"/>
                  <w:divBdr>
                    <w:top w:val="none" w:sz="0" w:space="0" w:color="auto"/>
                    <w:left w:val="none" w:sz="0" w:space="0" w:color="auto"/>
                    <w:bottom w:val="none" w:sz="0" w:space="0" w:color="auto"/>
                    <w:right w:val="none" w:sz="0" w:space="0" w:color="auto"/>
                  </w:divBdr>
                </w:div>
                <w:div w:id="1920555673">
                  <w:marLeft w:val="0"/>
                  <w:marRight w:val="0"/>
                  <w:marTop w:val="0"/>
                  <w:marBottom w:val="0"/>
                  <w:divBdr>
                    <w:top w:val="none" w:sz="0" w:space="0" w:color="auto"/>
                    <w:left w:val="none" w:sz="0" w:space="0" w:color="auto"/>
                    <w:bottom w:val="none" w:sz="0" w:space="0" w:color="auto"/>
                    <w:right w:val="none" w:sz="0" w:space="0" w:color="auto"/>
                  </w:divBdr>
                </w:div>
                <w:div w:id="13615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802">
          <w:marLeft w:val="0"/>
          <w:marRight w:val="0"/>
          <w:marTop w:val="0"/>
          <w:marBottom w:val="0"/>
          <w:divBdr>
            <w:top w:val="none" w:sz="0" w:space="0" w:color="auto"/>
            <w:left w:val="single" w:sz="6" w:space="12" w:color="E8E9EB"/>
            <w:bottom w:val="none" w:sz="0" w:space="0" w:color="auto"/>
            <w:right w:val="single" w:sz="6" w:space="12" w:color="E8E9EB"/>
          </w:divBdr>
          <w:divsChild>
            <w:div w:id="1997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87692">
      <w:bodyDiv w:val="1"/>
      <w:marLeft w:val="0"/>
      <w:marRight w:val="0"/>
      <w:marTop w:val="0"/>
      <w:marBottom w:val="0"/>
      <w:divBdr>
        <w:top w:val="none" w:sz="0" w:space="0" w:color="auto"/>
        <w:left w:val="none" w:sz="0" w:space="0" w:color="auto"/>
        <w:bottom w:val="none" w:sz="0" w:space="0" w:color="auto"/>
        <w:right w:val="none" w:sz="0" w:space="0" w:color="auto"/>
      </w:divBdr>
      <w:divsChild>
        <w:div w:id="1516647573">
          <w:marLeft w:val="0"/>
          <w:marRight w:val="0"/>
          <w:marTop w:val="0"/>
          <w:marBottom w:val="0"/>
          <w:divBdr>
            <w:top w:val="none" w:sz="0" w:space="0" w:color="auto"/>
            <w:left w:val="none" w:sz="0" w:space="0" w:color="auto"/>
            <w:bottom w:val="none" w:sz="0" w:space="0" w:color="auto"/>
            <w:right w:val="none" w:sz="0" w:space="0" w:color="auto"/>
          </w:divBdr>
        </w:div>
        <w:div w:id="1359430738">
          <w:marLeft w:val="0"/>
          <w:marRight w:val="0"/>
          <w:marTop w:val="0"/>
          <w:marBottom w:val="0"/>
          <w:divBdr>
            <w:top w:val="none" w:sz="0" w:space="0" w:color="auto"/>
            <w:left w:val="none" w:sz="0" w:space="0" w:color="auto"/>
            <w:bottom w:val="none" w:sz="0" w:space="0" w:color="auto"/>
            <w:right w:val="none" w:sz="0" w:space="0" w:color="auto"/>
          </w:divBdr>
        </w:div>
      </w:divsChild>
    </w:div>
    <w:div w:id="333654611">
      <w:bodyDiv w:val="1"/>
      <w:marLeft w:val="0"/>
      <w:marRight w:val="0"/>
      <w:marTop w:val="0"/>
      <w:marBottom w:val="0"/>
      <w:divBdr>
        <w:top w:val="none" w:sz="0" w:space="0" w:color="auto"/>
        <w:left w:val="none" w:sz="0" w:space="0" w:color="auto"/>
        <w:bottom w:val="none" w:sz="0" w:space="0" w:color="auto"/>
        <w:right w:val="none" w:sz="0" w:space="0" w:color="auto"/>
      </w:divBdr>
      <w:divsChild>
        <w:div w:id="1404135456">
          <w:marLeft w:val="0"/>
          <w:marRight w:val="0"/>
          <w:marTop w:val="0"/>
          <w:marBottom w:val="0"/>
          <w:divBdr>
            <w:top w:val="none" w:sz="0" w:space="0" w:color="auto"/>
            <w:left w:val="none" w:sz="0" w:space="0" w:color="auto"/>
            <w:bottom w:val="none" w:sz="0" w:space="0" w:color="auto"/>
            <w:right w:val="none" w:sz="0" w:space="0" w:color="auto"/>
          </w:divBdr>
        </w:div>
        <w:div w:id="757871790">
          <w:marLeft w:val="0"/>
          <w:marRight w:val="0"/>
          <w:marTop w:val="0"/>
          <w:marBottom w:val="0"/>
          <w:divBdr>
            <w:top w:val="none" w:sz="0" w:space="0" w:color="auto"/>
            <w:left w:val="none" w:sz="0" w:space="0" w:color="auto"/>
            <w:bottom w:val="none" w:sz="0" w:space="0" w:color="auto"/>
            <w:right w:val="none" w:sz="0" w:space="0" w:color="auto"/>
          </w:divBdr>
        </w:div>
      </w:divsChild>
    </w:div>
    <w:div w:id="335502553">
      <w:bodyDiv w:val="1"/>
      <w:marLeft w:val="0"/>
      <w:marRight w:val="0"/>
      <w:marTop w:val="0"/>
      <w:marBottom w:val="0"/>
      <w:divBdr>
        <w:top w:val="none" w:sz="0" w:space="0" w:color="auto"/>
        <w:left w:val="none" w:sz="0" w:space="0" w:color="auto"/>
        <w:bottom w:val="none" w:sz="0" w:space="0" w:color="auto"/>
        <w:right w:val="none" w:sz="0" w:space="0" w:color="auto"/>
      </w:divBdr>
      <w:divsChild>
        <w:div w:id="34815207">
          <w:marLeft w:val="0"/>
          <w:marRight w:val="0"/>
          <w:marTop w:val="0"/>
          <w:marBottom w:val="0"/>
          <w:divBdr>
            <w:top w:val="none" w:sz="0" w:space="0" w:color="auto"/>
            <w:left w:val="none" w:sz="0" w:space="0" w:color="auto"/>
            <w:bottom w:val="none" w:sz="0" w:space="0" w:color="auto"/>
            <w:right w:val="none" w:sz="0" w:space="0" w:color="auto"/>
          </w:divBdr>
        </w:div>
        <w:div w:id="234822620">
          <w:marLeft w:val="0"/>
          <w:marRight w:val="0"/>
          <w:marTop w:val="0"/>
          <w:marBottom w:val="0"/>
          <w:divBdr>
            <w:top w:val="none" w:sz="0" w:space="0" w:color="auto"/>
            <w:left w:val="none" w:sz="0" w:space="0" w:color="auto"/>
            <w:bottom w:val="none" w:sz="0" w:space="0" w:color="auto"/>
            <w:right w:val="none" w:sz="0" w:space="0" w:color="auto"/>
          </w:divBdr>
        </w:div>
        <w:div w:id="1582523169">
          <w:marLeft w:val="0"/>
          <w:marRight w:val="0"/>
          <w:marTop w:val="0"/>
          <w:marBottom w:val="0"/>
          <w:divBdr>
            <w:top w:val="none" w:sz="0" w:space="0" w:color="auto"/>
            <w:left w:val="none" w:sz="0" w:space="0" w:color="auto"/>
            <w:bottom w:val="none" w:sz="0" w:space="0" w:color="auto"/>
            <w:right w:val="none" w:sz="0" w:space="0" w:color="auto"/>
          </w:divBdr>
        </w:div>
        <w:div w:id="113639488">
          <w:marLeft w:val="0"/>
          <w:marRight w:val="0"/>
          <w:marTop w:val="0"/>
          <w:marBottom w:val="0"/>
          <w:divBdr>
            <w:top w:val="none" w:sz="0" w:space="0" w:color="auto"/>
            <w:left w:val="none" w:sz="0" w:space="0" w:color="auto"/>
            <w:bottom w:val="none" w:sz="0" w:space="0" w:color="auto"/>
            <w:right w:val="none" w:sz="0" w:space="0" w:color="auto"/>
          </w:divBdr>
        </w:div>
        <w:div w:id="383218133">
          <w:marLeft w:val="0"/>
          <w:marRight w:val="0"/>
          <w:marTop w:val="0"/>
          <w:marBottom w:val="0"/>
          <w:divBdr>
            <w:top w:val="none" w:sz="0" w:space="0" w:color="auto"/>
            <w:left w:val="none" w:sz="0" w:space="0" w:color="auto"/>
            <w:bottom w:val="none" w:sz="0" w:space="0" w:color="auto"/>
            <w:right w:val="none" w:sz="0" w:space="0" w:color="auto"/>
          </w:divBdr>
        </w:div>
      </w:divsChild>
    </w:div>
    <w:div w:id="337275975">
      <w:bodyDiv w:val="1"/>
      <w:marLeft w:val="0"/>
      <w:marRight w:val="0"/>
      <w:marTop w:val="0"/>
      <w:marBottom w:val="0"/>
      <w:divBdr>
        <w:top w:val="none" w:sz="0" w:space="0" w:color="auto"/>
        <w:left w:val="none" w:sz="0" w:space="0" w:color="auto"/>
        <w:bottom w:val="none" w:sz="0" w:space="0" w:color="auto"/>
        <w:right w:val="none" w:sz="0" w:space="0" w:color="auto"/>
      </w:divBdr>
    </w:div>
    <w:div w:id="347878683">
      <w:bodyDiv w:val="1"/>
      <w:marLeft w:val="0"/>
      <w:marRight w:val="0"/>
      <w:marTop w:val="0"/>
      <w:marBottom w:val="0"/>
      <w:divBdr>
        <w:top w:val="none" w:sz="0" w:space="0" w:color="auto"/>
        <w:left w:val="none" w:sz="0" w:space="0" w:color="auto"/>
        <w:bottom w:val="none" w:sz="0" w:space="0" w:color="auto"/>
        <w:right w:val="none" w:sz="0" w:space="0" w:color="auto"/>
      </w:divBdr>
      <w:divsChild>
        <w:div w:id="1438404994">
          <w:marLeft w:val="0"/>
          <w:marRight w:val="0"/>
          <w:marTop w:val="0"/>
          <w:marBottom w:val="0"/>
          <w:divBdr>
            <w:top w:val="none" w:sz="0" w:space="0" w:color="auto"/>
            <w:left w:val="none" w:sz="0" w:space="0" w:color="auto"/>
            <w:bottom w:val="none" w:sz="0" w:space="0" w:color="auto"/>
            <w:right w:val="none" w:sz="0" w:space="0" w:color="auto"/>
          </w:divBdr>
        </w:div>
        <w:div w:id="242183475">
          <w:marLeft w:val="0"/>
          <w:marRight w:val="0"/>
          <w:marTop w:val="0"/>
          <w:marBottom w:val="0"/>
          <w:divBdr>
            <w:top w:val="none" w:sz="0" w:space="0" w:color="auto"/>
            <w:left w:val="none" w:sz="0" w:space="0" w:color="auto"/>
            <w:bottom w:val="none" w:sz="0" w:space="0" w:color="auto"/>
            <w:right w:val="none" w:sz="0" w:space="0" w:color="auto"/>
          </w:divBdr>
        </w:div>
        <w:div w:id="1813209609">
          <w:marLeft w:val="0"/>
          <w:marRight w:val="0"/>
          <w:marTop w:val="0"/>
          <w:marBottom w:val="0"/>
          <w:divBdr>
            <w:top w:val="none" w:sz="0" w:space="0" w:color="auto"/>
            <w:left w:val="none" w:sz="0" w:space="0" w:color="auto"/>
            <w:bottom w:val="none" w:sz="0" w:space="0" w:color="auto"/>
            <w:right w:val="none" w:sz="0" w:space="0" w:color="auto"/>
          </w:divBdr>
        </w:div>
      </w:divsChild>
    </w:div>
    <w:div w:id="357126419">
      <w:bodyDiv w:val="1"/>
      <w:marLeft w:val="0"/>
      <w:marRight w:val="0"/>
      <w:marTop w:val="0"/>
      <w:marBottom w:val="0"/>
      <w:divBdr>
        <w:top w:val="none" w:sz="0" w:space="0" w:color="auto"/>
        <w:left w:val="none" w:sz="0" w:space="0" w:color="auto"/>
        <w:bottom w:val="none" w:sz="0" w:space="0" w:color="auto"/>
        <w:right w:val="none" w:sz="0" w:space="0" w:color="auto"/>
      </w:divBdr>
    </w:div>
    <w:div w:id="371997116">
      <w:bodyDiv w:val="1"/>
      <w:marLeft w:val="0"/>
      <w:marRight w:val="0"/>
      <w:marTop w:val="0"/>
      <w:marBottom w:val="0"/>
      <w:divBdr>
        <w:top w:val="none" w:sz="0" w:space="0" w:color="auto"/>
        <w:left w:val="none" w:sz="0" w:space="0" w:color="auto"/>
        <w:bottom w:val="none" w:sz="0" w:space="0" w:color="auto"/>
        <w:right w:val="none" w:sz="0" w:space="0" w:color="auto"/>
      </w:divBdr>
      <w:divsChild>
        <w:div w:id="1740328875">
          <w:marLeft w:val="0"/>
          <w:marRight w:val="0"/>
          <w:marTop w:val="0"/>
          <w:marBottom w:val="0"/>
          <w:divBdr>
            <w:top w:val="none" w:sz="0" w:space="0" w:color="auto"/>
            <w:left w:val="none" w:sz="0" w:space="0" w:color="auto"/>
            <w:bottom w:val="none" w:sz="0" w:space="0" w:color="auto"/>
            <w:right w:val="none" w:sz="0" w:space="0" w:color="auto"/>
          </w:divBdr>
        </w:div>
        <w:div w:id="1981029435">
          <w:marLeft w:val="0"/>
          <w:marRight w:val="0"/>
          <w:marTop w:val="0"/>
          <w:marBottom w:val="0"/>
          <w:divBdr>
            <w:top w:val="none" w:sz="0" w:space="0" w:color="auto"/>
            <w:left w:val="none" w:sz="0" w:space="0" w:color="auto"/>
            <w:bottom w:val="none" w:sz="0" w:space="0" w:color="auto"/>
            <w:right w:val="none" w:sz="0" w:space="0" w:color="auto"/>
          </w:divBdr>
        </w:div>
        <w:div w:id="644941387">
          <w:marLeft w:val="0"/>
          <w:marRight w:val="0"/>
          <w:marTop w:val="0"/>
          <w:marBottom w:val="0"/>
          <w:divBdr>
            <w:top w:val="none" w:sz="0" w:space="0" w:color="auto"/>
            <w:left w:val="none" w:sz="0" w:space="0" w:color="auto"/>
            <w:bottom w:val="none" w:sz="0" w:space="0" w:color="auto"/>
            <w:right w:val="none" w:sz="0" w:space="0" w:color="auto"/>
          </w:divBdr>
        </w:div>
        <w:div w:id="62028277">
          <w:marLeft w:val="0"/>
          <w:marRight w:val="0"/>
          <w:marTop w:val="0"/>
          <w:marBottom w:val="0"/>
          <w:divBdr>
            <w:top w:val="none" w:sz="0" w:space="0" w:color="auto"/>
            <w:left w:val="none" w:sz="0" w:space="0" w:color="auto"/>
            <w:bottom w:val="none" w:sz="0" w:space="0" w:color="auto"/>
            <w:right w:val="none" w:sz="0" w:space="0" w:color="auto"/>
          </w:divBdr>
        </w:div>
        <w:div w:id="1771242643">
          <w:marLeft w:val="0"/>
          <w:marRight w:val="0"/>
          <w:marTop w:val="0"/>
          <w:marBottom w:val="0"/>
          <w:divBdr>
            <w:top w:val="none" w:sz="0" w:space="0" w:color="auto"/>
            <w:left w:val="none" w:sz="0" w:space="0" w:color="auto"/>
            <w:bottom w:val="none" w:sz="0" w:space="0" w:color="auto"/>
            <w:right w:val="none" w:sz="0" w:space="0" w:color="auto"/>
          </w:divBdr>
        </w:div>
      </w:divsChild>
    </w:div>
    <w:div w:id="385837820">
      <w:bodyDiv w:val="1"/>
      <w:marLeft w:val="0"/>
      <w:marRight w:val="0"/>
      <w:marTop w:val="0"/>
      <w:marBottom w:val="0"/>
      <w:divBdr>
        <w:top w:val="none" w:sz="0" w:space="0" w:color="auto"/>
        <w:left w:val="none" w:sz="0" w:space="0" w:color="auto"/>
        <w:bottom w:val="none" w:sz="0" w:space="0" w:color="auto"/>
        <w:right w:val="none" w:sz="0" w:space="0" w:color="auto"/>
      </w:divBdr>
      <w:divsChild>
        <w:div w:id="2063476613">
          <w:marLeft w:val="0"/>
          <w:marRight w:val="0"/>
          <w:marTop w:val="0"/>
          <w:marBottom w:val="0"/>
          <w:divBdr>
            <w:top w:val="none" w:sz="0" w:space="0" w:color="auto"/>
            <w:left w:val="none" w:sz="0" w:space="0" w:color="auto"/>
            <w:bottom w:val="none" w:sz="0" w:space="0" w:color="auto"/>
            <w:right w:val="none" w:sz="0" w:space="0" w:color="auto"/>
          </w:divBdr>
        </w:div>
        <w:div w:id="535848636">
          <w:marLeft w:val="0"/>
          <w:marRight w:val="0"/>
          <w:marTop w:val="0"/>
          <w:marBottom w:val="0"/>
          <w:divBdr>
            <w:top w:val="none" w:sz="0" w:space="0" w:color="auto"/>
            <w:left w:val="none" w:sz="0" w:space="0" w:color="auto"/>
            <w:bottom w:val="none" w:sz="0" w:space="0" w:color="auto"/>
            <w:right w:val="none" w:sz="0" w:space="0" w:color="auto"/>
          </w:divBdr>
        </w:div>
        <w:div w:id="1934583072">
          <w:marLeft w:val="0"/>
          <w:marRight w:val="0"/>
          <w:marTop w:val="0"/>
          <w:marBottom w:val="0"/>
          <w:divBdr>
            <w:top w:val="none" w:sz="0" w:space="0" w:color="auto"/>
            <w:left w:val="none" w:sz="0" w:space="0" w:color="auto"/>
            <w:bottom w:val="none" w:sz="0" w:space="0" w:color="auto"/>
            <w:right w:val="none" w:sz="0" w:space="0" w:color="auto"/>
          </w:divBdr>
        </w:div>
      </w:divsChild>
    </w:div>
    <w:div w:id="397098299">
      <w:bodyDiv w:val="1"/>
      <w:marLeft w:val="0"/>
      <w:marRight w:val="0"/>
      <w:marTop w:val="0"/>
      <w:marBottom w:val="0"/>
      <w:divBdr>
        <w:top w:val="none" w:sz="0" w:space="0" w:color="auto"/>
        <w:left w:val="none" w:sz="0" w:space="0" w:color="auto"/>
        <w:bottom w:val="none" w:sz="0" w:space="0" w:color="auto"/>
        <w:right w:val="none" w:sz="0" w:space="0" w:color="auto"/>
      </w:divBdr>
    </w:div>
    <w:div w:id="453445869">
      <w:bodyDiv w:val="1"/>
      <w:marLeft w:val="0"/>
      <w:marRight w:val="0"/>
      <w:marTop w:val="0"/>
      <w:marBottom w:val="0"/>
      <w:divBdr>
        <w:top w:val="none" w:sz="0" w:space="0" w:color="auto"/>
        <w:left w:val="none" w:sz="0" w:space="0" w:color="auto"/>
        <w:bottom w:val="none" w:sz="0" w:space="0" w:color="auto"/>
        <w:right w:val="none" w:sz="0" w:space="0" w:color="auto"/>
      </w:divBdr>
      <w:divsChild>
        <w:div w:id="1739815854">
          <w:marLeft w:val="0"/>
          <w:marRight w:val="0"/>
          <w:marTop w:val="0"/>
          <w:marBottom w:val="0"/>
          <w:divBdr>
            <w:top w:val="none" w:sz="0" w:space="0" w:color="auto"/>
            <w:left w:val="none" w:sz="0" w:space="0" w:color="auto"/>
            <w:bottom w:val="none" w:sz="0" w:space="0" w:color="auto"/>
            <w:right w:val="none" w:sz="0" w:space="0" w:color="auto"/>
          </w:divBdr>
        </w:div>
        <w:div w:id="1846746703">
          <w:marLeft w:val="0"/>
          <w:marRight w:val="0"/>
          <w:marTop w:val="0"/>
          <w:marBottom w:val="0"/>
          <w:divBdr>
            <w:top w:val="none" w:sz="0" w:space="0" w:color="auto"/>
            <w:left w:val="none" w:sz="0" w:space="0" w:color="auto"/>
            <w:bottom w:val="none" w:sz="0" w:space="0" w:color="auto"/>
            <w:right w:val="none" w:sz="0" w:space="0" w:color="auto"/>
          </w:divBdr>
        </w:div>
        <w:div w:id="1519656973">
          <w:marLeft w:val="0"/>
          <w:marRight w:val="0"/>
          <w:marTop w:val="0"/>
          <w:marBottom w:val="0"/>
          <w:divBdr>
            <w:top w:val="none" w:sz="0" w:space="0" w:color="auto"/>
            <w:left w:val="none" w:sz="0" w:space="0" w:color="auto"/>
            <w:bottom w:val="none" w:sz="0" w:space="0" w:color="auto"/>
            <w:right w:val="none" w:sz="0" w:space="0" w:color="auto"/>
          </w:divBdr>
        </w:div>
        <w:div w:id="650212965">
          <w:marLeft w:val="0"/>
          <w:marRight w:val="0"/>
          <w:marTop w:val="0"/>
          <w:marBottom w:val="0"/>
          <w:divBdr>
            <w:top w:val="none" w:sz="0" w:space="0" w:color="auto"/>
            <w:left w:val="none" w:sz="0" w:space="0" w:color="auto"/>
            <w:bottom w:val="none" w:sz="0" w:space="0" w:color="auto"/>
            <w:right w:val="none" w:sz="0" w:space="0" w:color="auto"/>
          </w:divBdr>
        </w:div>
      </w:divsChild>
    </w:div>
    <w:div w:id="455832114">
      <w:bodyDiv w:val="1"/>
      <w:marLeft w:val="0"/>
      <w:marRight w:val="0"/>
      <w:marTop w:val="0"/>
      <w:marBottom w:val="0"/>
      <w:divBdr>
        <w:top w:val="none" w:sz="0" w:space="0" w:color="auto"/>
        <w:left w:val="none" w:sz="0" w:space="0" w:color="auto"/>
        <w:bottom w:val="none" w:sz="0" w:space="0" w:color="auto"/>
        <w:right w:val="none" w:sz="0" w:space="0" w:color="auto"/>
      </w:divBdr>
      <w:divsChild>
        <w:div w:id="1659069892">
          <w:marLeft w:val="0"/>
          <w:marRight w:val="0"/>
          <w:marTop w:val="0"/>
          <w:marBottom w:val="0"/>
          <w:divBdr>
            <w:top w:val="none" w:sz="0" w:space="0" w:color="auto"/>
            <w:left w:val="none" w:sz="0" w:space="0" w:color="auto"/>
            <w:bottom w:val="none" w:sz="0" w:space="0" w:color="auto"/>
            <w:right w:val="none" w:sz="0" w:space="0" w:color="auto"/>
          </w:divBdr>
        </w:div>
        <w:div w:id="1110857732">
          <w:marLeft w:val="0"/>
          <w:marRight w:val="0"/>
          <w:marTop w:val="0"/>
          <w:marBottom w:val="0"/>
          <w:divBdr>
            <w:top w:val="none" w:sz="0" w:space="0" w:color="auto"/>
            <w:left w:val="none" w:sz="0" w:space="0" w:color="auto"/>
            <w:bottom w:val="none" w:sz="0" w:space="0" w:color="auto"/>
            <w:right w:val="none" w:sz="0" w:space="0" w:color="auto"/>
          </w:divBdr>
        </w:div>
        <w:div w:id="578102936">
          <w:marLeft w:val="0"/>
          <w:marRight w:val="0"/>
          <w:marTop w:val="0"/>
          <w:marBottom w:val="0"/>
          <w:divBdr>
            <w:top w:val="none" w:sz="0" w:space="0" w:color="auto"/>
            <w:left w:val="none" w:sz="0" w:space="0" w:color="auto"/>
            <w:bottom w:val="none" w:sz="0" w:space="0" w:color="auto"/>
            <w:right w:val="none" w:sz="0" w:space="0" w:color="auto"/>
          </w:divBdr>
        </w:div>
        <w:div w:id="505091683">
          <w:marLeft w:val="0"/>
          <w:marRight w:val="0"/>
          <w:marTop w:val="0"/>
          <w:marBottom w:val="0"/>
          <w:divBdr>
            <w:top w:val="none" w:sz="0" w:space="0" w:color="auto"/>
            <w:left w:val="none" w:sz="0" w:space="0" w:color="auto"/>
            <w:bottom w:val="none" w:sz="0" w:space="0" w:color="auto"/>
            <w:right w:val="none" w:sz="0" w:space="0" w:color="auto"/>
          </w:divBdr>
        </w:div>
        <w:div w:id="1420056553">
          <w:marLeft w:val="0"/>
          <w:marRight w:val="0"/>
          <w:marTop w:val="0"/>
          <w:marBottom w:val="0"/>
          <w:divBdr>
            <w:top w:val="none" w:sz="0" w:space="0" w:color="auto"/>
            <w:left w:val="none" w:sz="0" w:space="0" w:color="auto"/>
            <w:bottom w:val="none" w:sz="0" w:space="0" w:color="auto"/>
            <w:right w:val="none" w:sz="0" w:space="0" w:color="auto"/>
          </w:divBdr>
        </w:div>
      </w:divsChild>
    </w:div>
    <w:div w:id="461579819">
      <w:bodyDiv w:val="1"/>
      <w:marLeft w:val="0"/>
      <w:marRight w:val="0"/>
      <w:marTop w:val="0"/>
      <w:marBottom w:val="0"/>
      <w:divBdr>
        <w:top w:val="none" w:sz="0" w:space="0" w:color="auto"/>
        <w:left w:val="none" w:sz="0" w:space="0" w:color="auto"/>
        <w:bottom w:val="none" w:sz="0" w:space="0" w:color="auto"/>
        <w:right w:val="none" w:sz="0" w:space="0" w:color="auto"/>
      </w:divBdr>
      <w:divsChild>
        <w:div w:id="565603160">
          <w:marLeft w:val="0"/>
          <w:marRight w:val="0"/>
          <w:marTop w:val="0"/>
          <w:marBottom w:val="0"/>
          <w:divBdr>
            <w:top w:val="none" w:sz="0" w:space="0" w:color="auto"/>
            <w:left w:val="none" w:sz="0" w:space="0" w:color="auto"/>
            <w:bottom w:val="none" w:sz="0" w:space="0" w:color="auto"/>
            <w:right w:val="none" w:sz="0" w:space="0" w:color="auto"/>
          </w:divBdr>
        </w:div>
        <w:div w:id="1217467399">
          <w:marLeft w:val="0"/>
          <w:marRight w:val="0"/>
          <w:marTop w:val="0"/>
          <w:marBottom w:val="0"/>
          <w:divBdr>
            <w:top w:val="none" w:sz="0" w:space="0" w:color="auto"/>
            <w:left w:val="none" w:sz="0" w:space="0" w:color="auto"/>
            <w:bottom w:val="none" w:sz="0" w:space="0" w:color="auto"/>
            <w:right w:val="none" w:sz="0" w:space="0" w:color="auto"/>
          </w:divBdr>
        </w:div>
        <w:div w:id="1532497718">
          <w:marLeft w:val="0"/>
          <w:marRight w:val="0"/>
          <w:marTop w:val="0"/>
          <w:marBottom w:val="0"/>
          <w:divBdr>
            <w:top w:val="none" w:sz="0" w:space="0" w:color="auto"/>
            <w:left w:val="none" w:sz="0" w:space="0" w:color="auto"/>
            <w:bottom w:val="none" w:sz="0" w:space="0" w:color="auto"/>
            <w:right w:val="none" w:sz="0" w:space="0" w:color="auto"/>
          </w:divBdr>
        </w:div>
      </w:divsChild>
    </w:div>
    <w:div w:id="464009701">
      <w:bodyDiv w:val="1"/>
      <w:marLeft w:val="0"/>
      <w:marRight w:val="0"/>
      <w:marTop w:val="0"/>
      <w:marBottom w:val="0"/>
      <w:divBdr>
        <w:top w:val="none" w:sz="0" w:space="0" w:color="auto"/>
        <w:left w:val="none" w:sz="0" w:space="0" w:color="auto"/>
        <w:bottom w:val="none" w:sz="0" w:space="0" w:color="auto"/>
        <w:right w:val="none" w:sz="0" w:space="0" w:color="auto"/>
      </w:divBdr>
      <w:divsChild>
        <w:div w:id="1306660804">
          <w:marLeft w:val="0"/>
          <w:marRight w:val="0"/>
          <w:marTop w:val="0"/>
          <w:marBottom w:val="0"/>
          <w:divBdr>
            <w:top w:val="none" w:sz="0" w:space="0" w:color="auto"/>
            <w:left w:val="none" w:sz="0" w:space="0" w:color="auto"/>
            <w:bottom w:val="none" w:sz="0" w:space="0" w:color="auto"/>
            <w:right w:val="none" w:sz="0" w:space="0" w:color="auto"/>
          </w:divBdr>
        </w:div>
        <w:div w:id="1511603998">
          <w:marLeft w:val="0"/>
          <w:marRight w:val="0"/>
          <w:marTop w:val="0"/>
          <w:marBottom w:val="0"/>
          <w:divBdr>
            <w:top w:val="none" w:sz="0" w:space="0" w:color="auto"/>
            <w:left w:val="none" w:sz="0" w:space="0" w:color="auto"/>
            <w:bottom w:val="none" w:sz="0" w:space="0" w:color="auto"/>
            <w:right w:val="none" w:sz="0" w:space="0" w:color="auto"/>
          </w:divBdr>
        </w:div>
        <w:div w:id="174078594">
          <w:marLeft w:val="0"/>
          <w:marRight w:val="0"/>
          <w:marTop w:val="0"/>
          <w:marBottom w:val="0"/>
          <w:divBdr>
            <w:top w:val="none" w:sz="0" w:space="0" w:color="auto"/>
            <w:left w:val="none" w:sz="0" w:space="0" w:color="auto"/>
            <w:bottom w:val="none" w:sz="0" w:space="0" w:color="auto"/>
            <w:right w:val="none" w:sz="0" w:space="0" w:color="auto"/>
          </w:divBdr>
        </w:div>
      </w:divsChild>
    </w:div>
    <w:div w:id="480077026">
      <w:bodyDiv w:val="1"/>
      <w:marLeft w:val="0"/>
      <w:marRight w:val="0"/>
      <w:marTop w:val="0"/>
      <w:marBottom w:val="0"/>
      <w:divBdr>
        <w:top w:val="none" w:sz="0" w:space="0" w:color="auto"/>
        <w:left w:val="none" w:sz="0" w:space="0" w:color="auto"/>
        <w:bottom w:val="none" w:sz="0" w:space="0" w:color="auto"/>
        <w:right w:val="none" w:sz="0" w:space="0" w:color="auto"/>
      </w:divBdr>
      <w:divsChild>
        <w:div w:id="1624921337">
          <w:marLeft w:val="0"/>
          <w:marRight w:val="0"/>
          <w:marTop w:val="0"/>
          <w:marBottom w:val="0"/>
          <w:divBdr>
            <w:top w:val="none" w:sz="0" w:space="0" w:color="auto"/>
            <w:left w:val="none" w:sz="0" w:space="0" w:color="auto"/>
            <w:bottom w:val="none" w:sz="0" w:space="0" w:color="auto"/>
            <w:right w:val="none" w:sz="0" w:space="0" w:color="auto"/>
          </w:divBdr>
        </w:div>
        <w:div w:id="86192348">
          <w:marLeft w:val="0"/>
          <w:marRight w:val="0"/>
          <w:marTop w:val="0"/>
          <w:marBottom w:val="0"/>
          <w:divBdr>
            <w:top w:val="none" w:sz="0" w:space="0" w:color="auto"/>
            <w:left w:val="none" w:sz="0" w:space="0" w:color="auto"/>
            <w:bottom w:val="none" w:sz="0" w:space="0" w:color="auto"/>
            <w:right w:val="none" w:sz="0" w:space="0" w:color="auto"/>
          </w:divBdr>
        </w:div>
        <w:div w:id="1877234711">
          <w:marLeft w:val="0"/>
          <w:marRight w:val="0"/>
          <w:marTop w:val="0"/>
          <w:marBottom w:val="0"/>
          <w:divBdr>
            <w:top w:val="none" w:sz="0" w:space="0" w:color="auto"/>
            <w:left w:val="none" w:sz="0" w:space="0" w:color="auto"/>
            <w:bottom w:val="none" w:sz="0" w:space="0" w:color="auto"/>
            <w:right w:val="none" w:sz="0" w:space="0" w:color="auto"/>
          </w:divBdr>
        </w:div>
        <w:div w:id="411707569">
          <w:marLeft w:val="0"/>
          <w:marRight w:val="0"/>
          <w:marTop w:val="0"/>
          <w:marBottom w:val="0"/>
          <w:divBdr>
            <w:top w:val="none" w:sz="0" w:space="0" w:color="auto"/>
            <w:left w:val="none" w:sz="0" w:space="0" w:color="auto"/>
            <w:bottom w:val="none" w:sz="0" w:space="0" w:color="auto"/>
            <w:right w:val="none" w:sz="0" w:space="0" w:color="auto"/>
          </w:divBdr>
        </w:div>
      </w:divsChild>
    </w:div>
    <w:div w:id="488327821">
      <w:bodyDiv w:val="1"/>
      <w:marLeft w:val="0"/>
      <w:marRight w:val="0"/>
      <w:marTop w:val="0"/>
      <w:marBottom w:val="0"/>
      <w:divBdr>
        <w:top w:val="none" w:sz="0" w:space="0" w:color="auto"/>
        <w:left w:val="none" w:sz="0" w:space="0" w:color="auto"/>
        <w:bottom w:val="none" w:sz="0" w:space="0" w:color="auto"/>
        <w:right w:val="none" w:sz="0" w:space="0" w:color="auto"/>
      </w:divBdr>
      <w:divsChild>
        <w:div w:id="882180680">
          <w:marLeft w:val="0"/>
          <w:marRight w:val="0"/>
          <w:marTop w:val="0"/>
          <w:marBottom w:val="0"/>
          <w:divBdr>
            <w:top w:val="none" w:sz="0" w:space="0" w:color="auto"/>
            <w:left w:val="none" w:sz="0" w:space="0" w:color="auto"/>
            <w:bottom w:val="none" w:sz="0" w:space="0" w:color="auto"/>
            <w:right w:val="none" w:sz="0" w:space="0" w:color="auto"/>
          </w:divBdr>
        </w:div>
        <w:div w:id="128090103">
          <w:marLeft w:val="0"/>
          <w:marRight w:val="0"/>
          <w:marTop w:val="0"/>
          <w:marBottom w:val="0"/>
          <w:divBdr>
            <w:top w:val="none" w:sz="0" w:space="0" w:color="auto"/>
            <w:left w:val="none" w:sz="0" w:space="0" w:color="auto"/>
            <w:bottom w:val="none" w:sz="0" w:space="0" w:color="auto"/>
            <w:right w:val="none" w:sz="0" w:space="0" w:color="auto"/>
          </w:divBdr>
        </w:div>
        <w:div w:id="1191725134">
          <w:marLeft w:val="0"/>
          <w:marRight w:val="0"/>
          <w:marTop w:val="0"/>
          <w:marBottom w:val="0"/>
          <w:divBdr>
            <w:top w:val="none" w:sz="0" w:space="0" w:color="auto"/>
            <w:left w:val="none" w:sz="0" w:space="0" w:color="auto"/>
            <w:bottom w:val="none" w:sz="0" w:space="0" w:color="auto"/>
            <w:right w:val="none" w:sz="0" w:space="0" w:color="auto"/>
          </w:divBdr>
        </w:div>
        <w:div w:id="1782064952">
          <w:marLeft w:val="0"/>
          <w:marRight w:val="0"/>
          <w:marTop w:val="0"/>
          <w:marBottom w:val="0"/>
          <w:divBdr>
            <w:top w:val="none" w:sz="0" w:space="0" w:color="auto"/>
            <w:left w:val="none" w:sz="0" w:space="0" w:color="auto"/>
            <w:bottom w:val="none" w:sz="0" w:space="0" w:color="auto"/>
            <w:right w:val="none" w:sz="0" w:space="0" w:color="auto"/>
          </w:divBdr>
        </w:div>
        <w:div w:id="838081926">
          <w:marLeft w:val="0"/>
          <w:marRight w:val="0"/>
          <w:marTop w:val="0"/>
          <w:marBottom w:val="0"/>
          <w:divBdr>
            <w:top w:val="none" w:sz="0" w:space="0" w:color="auto"/>
            <w:left w:val="none" w:sz="0" w:space="0" w:color="auto"/>
            <w:bottom w:val="none" w:sz="0" w:space="0" w:color="auto"/>
            <w:right w:val="none" w:sz="0" w:space="0" w:color="auto"/>
          </w:divBdr>
        </w:div>
      </w:divsChild>
    </w:div>
    <w:div w:id="493843269">
      <w:bodyDiv w:val="1"/>
      <w:marLeft w:val="0"/>
      <w:marRight w:val="0"/>
      <w:marTop w:val="0"/>
      <w:marBottom w:val="0"/>
      <w:divBdr>
        <w:top w:val="none" w:sz="0" w:space="0" w:color="auto"/>
        <w:left w:val="none" w:sz="0" w:space="0" w:color="auto"/>
        <w:bottom w:val="none" w:sz="0" w:space="0" w:color="auto"/>
        <w:right w:val="none" w:sz="0" w:space="0" w:color="auto"/>
      </w:divBdr>
    </w:div>
    <w:div w:id="504520741">
      <w:bodyDiv w:val="1"/>
      <w:marLeft w:val="0"/>
      <w:marRight w:val="0"/>
      <w:marTop w:val="0"/>
      <w:marBottom w:val="0"/>
      <w:divBdr>
        <w:top w:val="none" w:sz="0" w:space="0" w:color="auto"/>
        <w:left w:val="none" w:sz="0" w:space="0" w:color="auto"/>
        <w:bottom w:val="none" w:sz="0" w:space="0" w:color="auto"/>
        <w:right w:val="none" w:sz="0" w:space="0" w:color="auto"/>
      </w:divBdr>
      <w:divsChild>
        <w:div w:id="132331434">
          <w:marLeft w:val="0"/>
          <w:marRight w:val="0"/>
          <w:marTop w:val="0"/>
          <w:marBottom w:val="0"/>
          <w:divBdr>
            <w:top w:val="none" w:sz="0" w:space="0" w:color="auto"/>
            <w:left w:val="none" w:sz="0" w:space="0" w:color="auto"/>
            <w:bottom w:val="none" w:sz="0" w:space="0" w:color="auto"/>
            <w:right w:val="none" w:sz="0" w:space="0" w:color="auto"/>
          </w:divBdr>
        </w:div>
        <w:div w:id="219948109">
          <w:marLeft w:val="0"/>
          <w:marRight w:val="0"/>
          <w:marTop w:val="0"/>
          <w:marBottom w:val="0"/>
          <w:divBdr>
            <w:top w:val="none" w:sz="0" w:space="0" w:color="auto"/>
            <w:left w:val="none" w:sz="0" w:space="0" w:color="auto"/>
            <w:bottom w:val="none" w:sz="0" w:space="0" w:color="auto"/>
            <w:right w:val="none" w:sz="0" w:space="0" w:color="auto"/>
          </w:divBdr>
        </w:div>
      </w:divsChild>
    </w:div>
    <w:div w:id="534586259">
      <w:bodyDiv w:val="1"/>
      <w:marLeft w:val="0"/>
      <w:marRight w:val="0"/>
      <w:marTop w:val="0"/>
      <w:marBottom w:val="0"/>
      <w:divBdr>
        <w:top w:val="none" w:sz="0" w:space="0" w:color="auto"/>
        <w:left w:val="none" w:sz="0" w:space="0" w:color="auto"/>
        <w:bottom w:val="none" w:sz="0" w:space="0" w:color="auto"/>
        <w:right w:val="none" w:sz="0" w:space="0" w:color="auto"/>
      </w:divBdr>
    </w:div>
    <w:div w:id="544610400">
      <w:bodyDiv w:val="1"/>
      <w:marLeft w:val="0"/>
      <w:marRight w:val="0"/>
      <w:marTop w:val="0"/>
      <w:marBottom w:val="0"/>
      <w:divBdr>
        <w:top w:val="none" w:sz="0" w:space="0" w:color="auto"/>
        <w:left w:val="none" w:sz="0" w:space="0" w:color="auto"/>
        <w:bottom w:val="none" w:sz="0" w:space="0" w:color="auto"/>
        <w:right w:val="none" w:sz="0" w:space="0" w:color="auto"/>
      </w:divBdr>
    </w:div>
    <w:div w:id="555623036">
      <w:bodyDiv w:val="1"/>
      <w:marLeft w:val="0"/>
      <w:marRight w:val="0"/>
      <w:marTop w:val="0"/>
      <w:marBottom w:val="0"/>
      <w:divBdr>
        <w:top w:val="none" w:sz="0" w:space="0" w:color="auto"/>
        <w:left w:val="none" w:sz="0" w:space="0" w:color="auto"/>
        <w:bottom w:val="none" w:sz="0" w:space="0" w:color="auto"/>
        <w:right w:val="none" w:sz="0" w:space="0" w:color="auto"/>
      </w:divBdr>
      <w:divsChild>
        <w:div w:id="454718101">
          <w:marLeft w:val="0"/>
          <w:marRight w:val="0"/>
          <w:marTop w:val="0"/>
          <w:marBottom w:val="0"/>
          <w:divBdr>
            <w:top w:val="none" w:sz="0" w:space="0" w:color="auto"/>
            <w:left w:val="none" w:sz="0" w:space="0" w:color="auto"/>
            <w:bottom w:val="none" w:sz="0" w:space="0" w:color="auto"/>
            <w:right w:val="none" w:sz="0" w:space="0" w:color="auto"/>
          </w:divBdr>
        </w:div>
        <w:div w:id="1938323873">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sChild>
    </w:div>
    <w:div w:id="572009800">
      <w:bodyDiv w:val="1"/>
      <w:marLeft w:val="0"/>
      <w:marRight w:val="0"/>
      <w:marTop w:val="0"/>
      <w:marBottom w:val="0"/>
      <w:divBdr>
        <w:top w:val="none" w:sz="0" w:space="0" w:color="auto"/>
        <w:left w:val="none" w:sz="0" w:space="0" w:color="auto"/>
        <w:bottom w:val="none" w:sz="0" w:space="0" w:color="auto"/>
        <w:right w:val="none" w:sz="0" w:space="0" w:color="auto"/>
      </w:divBdr>
      <w:divsChild>
        <w:div w:id="829101948">
          <w:marLeft w:val="0"/>
          <w:marRight w:val="0"/>
          <w:marTop w:val="0"/>
          <w:marBottom w:val="0"/>
          <w:divBdr>
            <w:top w:val="none" w:sz="0" w:space="0" w:color="auto"/>
            <w:left w:val="none" w:sz="0" w:space="0" w:color="auto"/>
            <w:bottom w:val="none" w:sz="0" w:space="0" w:color="auto"/>
            <w:right w:val="none" w:sz="0" w:space="0" w:color="auto"/>
          </w:divBdr>
        </w:div>
        <w:div w:id="280697486">
          <w:marLeft w:val="0"/>
          <w:marRight w:val="0"/>
          <w:marTop w:val="0"/>
          <w:marBottom w:val="0"/>
          <w:divBdr>
            <w:top w:val="none" w:sz="0" w:space="0" w:color="auto"/>
            <w:left w:val="none" w:sz="0" w:space="0" w:color="auto"/>
            <w:bottom w:val="none" w:sz="0" w:space="0" w:color="auto"/>
            <w:right w:val="none" w:sz="0" w:space="0" w:color="auto"/>
          </w:divBdr>
        </w:div>
        <w:div w:id="925924613">
          <w:marLeft w:val="0"/>
          <w:marRight w:val="0"/>
          <w:marTop w:val="0"/>
          <w:marBottom w:val="0"/>
          <w:divBdr>
            <w:top w:val="none" w:sz="0" w:space="0" w:color="auto"/>
            <w:left w:val="none" w:sz="0" w:space="0" w:color="auto"/>
            <w:bottom w:val="none" w:sz="0" w:space="0" w:color="auto"/>
            <w:right w:val="none" w:sz="0" w:space="0" w:color="auto"/>
          </w:divBdr>
        </w:div>
        <w:div w:id="1529945991">
          <w:marLeft w:val="0"/>
          <w:marRight w:val="0"/>
          <w:marTop w:val="0"/>
          <w:marBottom w:val="0"/>
          <w:divBdr>
            <w:top w:val="none" w:sz="0" w:space="0" w:color="auto"/>
            <w:left w:val="none" w:sz="0" w:space="0" w:color="auto"/>
            <w:bottom w:val="none" w:sz="0" w:space="0" w:color="auto"/>
            <w:right w:val="none" w:sz="0" w:space="0" w:color="auto"/>
          </w:divBdr>
        </w:div>
      </w:divsChild>
    </w:div>
    <w:div w:id="574626154">
      <w:bodyDiv w:val="1"/>
      <w:marLeft w:val="0"/>
      <w:marRight w:val="0"/>
      <w:marTop w:val="0"/>
      <w:marBottom w:val="0"/>
      <w:divBdr>
        <w:top w:val="none" w:sz="0" w:space="0" w:color="auto"/>
        <w:left w:val="none" w:sz="0" w:space="0" w:color="auto"/>
        <w:bottom w:val="none" w:sz="0" w:space="0" w:color="auto"/>
        <w:right w:val="none" w:sz="0" w:space="0" w:color="auto"/>
      </w:divBdr>
      <w:divsChild>
        <w:div w:id="917640396">
          <w:marLeft w:val="0"/>
          <w:marRight w:val="0"/>
          <w:marTop w:val="0"/>
          <w:marBottom w:val="0"/>
          <w:divBdr>
            <w:top w:val="none" w:sz="0" w:space="0" w:color="auto"/>
            <w:left w:val="none" w:sz="0" w:space="0" w:color="auto"/>
            <w:bottom w:val="none" w:sz="0" w:space="0" w:color="auto"/>
            <w:right w:val="none" w:sz="0" w:space="0" w:color="auto"/>
          </w:divBdr>
        </w:div>
        <w:div w:id="1704744545">
          <w:marLeft w:val="0"/>
          <w:marRight w:val="0"/>
          <w:marTop w:val="0"/>
          <w:marBottom w:val="0"/>
          <w:divBdr>
            <w:top w:val="none" w:sz="0" w:space="0" w:color="auto"/>
            <w:left w:val="none" w:sz="0" w:space="0" w:color="auto"/>
            <w:bottom w:val="none" w:sz="0" w:space="0" w:color="auto"/>
            <w:right w:val="none" w:sz="0" w:space="0" w:color="auto"/>
          </w:divBdr>
        </w:div>
        <w:div w:id="1653371286">
          <w:marLeft w:val="0"/>
          <w:marRight w:val="0"/>
          <w:marTop w:val="0"/>
          <w:marBottom w:val="0"/>
          <w:divBdr>
            <w:top w:val="none" w:sz="0" w:space="0" w:color="auto"/>
            <w:left w:val="none" w:sz="0" w:space="0" w:color="auto"/>
            <w:bottom w:val="none" w:sz="0" w:space="0" w:color="auto"/>
            <w:right w:val="none" w:sz="0" w:space="0" w:color="auto"/>
          </w:divBdr>
        </w:div>
      </w:divsChild>
    </w:div>
    <w:div w:id="575895980">
      <w:bodyDiv w:val="1"/>
      <w:marLeft w:val="0"/>
      <w:marRight w:val="0"/>
      <w:marTop w:val="0"/>
      <w:marBottom w:val="0"/>
      <w:divBdr>
        <w:top w:val="none" w:sz="0" w:space="0" w:color="auto"/>
        <w:left w:val="none" w:sz="0" w:space="0" w:color="auto"/>
        <w:bottom w:val="none" w:sz="0" w:space="0" w:color="auto"/>
        <w:right w:val="none" w:sz="0" w:space="0" w:color="auto"/>
      </w:divBdr>
      <w:divsChild>
        <w:div w:id="1278757324">
          <w:marLeft w:val="0"/>
          <w:marRight w:val="0"/>
          <w:marTop w:val="0"/>
          <w:marBottom w:val="0"/>
          <w:divBdr>
            <w:top w:val="none" w:sz="0" w:space="0" w:color="auto"/>
            <w:left w:val="none" w:sz="0" w:space="0" w:color="auto"/>
            <w:bottom w:val="none" w:sz="0" w:space="0" w:color="auto"/>
            <w:right w:val="none" w:sz="0" w:space="0" w:color="auto"/>
          </w:divBdr>
        </w:div>
        <w:div w:id="843593194">
          <w:marLeft w:val="0"/>
          <w:marRight w:val="0"/>
          <w:marTop w:val="0"/>
          <w:marBottom w:val="0"/>
          <w:divBdr>
            <w:top w:val="none" w:sz="0" w:space="0" w:color="auto"/>
            <w:left w:val="none" w:sz="0" w:space="0" w:color="auto"/>
            <w:bottom w:val="none" w:sz="0" w:space="0" w:color="auto"/>
            <w:right w:val="none" w:sz="0" w:space="0" w:color="auto"/>
          </w:divBdr>
        </w:div>
        <w:div w:id="1501845704">
          <w:marLeft w:val="0"/>
          <w:marRight w:val="0"/>
          <w:marTop w:val="0"/>
          <w:marBottom w:val="0"/>
          <w:divBdr>
            <w:top w:val="none" w:sz="0" w:space="0" w:color="auto"/>
            <w:left w:val="none" w:sz="0" w:space="0" w:color="auto"/>
            <w:bottom w:val="none" w:sz="0" w:space="0" w:color="auto"/>
            <w:right w:val="none" w:sz="0" w:space="0" w:color="auto"/>
          </w:divBdr>
        </w:div>
        <w:div w:id="304356655">
          <w:marLeft w:val="0"/>
          <w:marRight w:val="0"/>
          <w:marTop w:val="0"/>
          <w:marBottom w:val="0"/>
          <w:divBdr>
            <w:top w:val="none" w:sz="0" w:space="0" w:color="auto"/>
            <w:left w:val="none" w:sz="0" w:space="0" w:color="auto"/>
            <w:bottom w:val="none" w:sz="0" w:space="0" w:color="auto"/>
            <w:right w:val="none" w:sz="0" w:space="0" w:color="auto"/>
          </w:divBdr>
        </w:div>
      </w:divsChild>
    </w:div>
    <w:div w:id="577860741">
      <w:bodyDiv w:val="1"/>
      <w:marLeft w:val="0"/>
      <w:marRight w:val="0"/>
      <w:marTop w:val="0"/>
      <w:marBottom w:val="0"/>
      <w:divBdr>
        <w:top w:val="none" w:sz="0" w:space="0" w:color="auto"/>
        <w:left w:val="none" w:sz="0" w:space="0" w:color="auto"/>
        <w:bottom w:val="none" w:sz="0" w:space="0" w:color="auto"/>
        <w:right w:val="none" w:sz="0" w:space="0" w:color="auto"/>
      </w:divBdr>
      <w:divsChild>
        <w:div w:id="2112388927">
          <w:marLeft w:val="0"/>
          <w:marRight w:val="0"/>
          <w:marTop w:val="0"/>
          <w:marBottom w:val="0"/>
          <w:divBdr>
            <w:top w:val="none" w:sz="0" w:space="0" w:color="auto"/>
            <w:left w:val="none" w:sz="0" w:space="0" w:color="auto"/>
            <w:bottom w:val="none" w:sz="0" w:space="0" w:color="auto"/>
            <w:right w:val="none" w:sz="0" w:space="0" w:color="auto"/>
          </w:divBdr>
        </w:div>
        <w:div w:id="849828662">
          <w:marLeft w:val="0"/>
          <w:marRight w:val="0"/>
          <w:marTop w:val="0"/>
          <w:marBottom w:val="0"/>
          <w:divBdr>
            <w:top w:val="none" w:sz="0" w:space="0" w:color="auto"/>
            <w:left w:val="none" w:sz="0" w:space="0" w:color="auto"/>
            <w:bottom w:val="none" w:sz="0" w:space="0" w:color="auto"/>
            <w:right w:val="none" w:sz="0" w:space="0" w:color="auto"/>
          </w:divBdr>
        </w:div>
        <w:div w:id="1098216288">
          <w:marLeft w:val="0"/>
          <w:marRight w:val="0"/>
          <w:marTop w:val="0"/>
          <w:marBottom w:val="0"/>
          <w:divBdr>
            <w:top w:val="none" w:sz="0" w:space="0" w:color="auto"/>
            <w:left w:val="none" w:sz="0" w:space="0" w:color="auto"/>
            <w:bottom w:val="none" w:sz="0" w:space="0" w:color="auto"/>
            <w:right w:val="none" w:sz="0" w:space="0" w:color="auto"/>
          </w:divBdr>
        </w:div>
        <w:div w:id="1256206541">
          <w:marLeft w:val="0"/>
          <w:marRight w:val="0"/>
          <w:marTop w:val="0"/>
          <w:marBottom w:val="0"/>
          <w:divBdr>
            <w:top w:val="none" w:sz="0" w:space="0" w:color="auto"/>
            <w:left w:val="none" w:sz="0" w:space="0" w:color="auto"/>
            <w:bottom w:val="none" w:sz="0" w:space="0" w:color="auto"/>
            <w:right w:val="none" w:sz="0" w:space="0" w:color="auto"/>
          </w:divBdr>
        </w:div>
        <w:div w:id="972249199">
          <w:marLeft w:val="0"/>
          <w:marRight w:val="0"/>
          <w:marTop w:val="0"/>
          <w:marBottom w:val="0"/>
          <w:divBdr>
            <w:top w:val="none" w:sz="0" w:space="0" w:color="auto"/>
            <w:left w:val="none" w:sz="0" w:space="0" w:color="auto"/>
            <w:bottom w:val="none" w:sz="0" w:space="0" w:color="auto"/>
            <w:right w:val="none" w:sz="0" w:space="0" w:color="auto"/>
          </w:divBdr>
        </w:div>
        <w:div w:id="765422812">
          <w:marLeft w:val="0"/>
          <w:marRight w:val="0"/>
          <w:marTop w:val="0"/>
          <w:marBottom w:val="0"/>
          <w:divBdr>
            <w:top w:val="none" w:sz="0" w:space="0" w:color="auto"/>
            <w:left w:val="none" w:sz="0" w:space="0" w:color="auto"/>
            <w:bottom w:val="none" w:sz="0" w:space="0" w:color="auto"/>
            <w:right w:val="none" w:sz="0" w:space="0" w:color="auto"/>
          </w:divBdr>
        </w:div>
        <w:div w:id="1274559019">
          <w:marLeft w:val="0"/>
          <w:marRight w:val="0"/>
          <w:marTop w:val="0"/>
          <w:marBottom w:val="0"/>
          <w:divBdr>
            <w:top w:val="none" w:sz="0" w:space="0" w:color="auto"/>
            <w:left w:val="none" w:sz="0" w:space="0" w:color="auto"/>
            <w:bottom w:val="none" w:sz="0" w:space="0" w:color="auto"/>
            <w:right w:val="none" w:sz="0" w:space="0" w:color="auto"/>
          </w:divBdr>
        </w:div>
      </w:divsChild>
    </w:div>
    <w:div w:id="584219061">
      <w:bodyDiv w:val="1"/>
      <w:marLeft w:val="0"/>
      <w:marRight w:val="0"/>
      <w:marTop w:val="0"/>
      <w:marBottom w:val="0"/>
      <w:divBdr>
        <w:top w:val="none" w:sz="0" w:space="0" w:color="auto"/>
        <w:left w:val="none" w:sz="0" w:space="0" w:color="auto"/>
        <w:bottom w:val="none" w:sz="0" w:space="0" w:color="auto"/>
        <w:right w:val="none" w:sz="0" w:space="0" w:color="auto"/>
      </w:divBdr>
      <w:divsChild>
        <w:div w:id="327826562">
          <w:marLeft w:val="0"/>
          <w:marRight w:val="0"/>
          <w:marTop w:val="0"/>
          <w:marBottom w:val="0"/>
          <w:divBdr>
            <w:top w:val="none" w:sz="0" w:space="0" w:color="auto"/>
            <w:left w:val="none" w:sz="0" w:space="0" w:color="auto"/>
            <w:bottom w:val="none" w:sz="0" w:space="0" w:color="auto"/>
            <w:right w:val="none" w:sz="0" w:space="0" w:color="auto"/>
          </w:divBdr>
        </w:div>
        <w:div w:id="1462378963">
          <w:marLeft w:val="0"/>
          <w:marRight w:val="0"/>
          <w:marTop w:val="0"/>
          <w:marBottom w:val="0"/>
          <w:divBdr>
            <w:top w:val="none" w:sz="0" w:space="0" w:color="auto"/>
            <w:left w:val="none" w:sz="0" w:space="0" w:color="auto"/>
            <w:bottom w:val="none" w:sz="0" w:space="0" w:color="auto"/>
            <w:right w:val="none" w:sz="0" w:space="0" w:color="auto"/>
          </w:divBdr>
        </w:div>
      </w:divsChild>
    </w:div>
    <w:div w:id="588002323">
      <w:bodyDiv w:val="1"/>
      <w:marLeft w:val="0"/>
      <w:marRight w:val="0"/>
      <w:marTop w:val="0"/>
      <w:marBottom w:val="0"/>
      <w:divBdr>
        <w:top w:val="none" w:sz="0" w:space="0" w:color="auto"/>
        <w:left w:val="none" w:sz="0" w:space="0" w:color="auto"/>
        <w:bottom w:val="none" w:sz="0" w:space="0" w:color="auto"/>
        <w:right w:val="none" w:sz="0" w:space="0" w:color="auto"/>
      </w:divBdr>
      <w:divsChild>
        <w:div w:id="787503069">
          <w:marLeft w:val="0"/>
          <w:marRight w:val="0"/>
          <w:marTop w:val="0"/>
          <w:marBottom w:val="0"/>
          <w:divBdr>
            <w:top w:val="none" w:sz="0" w:space="0" w:color="auto"/>
            <w:left w:val="none" w:sz="0" w:space="0" w:color="auto"/>
            <w:bottom w:val="none" w:sz="0" w:space="0" w:color="auto"/>
            <w:right w:val="none" w:sz="0" w:space="0" w:color="auto"/>
          </w:divBdr>
        </w:div>
        <w:div w:id="1522280473">
          <w:marLeft w:val="0"/>
          <w:marRight w:val="0"/>
          <w:marTop w:val="0"/>
          <w:marBottom w:val="0"/>
          <w:divBdr>
            <w:top w:val="none" w:sz="0" w:space="0" w:color="auto"/>
            <w:left w:val="none" w:sz="0" w:space="0" w:color="auto"/>
            <w:bottom w:val="none" w:sz="0" w:space="0" w:color="auto"/>
            <w:right w:val="none" w:sz="0" w:space="0" w:color="auto"/>
          </w:divBdr>
        </w:div>
        <w:div w:id="1214729392">
          <w:marLeft w:val="0"/>
          <w:marRight w:val="0"/>
          <w:marTop w:val="0"/>
          <w:marBottom w:val="0"/>
          <w:divBdr>
            <w:top w:val="none" w:sz="0" w:space="0" w:color="auto"/>
            <w:left w:val="none" w:sz="0" w:space="0" w:color="auto"/>
            <w:bottom w:val="none" w:sz="0" w:space="0" w:color="auto"/>
            <w:right w:val="none" w:sz="0" w:space="0" w:color="auto"/>
          </w:divBdr>
        </w:div>
      </w:divsChild>
    </w:div>
    <w:div w:id="675110010">
      <w:bodyDiv w:val="1"/>
      <w:marLeft w:val="0"/>
      <w:marRight w:val="0"/>
      <w:marTop w:val="0"/>
      <w:marBottom w:val="0"/>
      <w:divBdr>
        <w:top w:val="none" w:sz="0" w:space="0" w:color="auto"/>
        <w:left w:val="none" w:sz="0" w:space="0" w:color="auto"/>
        <w:bottom w:val="none" w:sz="0" w:space="0" w:color="auto"/>
        <w:right w:val="none" w:sz="0" w:space="0" w:color="auto"/>
      </w:divBdr>
      <w:divsChild>
        <w:div w:id="176039358">
          <w:marLeft w:val="0"/>
          <w:marRight w:val="0"/>
          <w:marTop w:val="0"/>
          <w:marBottom w:val="0"/>
          <w:divBdr>
            <w:top w:val="none" w:sz="0" w:space="0" w:color="auto"/>
            <w:left w:val="none" w:sz="0" w:space="0" w:color="auto"/>
            <w:bottom w:val="none" w:sz="0" w:space="0" w:color="auto"/>
            <w:right w:val="none" w:sz="0" w:space="0" w:color="auto"/>
          </w:divBdr>
        </w:div>
        <w:div w:id="1948732519">
          <w:marLeft w:val="0"/>
          <w:marRight w:val="0"/>
          <w:marTop w:val="0"/>
          <w:marBottom w:val="0"/>
          <w:divBdr>
            <w:top w:val="none" w:sz="0" w:space="0" w:color="auto"/>
            <w:left w:val="none" w:sz="0" w:space="0" w:color="auto"/>
            <w:bottom w:val="none" w:sz="0" w:space="0" w:color="auto"/>
            <w:right w:val="none" w:sz="0" w:space="0" w:color="auto"/>
          </w:divBdr>
        </w:div>
        <w:div w:id="392387081">
          <w:marLeft w:val="0"/>
          <w:marRight w:val="0"/>
          <w:marTop w:val="0"/>
          <w:marBottom w:val="0"/>
          <w:divBdr>
            <w:top w:val="none" w:sz="0" w:space="0" w:color="auto"/>
            <w:left w:val="none" w:sz="0" w:space="0" w:color="auto"/>
            <w:bottom w:val="none" w:sz="0" w:space="0" w:color="auto"/>
            <w:right w:val="none" w:sz="0" w:space="0" w:color="auto"/>
          </w:divBdr>
        </w:div>
      </w:divsChild>
    </w:div>
    <w:div w:id="690495243">
      <w:bodyDiv w:val="1"/>
      <w:marLeft w:val="0"/>
      <w:marRight w:val="0"/>
      <w:marTop w:val="0"/>
      <w:marBottom w:val="0"/>
      <w:divBdr>
        <w:top w:val="none" w:sz="0" w:space="0" w:color="auto"/>
        <w:left w:val="none" w:sz="0" w:space="0" w:color="auto"/>
        <w:bottom w:val="none" w:sz="0" w:space="0" w:color="auto"/>
        <w:right w:val="none" w:sz="0" w:space="0" w:color="auto"/>
      </w:divBdr>
      <w:divsChild>
        <w:div w:id="115829419">
          <w:marLeft w:val="0"/>
          <w:marRight w:val="0"/>
          <w:marTop w:val="0"/>
          <w:marBottom w:val="0"/>
          <w:divBdr>
            <w:top w:val="none" w:sz="0" w:space="0" w:color="auto"/>
            <w:left w:val="none" w:sz="0" w:space="0" w:color="auto"/>
            <w:bottom w:val="none" w:sz="0" w:space="0" w:color="auto"/>
            <w:right w:val="none" w:sz="0" w:space="0" w:color="auto"/>
          </w:divBdr>
        </w:div>
        <w:div w:id="1284120532">
          <w:marLeft w:val="0"/>
          <w:marRight w:val="0"/>
          <w:marTop w:val="0"/>
          <w:marBottom w:val="0"/>
          <w:divBdr>
            <w:top w:val="none" w:sz="0" w:space="0" w:color="auto"/>
            <w:left w:val="none" w:sz="0" w:space="0" w:color="auto"/>
            <w:bottom w:val="none" w:sz="0" w:space="0" w:color="auto"/>
            <w:right w:val="none" w:sz="0" w:space="0" w:color="auto"/>
          </w:divBdr>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547381800">
          <w:marLeft w:val="0"/>
          <w:marRight w:val="0"/>
          <w:marTop w:val="0"/>
          <w:marBottom w:val="0"/>
          <w:divBdr>
            <w:top w:val="none" w:sz="0" w:space="0" w:color="auto"/>
            <w:left w:val="none" w:sz="0" w:space="0" w:color="auto"/>
            <w:bottom w:val="none" w:sz="0" w:space="0" w:color="auto"/>
            <w:right w:val="none" w:sz="0" w:space="0" w:color="auto"/>
          </w:divBdr>
        </w:div>
        <w:div w:id="1021054988">
          <w:marLeft w:val="0"/>
          <w:marRight w:val="0"/>
          <w:marTop w:val="0"/>
          <w:marBottom w:val="0"/>
          <w:divBdr>
            <w:top w:val="none" w:sz="0" w:space="0" w:color="auto"/>
            <w:left w:val="none" w:sz="0" w:space="0" w:color="auto"/>
            <w:bottom w:val="none" w:sz="0" w:space="0" w:color="auto"/>
            <w:right w:val="none" w:sz="0" w:space="0" w:color="auto"/>
          </w:divBdr>
        </w:div>
        <w:div w:id="594172241">
          <w:marLeft w:val="0"/>
          <w:marRight w:val="0"/>
          <w:marTop w:val="0"/>
          <w:marBottom w:val="0"/>
          <w:divBdr>
            <w:top w:val="none" w:sz="0" w:space="0" w:color="auto"/>
            <w:left w:val="none" w:sz="0" w:space="0" w:color="auto"/>
            <w:bottom w:val="none" w:sz="0" w:space="0" w:color="auto"/>
            <w:right w:val="none" w:sz="0" w:space="0" w:color="auto"/>
          </w:divBdr>
        </w:div>
      </w:divsChild>
    </w:div>
    <w:div w:id="702827743">
      <w:bodyDiv w:val="1"/>
      <w:marLeft w:val="0"/>
      <w:marRight w:val="0"/>
      <w:marTop w:val="0"/>
      <w:marBottom w:val="0"/>
      <w:divBdr>
        <w:top w:val="none" w:sz="0" w:space="0" w:color="auto"/>
        <w:left w:val="none" w:sz="0" w:space="0" w:color="auto"/>
        <w:bottom w:val="none" w:sz="0" w:space="0" w:color="auto"/>
        <w:right w:val="none" w:sz="0" w:space="0" w:color="auto"/>
      </w:divBdr>
      <w:divsChild>
        <w:div w:id="626206313">
          <w:marLeft w:val="0"/>
          <w:marRight w:val="0"/>
          <w:marTop w:val="0"/>
          <w:marBottom w:val="0"/>
          <w:divBdr>
            <w:top w:val="none" w:sz="0" w:space="0" w:color="auto"/>
            <w:left w:val="none" w:sz="0" w:space="0" w:color="auto"/>
            <w:bottom w:val="none" w:sz="0" w:space="0" w:color="auto"/>
            <w:right w:val="none" w:sz="0" w:space="0" w:color="auto"/>
          </w:divBdr>
        </w:div>
        <w:div w:id="598947177">
          <w:marLeft w:val="0"/>
          <w:marRight w:val="0"/>
          <w:marTop w:val="0"/>
          <w:marBottom w:val="0"/>
          <w:divBdr>
            <w:top w:val="none" w:sz="0" w:space="0" w:color="auto"/>
            <w:left w:val="none" w:sz="0" w:space="0" w:color="auto"/>
            <w:bottom w:val="none" w:sz="0" w:space="0" w:color="auto"/>
            <w:right w:val="none" w:sz="0" w:space="0" w:color="auto"/>
          </w:divBdr>
        </w:div>
        <w:div w:id="524486258">
          <w:marLeft w:val="0"/>
          <w:marRight w:val="0"/>
          <w:marTop w:val="0"/>
          <w:marBottom w:val="0"/>
          <w:divBdr>
            <w:top w:val="none" w:sz="0" w:space="0" w:color="auto"/>
            <w:left w:val="none" w:sz="0" w:space="0" w:color="auto"/>
            <w:bottom w:val="none" w:sz="0" w:space="0" w:color="auto"/>
            <w:right w:val="none" w:sz="0" w:space="0" w:color="auto"/>
          </w:divBdr>
        </w:div>
        <w:div w:id="1543058856">
          <w:marLeft w:val="0"/>
          <w:marRight w:val="0"/>
          <w:marTop w:val="0"/>
          <w:marBottom w:val="0"/>
          <w:divBdr>
            <w:top w:val="none" w:sz="0" w:space="0" w:color="auto"/>
            <w:left w:val="none" w:sz="0" w:space="0" w:color="auto"/>
            <w:bottom w:val="none" w:sz="0" w:space="0" w:color="auto"/>
            <w:right w:val="none" w:sz="0" w:space="0" w:color="auto"/>
          </w:divBdr>
        </w:div>
        <w:div w:id="79521775">
          <w:marLeft w:val="0"/>
          <w:marRight w:val="0"/>
          <w:marTop w:val="0"/>
          <w:marBottom w:val="0"/>
          <w:divBdr>
            <w:top w:val="none" w:sz="0" w:space="0" w:color="auto"/>
            <w:left w:val="none" w:sz="0" w:space="0" w:color="auto"/>
            <w:bottom w:val="none" w:sz="0" w:space="0" w:color="auto"/>
            <w:right w:val="none" w:sz="0" w:space="0" w:color="auto"/>
          </w:divBdr>
        </w:div>
        <w:div w:id="1547371602">
          <w:marLeft w:val="0"/>
          <w:marRight w:val="0"/>
          <w:marTop w:val="0"/>
          <w:marBottom w:val="0"/>
          <w:divBdr>
            <w:top w:val="none" w:sz="0" w:space="0" w:color="auto"/>
            <w:left w:val="none" w:sz="0" w:space="0" w:color="auto"/>
            <w:bottom w:val="none" w:sz="0" w:space="0" w:color="auto"/>
            <w:right w:val="none" w:sz="0" w:space="0" w:color="auto"/>
          </w:divBdr>
        </w:div>
        <w:div w:id="1375303534">
          <w:marLeft w:val="0"/>
          <w:marRight w:val="0"/>
          <w:marTop w:val="0"/>
          <w:marBottom w:val="0"/>
          <w:divBdr>
            <w:top w:val="none" w:sz="0" w:space="0" w:color="auto"/>
            <w:left w:val="none" w:sz="0" w:space="0" w:color="auto"/>
            <w:bottom w:val="none" w:sz="0" w:space="0" w:color="auto"/>
            <w:right w:val="none" w:sz="0" w:space="0" w:color="auto"/>
          </w:divBdr>
        </w:div>
        <w:div w:id="1711417835">
          <w:marLeft w:val="0"/>
          <w:marRight w:val="0"/>
          <w:marTop w:val="0"/>
          <w:marBottom w:val="0"/>
          <w:divBdr>
            <w:top w:val="none" w:sz="0" w:space="0" w:color="auto"/>
            <w:left w:val="none" w:sz="0" w:space="0" w:color="auto"/>
            <w:bottom w:val="none" w:sz="0" w:space="0" w:color="auto"/>
            <w:right w:val="none" w:sz="0" w:space="0" w:color="auto"/>
          </w:divBdr>
        </w:div>
      </w:divsChild>
    </w:div>
    <w:div w:id="703403168">
      <w:bodyDiv w:val="1"/>
      <w:marLeft w:val="0"/>
      <w:marRight w:val="0"/>
      <w:marTop w:val="0"/>
      <w:marBottom w:val="0"/>
      <w:divBdr>
        <w:top w:val="none" w:sz="0" w:space="0" w:color="auto"/>
        <w:left w:val="none" w:sz="0" w:space="0" w:color="auto"/>
        <w:bottom w:val="none" w:sz="0" w:space="0" w:color="auto"/>
        <w:right w:val="none" w:sz="0" w:space="0" w:color="auto"/>
      </w:divBdr>
      <w:divsChild>
        <w:div w:id="1250195252">
          <w:marLeft w:val="0"/>
          <w:marRight w:val="0"/>
          <w:marTop w:val="0"/>
          <w:marBottom w:val="0"/>
          <w:divBdr>
            <w:top w:val="none" w:sz="0" w:space="0" w:color="auto"/>
            <w:left w:val="none" w:sz="0" w:space="0" w:color="auto"/>
            <w:bottom w:val="none" w:sz="0" w:space="0" w:color="auto"/>
            <w:right w:val="none" w:sz="0" w:space="0" w:color="auto"/>
          </w:divBdr>
        </w:div>
        <w:div w:id="746225442">
          <w:marLeft w:val="0"/>
          <w:marRight w:val="0"/>
          <w:marTop w:val="0"/>
          <w:marBottom w:val="0"/>
          <w:divBdr>
            <w:top w:val="none" w:sz="0" w:space="0" w:color="auto"/>
            <w:left w:val="none" w:sz="0" w:space="0" w:color="auto"/>
            <w:bottom w:val="none" w:sz="0" w:space="0" w:color="auto"/>
            <w:right w:val="none" w:sz="0" w:space="0" w:color="auto"/>
          </w:divBdr>
        </w:div>
        <w:div w:id="1736053382">
          <w:marLeft w:val="0"/>
          <w:marRight w:val="0"/>
          <w:marTop w:val="0"/>
          <w:marBottom w:val="0"/>
          <w:divBdr>
            <w:top w:val="none" w:sz="0" w:space="0" w:color="auto"/>
            <w:left w:val="none" w:sz="0" w:space="0" w:color="auto"/>
            <w:bottom w:val="none" w:sz="0" w:space="0" w:color="auto"/>
            <w:right w:val="none" w:sz="0" w:space="0" w:color="auto"/>
          </w:divBdr>
        </w:div>
        <w:div w:id="869878485">
          <w:marLeft w:val="0"/>
          <w:marRight w:val="0"/>
          <w:marTop w:val="0"/>
          <w:marBottom w:val="0"/>
          <w:divBdr>
            <w:top w:val="none" w:sz="0" w:space="0" w:color="auto"/>
            <w:left w:val="none" w:sz="0" w:space="0" w:color="auto"/>
            <w:bottom w:val="none" w:sz="0" w:space="0" w:color="auto"/>
            <w:right w:val="none" w:sz="0" w:space="0" w:color="auto"/>
          </w:divBdr>
        </w:div>
        <w:div w:id="2054040298">
          <w:marLeft w:val="0"/>
          <w:marRight w:val="0"/>
          <w:marTop w:val="0"/>
          <w:marBottom w:val="0"/>
          <w:divBdr>
            <w:top w:val="none" w:sz="0" w:space="0" w:color="auto"/>
            <w:left w:val="none" w:sz="0" w:space="0" w:color="auto"/>
            <w:bottom w:val="none" w:sz="0" w:space="0" w:color="auto"/>
            <w:right w:val="none" w:sz="0" w:space="0" w:color="auto"/>
          </w:divBdr>
        </w:div>
        <w:div w:id="1934238603">
          <w:marLeft w:val="0"/>
          <w:marRight w:val="0"/>
          <w:marTop w:val="0"/>
          <w:marBottom w:val="0"/>
          <w:divBdr>
            <w:top w:val="none" w:sz="0" w:space="0" w:color="auto"/>
            <w:left w:val="none" w:sz="0" w:space="0" w:color="auto"/>
            <w:bottom w:val="none" w:sz="0" w:space="0" w:color="auto"/>
            <w:right w:val="none" w:sz="0" w:space="0" w:color="auto"/>
          </w:divBdr>
        </w:div>
      </w:divsChild>
    </w:div>
    <w:div w:id="733625182">
      <w:bodyDiv w:val="1"/>
      <w:marLeft w:val="0"/>
      <w:marRight w:val="0"/>
      <w:marTop w:val="0"/>
      <w:marBottom w:val="0"/>
      <w:divBdr>
        <w:top w:val="none" w:sz="0" w:space="0" w:color="auto"/>
        <w:left w:val="none" w:sz="0" w:space="0" w:color="auto"/>
        <w:bottom w:val="none" w:sz="0" w:space="0" w:color="auto"/>
        <w:right w:val="none" w:sz="0" w:space="0" w:color="auto"/>
      </w:divBdr>
    </w:div>
    <w:div w:id="761951151">
      <w:bodyDiv w:val="1"/>
      <w:marLeft w:val="0"/>
      <w:marRight w:val="0"/>
      <w:marTop w:val="0"/>
      <w:marBottom w:val="0"/>
      <w:divBdr>
        <w:top w:val="none" w:sz="0" w:space="0" w:color="auto"/>
        <w:left w:val="none" w:sz="0" w:space="0" w:color="auto"/>
        <w:bottom w:val="none" w:sz="0" w:space="0" w:color="auto"/>
        <w:right w:val="none" w:sz="0" w:space="0" w:color="auto"/>
      </w:divBdr>
      <w:divsChild>
        <w:div w:id="300119145">
          <w:marLeft w:val="0"/>
          <w:marRight w:val="0"/>
          <w:marTop w:val="0"/>
          <w:marBottom w:val="0"/>
          <w:divBdr>
            <w:top w:val="none" w:sz="0" w:space="0" w:color="auto"/>
            <w:left w:val="none" w:sz="0" w:space="0" w:color="auto"/>
            <w:bottom w:val="none" w:sz="0" w:space="0" w:color="auto"/>
            <w:right w:val="none" w:sz="0" w:space="0" w:color="auto"/>
          </w:divBdr>
        </w:div>
        <w:div w:id="89131129">
          <w:marLeft w:val="0"/>
          <w:marRight w:val="0"/>
          <w:marTop w:val="0"/>
          <w:marBottom w:val="0"/>
          <w:divBdr>
            <w:top w:val="none" w:sz="0" w:space="0" w:color="auto"/>
            <w:left w:val="none" w:sz="0" w:space="0" w:color="auto"/>
            <w:bottom w:val="none" w:sz="0" w:space="0" w:color="auto"/>
            <w:right w:val="none" w:sz="0" w:space="0" w:color="auto"/>
          </w:divBdr>
        </w:div>
        <w:div w:id="459421346">
          <w:marLeft w:val="0"/>
          <w:marRight w:val="0"/>
          <w:marTop w:val="0"/>
          <w:marBottom w:val="0"/>
          <w:divBdr>
            <w:top w:val="none" w:sz="0" w:space="0" w:color="auto"/>
            <w:left w:val="none" w:sz="0" w:space="0" w:color="auto"/>
            <w:bottom w:val="none" w:sz="0" w:space="0" w:color="auto"/>
            <w:right w:val="none" w:sz="0" w:space="0" w:color="auto"/>
          </w:divBdr>
        </w:div>
        <w:div w:id="2008363550">
          <w:marLeft w:val="0"/>
          <w:marRight w:val="0"/>
          <w:marTop w:val="0"/>
          <w:marBottom w:val="0"/>
          <w:divBdr>
            <w:top w:val="none" w:sz="0" w:space="0" w:color="auto"/>
            <w:left w:val="none" w:sz="0" w:space="0" w:color="auto"/>
            <w:bottom w:val="none" w:sz="0" w:space="0" w:color="auto"/>
            <w:right w:val="none" w:sz="0" w:space="0" w:color="auto"/>
          </w:divBdr>
        </w:div>
      </w:divsChild>
    </w:div>
    <w:div w:id="767771511">
      <w:bodyDiv w:val="1"/>
      <w:marLeft w:val="0"/>
      <w:marRight w:val="0"/>
      <w:marTop w:val="0"/>
      <w:marBottom w:val="0"/>
      <w:divBdr>
        <w:top w:val="none" w:sz="0" w:space="0" w:color="auto"/>
        <w:left w:val="none" w:sz="0" w:space="0" w:color="auto"/>
        <w:bottom w:val="none" w:sz="0" w:space="0" w:color="auto"/>
        <w:right w:val="none" w:sz="0" w:space="0" w:color="auto"/>
      </w:divBdr>
      <w:divsChild>
        <w:div w:id="1452745412">
          <w:marLeft w:val="0"/>
          <w:marRight w:val="0"/>
          <w:marTop w:val="0"/>
          <w:marBottom w:val="0"/>
          <w:divBdr>
            <w:top w:val="none" w:sz="0" w:space="0" w:color="auto"/>
            <w:left w:val="none" w:sz="0" w:space="0" w:color="auto"/>
            <w:bottom w:val="none" w:sz="0" w:space="0" w:color="auto"/>
            <w:right w:val="none" w:sz="0" w:space="0" w:color="auto"/>
          </w:divBdr>
        </w:div>
        <w:div w:id="1370180698">
          <w:marLeft w:val="0"/>
          <w:marRight w:val="0"/>
          <w:marTop w:val="0"/>
          <w:marBottom w:val="0"/>
          <w:divBdr>
            <w:top w:val="none" w:sz="0" w:space="0" w:color="auto"/>
            <w:left w:val="none" w:sz="0" w:space="0" w:color="auto"/>
            <w:bottom w:val="none" w:sz="0" w:space="0" w:color="auto"/>
            <w:right w:val="none" w:sz="0" w:space="0" w:color="auto"/>
          </w:divBdr>
        </w:div>
      </w:divsChild>
    </w:div>
    <w:div w:id="791049271">
      <w:bodyDiv w:val="1"/>
      <w:marLeft w:val="0"/>
      <w:marRight w:val="0"/>
      <w:marTop w:val="0"/>
      <w:marBottom w:val="0"/>
      <w:divBdr>
        <w:top w:val="none" w:sz="0" w:space="0" w:color="auto"/>
        <w:left w:val="none" w:sz="0" w:space="0" w:color="auto"/>
        <w:bottom w:val="none" w:sz="0" w:space="0" w:color="auto"/>
        <w:right w:val="none" w:sz="0" w:space="0" w:color="auto"/>
      </w:divBdr>
    </w:div>
    <w:div w:id="797645743">
      <w:bodyDiv w:val="1"/>
      <w:marLeft w:val="0"/>
      <w:marRight w:val="0"/>
      <w:marTop w:val="0"/>
      <w:marBottom w:val="0"/>
      <w:divBdr>
        <w:top w:val="none" w:sz="0" w:space="0" w:color="auto"/>
        <w:left w:val="none" w:sz="0" w:space="0" w:color="auto"/>
        <w:bottom w:val="none" w:sz="0" w:space="0" w:color="auto"/>
        <w:right w:val="none" w:sz="0" w:space="0" w:color="auto"/>
      </w:divBdr>
    </w:div>
    <w:div w:id="804851899">
      <w:bodyDiv w:val="1"/>
      <w:marLeft w:val="0"/>
      <w:marRight w:val="0"/>
      <w:marTop w:val="0"/>
      <w:marBottom w:val="0"/>
      <w:divBdr>
        <w:top w:val="none" w:sz="0" w:space="0" w:color="auto"/>
        <w:left w:val="none" w:sz="0" w:space="0" w:color="auto"/>
        <w:bottom w:val="none" w:sz="0" w:space="0" w:color="auto"/>
        <w:right w:val="none" w:sz="0" w:space="0" w:color="auto"/>
      </w:divBdr>
      <w:divsChild>
        <w:div w:id="674529060">
          <w:marLeft w:val="0"/>
          <w:marRight w:val="0"/>
          <w:marTop w:val="0"/>
          <w:marBottom w:val="0"/>
          <w:divBdr>
            <w:top w:val="none" w:sz="0" w:space="0" w:color="auto"/>
            <w:left w:val="none" w:sz="0" w:space="0" w:color="auto"/>
            <w:bottom w:val="none" w:sz="0" w:space="0" w:color="auto"/>
            <w:right w:val="none" w:sz="0" w:space="0" w:color="auto"/>
          </w:divBdr>
        </w:div>
        <w:div w:id="881333776">
          <w:marLeft w:val="0"/>
          <w:marRight w:val="0"/>
          <w:marTop w:val="0"/>
          <w:marBottom w:val="0"/>
          <w:divBdr>
            <w:top w:val="none" w:sz="0" w:space="0" w:color="auto"/>
            <w:left w:val="none" w:sz="0" w:space="0" w:color="auto"/>
            <w:bottom w:val="none" w:sz="0" w:space="0" w:color="auto"/>
            <w:right w:val="none" w:sz="0" w:space="0" w:color="auto"/>
          </w:divBdr>
        </w:div>
        <w:div w:id="72508344">
          <w:marLeft w:val="0"/>
          <w:marRight w:val="0"/>
          <w:marTop w:val="0"/>
          <w:marBottom w:val="0"/>
          <w:divBdr>
            <w:top w:val="none" w:sz="0" w:space="0" w:color="auto"/>
            <w:left w:val="none" w:sz="0" w:space="0" w:color="auto"/>
            <w:bottom w:val="none" w:sz="0" w:space="0" w:color="auto"/>
            <w:right w:val="none" w:sz="0" w:space="0" w:color="auto"/>
          </w:divBdr>
        </w:div>
        <w:div w:id="801073497">
          <w:marLeft w:val="0"/>
          <w:marRight w:val="0"/>
          <w:marTop w:val="0"/>
          <w:marBottom w:val="0"/>
          <w:divBdr>
            <w:top w:val="none" w:sz="0" w:space="0" w:color="auto"/>
            <w:left w:val="none" w:sz="0" w:space="0" w:color="auto"/>
            <w:bottom w:val="none" w:sz="0" w:space="0" w:color="auto"/>
            <w:right w:val="none" w:sz="0" w:space="0" w:color="auto"/>
          </w:divBdr>
        </w:div>
      </w:divsChild>
    </w:div>
    <w:div w:id="818889112">
      <w:bodyDiv w:val="1"/>
      <w:marLeft w:val="0"/>
      <w:marRight w:val="0"/>
      <w:marTop w:val="0"/>
      <w:marBottom w:val="0"/>
      <w:divBdr>
        <w:top w:val="none" w:sz="0" w:space="0" w:color="auto"/>
        <w:left w:val="none" w:sz="0" w:space="0" w:color="auto"/>
        <w:bottom w:val="none" w:sz="0" w:space="0" w:color="auto"/>
        <w:right w:val="none" w:sz="0" w:space="0" w:color="auto"/>
      </w:divBdr>
      <w:divsChild>
        <w:div w:id="751776456">
          <w:marLeft w:val="0"/>
          <w:marRight w:val="0"/>
          <w:marTop w:val="0"/>
          <w:marBottom w:val="0"/>
          <w:divBdr>
            <w:top w:val="none" w:sz="0" w:space="0" w:color="auto"/>
            <w:left w:val="none" w:sz="0" w:space="0" w:color="auto"/>
            <w:bottom w:val="none" w:sz="0" w:space="0" w:color="auto"/>
            <w:right w:val="none" w:sz="0" w:space="0" w:color="auto"/>
          </w:divBdr>
        </w:div>
        <w:div w:id="840268980">
          <w:marLeft w:val="0"/>
          <w:marRight w:val="0"/>
          <w:marTop w:val="0"/>
          <w:marBottom w:val="0"/>
          <w:divBdr>
            <w:top w:val="none" w:sz="0" w:space="0" w:color="auto"/>
            <w:left w:val="none" w:sz="0" w:space="0" w:color="auto"/>
            <w:bottom w:val="none" w:sz="0" w:space="0" w:color="auto"/>
            <w:right w:val="none" w:sz="0" w:space="0" w:color="auto"/>
          </w:divBdr>
        </w:div>
        <w:div w:id="778527165">
          <w:marLeft w:val="0"/>
          <w:marRight w:val="0"/>
          <w:marTop w:val="0"/>
          <w:marBottom w:val="0"/>
          <w:divBdr>
            <w:top w:val="none" w:sz="0" w:space="0" w:color="auto"/>
            <w:left w:val="none" w:sz="0" w:space="0" w:color="auto"/>
            <w:bottom w:val="none" w:sz="0" w:space="0" w:color="auto"/>
            <w:right w:val="none" w:sz="0" w:space="0" w:color="auto"/>
          </w:divBdr>
        </w:div>
      </w:divsChild>
    </w:div>
    <w:div w:id="832061570">
      <w:bodyDiv w:val="1"/>
      <w:marLeft w:val="0"/>
      <w:marRight w:val="0"/>
      <w:marTop w:val="0"/>
      <w:marBottom w:val="0"/>
      <w:divBdr>
        <w:top w:val="none" w:sz="0" w:space="0" w:color="auto"/>
        <w:left w:val="none" w:sz="0" w:space="0" w:color="auto"/>
        <w:bottom w:val="none" w:sz="0" w:space="0" w:color="auto"/>
        <w:right w:val="none" w:sz="0" w:space="0" w:color="auto"/>
      </w:divBdr>
    </w:div>
    <w:div w:id="832726027">
      <w:bodyDiv w:val="1"/>
      <w:marLeft w:val="0"/>
      <w:marRight w:val="0"/>
      <w:marTop w:val="0"/>
      <w:marBottom w:val="0"/>
      <w:divBdr>
        <w:top w:val="none" w:sz="0" w:space="0" w:color="auto"/>
        <w:left w:val="none" w:sz="0" w:space="0" w:color="auto"/>
        <w:bottom w:val="none" w:sz="0" w:space="0" w:color="auto"/>
        <w:right w:val="none" w:sz="0" w:space="0" w:color="auto"/>
      </w:divBdr>
      <w:divsChild>
        <w:div w:id="1221018453">
          <w:marLeft w:val="0"/>
          <w:marRight w:val="0"/>
          <w:marTop w:val="0"/>
          <w:marBottom w:val="0"/>
          <w:divBdr>
            <w:top w:val="none" w:sz="0" w:space="0" w:color="auto"/>
            <w:left w:val="none" w:sz="0" w:space="0" w:color="auto"/>
            <w:bottom w:val="none" w:sz="0" w:space="0" w:color="auto"/>
            <w:right w:val="none" w:sz="0" w:space="0" w:color="auto"/>
          </w:divBdr>
        </w:div>
        <w:div w:id="597756336">
          <w:marLeft w:val="0"/>
          <w:marRight w:val="0"/>
          <w:marTop w:val="0"/>
          <w:marBottom w:val="0"/>
          <w:divBdr>
            <w:top w:val="none" w:sz="0" w:space="0" w:color="auto"/>
            <w:left w:val="none" w:sz="0" w:space="0" w:color="auto"/>
            <w:bottom w:val="none" w:sz="0" w:space="0" w:color="auto"/>
            <w:right w:val="none" w:sz="0" w:space="0" w:color="auto"/>
          </w:divBdr>
        </w:div>
      </w:divsChild>
    </w:div>
    <w:div w:id="850946860">
      <w:bodyDiv w:val="1"/>
      <w:marLeft w:val="0"/>
      <w:marRight w:val="0"/>
      <w:marTop w:val="0"/>
      <w:marBottom w:val="0"/>
      <w:divBdr>
        <w:top w:val="none" w:sz="0" w:space="0" w:color="auto"/>
        <w:left w:val="none" w:sz="0" w:space="0" w:color="auto"/>
        <w:bottom w:val="none" w:sz="0" w:space="0" w:color="auto"/>
        <w:right w:val="none" w:sz="0" w:space="0" w:color="auto"/>
      </w:divBdr>
      <w:divsChild>
        <w:div w:id="1611354468">
          <w:marLeft w:val="0"/>
          <w:marRight w:val="0"/>
          <w:marTop w:val="0"/>
          <w:marBottom w:val="0"/>
          <w:divBdr>
            <w:top w:val="none" w:sz="0" w:space="0" w:color="auto"/>
            <w:left w:val="none" w:sz="0" w:space="0" w:color="auto"/>
            <w:bottom w:val="none" w:sz="0" w:space="0" w:color="auto"/>
            <w:right w:val="none" w:sz="0" w:space="0" w:color="auto"/>
          </w:divBdr>
        </w:div>
        <w:div w:id="2046785549">
          <w:marLeft w:val="0"/>
          <w:marRight w:val="0"/>
          <w:marTop w:val="0"/>
          <w:marBottom w:val="0"/>
          <w:divBdr>
            <w:top w:val="none" w:sz="0" w:space="0" w:color="auto"/>
            <w:left w:val="none" w:sz="0" w:space="0" w:color="auto"/>
            <w:bottom w:val="none" w:sz="0" w:space="0" w:color="auto"/>
            <w:right w:val="none" w:sz="0" w:space="0" w:color="auto"/>
          </w:divBdr>
        </w:div>
      </w:divsChild>
    </w:div>
    <w:div w:id="864487091">
      <w:bodyDiv w:val="1"/>
      <w:marLeft w:val="0"/>
      <w:marRight w:val="0"/>
      <w:marTop w:val="0"/>
      <w:marBottom w:val="0"/>
      <w:divBdr>
        <w:top w:val="none" w:sz="0" w:space="0" w:color="auto"/>
        <w:left w:val="none" w:sz="0" w:space="0" w:color="auto"/>
        <w:bottom w:val="none" w:sz="0" w:space="0" w:color="auto"/>
        <w:right w:val="none" w:sz="0" w:space="0" w:color="auto"/>
      </w:divBdr>
    </w:div>
    <w:div w:id="897010493">
      <w:bodyDiv w:val="1"/>
      <w:marLeft w:val="0"/>
      <w:marRight w:val="0"/>
      <w:marTop w:val="0"/>
      <w:marBottom w:val="0"/>
      <w:divBdr>
        <w:top w:val="none" w:sz="0" w:space="0" w:color="auto"/>
        <w:left w:val="none" w:sz="0" w:space="0" w:color="auto"/>
        <w:bottom w:val="none" w:sz="0" w:space="0" w:color="auto"/>
        <w:right w:val="none" w:sz="0" w:space="0" w:color="auto"/>
      </w:divBdr>
      <w:divsChild>
        <w:div w:id="1760712129">
          <w:marLeft w:val="0"/>
          <w:marRight w:val="0"/>
          <w:marTop w:val="0"/>
          <w:marBottom w:val="0"/>
          <w:divBdr>
            <w:top w:val="none" w:sz="0" w:space="0" w:color="auto"/>
            <w:left w:val="none" w:sz="0" w:space="0" w:color="auto"/>
            <w:bottom w:val="none" w:sz="0" w:space="0" w:color="auto"/>
            <w:right w:val="none" w:sz="0" w:space="0" w:color="auto"/>
          </w:divBdr>
        </w:div>
        <w:div w:id="1880243526">
          <w:marLeft w:val="0"/>
          <w:marRight w:val="0"/>
          <w:marTop w:val="0"/>
          <w:marBottom w:val="0"/>
          <w:divBdr>
            <w:top w:val="none" w:sz="0" w:space="0" w:color="auto"/>
            <w:left w:val="none" w:sz="0" w:space="0" w:color="auto"/>
            <w:bottom w:val="none" w:sz="0" w:space="0" w:color="auto"/>
            <w:right w:val="none" w:sz="0" w:space="0" w:color="auto"/>
          </w:divBdr>
        </w:div>
        <w:div w:id="991179895">
          <w:marLeft w:val="0"/>
          <w:marRight w:val="0"/>
          <w:marTop w:val="0"/>
          <w:marBottom w:val="0"/>
          <w:divBdr>
            <w:top w:val="none" w:sz="0" w:space="0" w:color="auto"/>
            <w:left w:val="none" w:sz="0" w:space="0" w:color="auto"/>
            <w:bottom w:val="none" w:sz="0" w:space="0" w:color="auto"/>
            <w:right w:val="none" w:sz="0" w:space="0" w:color="auto"/>
          </w:divBdr>
        </w:div>
        <w:div w:id="1142380868">
          <w:marLeft w:val="0"/>
          <w:marRight w:val="0"/>
          <w:marTop w:val="0"/>
          <w:marBottom w:val="0"/>
          <w:divBdr>
            <w:top w:val="none" w:sz="0" w:space="0" w:color="auto"/>
            <w:left w:val="none" w:sz="0" w:space="0" w:color="auto"/>
            <w:bottom w:val="none" w:sz="0" w:space="0" w:color="auto"/>
            <w:right w:val="none" w:sz="0" w:space="0" w:color="auto"/>
          </w:divBdr>
        </w:div>
      </w:divsChild>
    </w:div>
    <w:div w:id="901256282">
      <w:bodyDiv w:val="1"/>
      <w:marLeft w:val="0"/>
      <w:marRight w:val="0"/>
      <w:marTop w:val="0"/>
      <w:marBottom w:val="0"/>
      <w:divBdr>
        <w:top w:val="none" w:sz="0" w:space="0" w:color="auto"/>
        <w:left w:val="none" w:sz="0" w:space="0" w:color="auto"/>
        <w:bottom w:val="none" w:sz="0" w:space="0" w:color="auto"/>
        <w:right w:val="none" w:sz="0" w:space="0" w:color="auto"/>
      </w:divBdr>
      <w:divsChild>
        <w:div w:id="430131548">
          <w:marLeft w:val="0"/>
          <w:marRight w:val="0"/>
          <w:marTop w:val="0"/>
          <w:marBottom w:val="0"/>
          <w:divBdr>
            <w:top w:val="none" w:sz="0" w:space="0" w:color="auto"/>
            <w:left w:val="none" w:sz="0" w:space="0" w:color="auto"/>
            <w:bottom w:val="none" w:sz="0" w:space="0" w:color="auto"/>
            <w:right w:val="none" w:sz="0" w:space="0" w:color="auto"/>
          </w:divBdr>
        </w:div>
        <w:div w:id="1581479142">
          <w:marLeft w:val="0"/>
          <w:marRight w:val="0"/>
          <w:marTop w:val="0"/>
          <w:marBottom w:val="0"/>
          <w:divBdr>
            <w:top w:val="none" w:sz="0" w:space="0" w:color="auto"/>
            <w:left w:val="none" w:sz="0" w:space="0" w:color="auto"/>
            <w:bottom w:val="none" w:sz="0" w:space="0" w:color="auto"/>
            <w:right w:val="none" w:sz="0" w:space="0" w:color="auto"/>
          </w:divBdr>
        </w:div>
      </w:divsChild>
    </w:div>
    <w:div w:id="902787835">
      <w:bodyDiv w:val="1"/>
      <w:marLeft w:val="0"/>
      <w:marRight w:val="0"/>
      <w:marTop w:val="0"/>
      <w:marBottom w:val="0"/>
      <w:divBdr>
        <w:top w:val="none" w:sz="0" w:space="0" w:color="auto"/>
        <w:left w:val="none" w:sz="0" w:space="0" w:color="auto"/>
        <w:bottom w:val="none" w:sz="0" w:space="0" w:color="auto"/>
        <w:right w:val="none" w:sz="0" w:space="0" w:color="auto"/>
      </w:divBdr>
    </w:div>
    <w:div w:id="933591544">
      <w:bodyDiv w:val="1"/>
      <w:marLeft w:val="0"/>
      <w:marRight w:val="0"/>
      <w:marTop w:val="0"/>
      <w:marBottom w:val="0"/>
      <w:divBdr>
        <w:top w:val="none" w:sz="0" w:space="0" w:color="auto"/>
        <w:left w:val="none" w:sz="0" w:space="0" w:color="auto"/>
        <w:bottom w:val="none" w:sz="0" w:space="0" w:color="auto"/>
        <w:right w:val="none" w:sz="0" w:space="0" w:color="auto"/>
      </w:divBdr>
      <w:divsChild>
        <w:div w:id="228002900">
          <w:marLeft w:val="0"/>
          <w:marRight w:val="0"/>
          <w:marTop w:val="0"/>
          <w:marBottom w:val="0"/>
          <w:divBdr>
            <w:top w:val="none" w:sz="0" w:space="0" w:color="auto"/>
            <w:left w:val="none" w:sz="0" w:space="0" w:color="auto"/>
            <w:bottom w:val="none" w:sz="0" w:space="0" w:color="auto"/>
            <w:right w:val="none" w:sz="0" w:space="0" w:color="auto"/>
          </w:divBdr>
        </w:div>
        <w:div w:id="1799107794">
          <w:marLeft w:val="0"/>
          <w:marRight w:val="0"/>
          <w:marTop w:val="0"/>
          <w:marBottom w:val="0"/>
          <w:divBdr>
            <w:top w:val="none" w:sz="0" w:space="0" w:color="auto"/>
            <w:left w:val="none" w:sz="0" w:space="0" w:color="auto"/>
            <w:bottom w:val="none" w:sz="0" w:space="0" w:color="auto"/>
            <w:right w:val="none" w:sz="0" w:space="0" w:color="auto"/>
          </w:divBdr>
        </w:div>
        <w:div w:id="1852524567">
          <w:marLeft w:val="0"/>
          <w:marRight w:val="0"/>
          <w:marTop w:val="0"/>
          <w:marBottom w:val="0"/>
          <w:divBdr>
            <w:top w:val="none" w:sz="0" w:space="0" w:color="auto"/>
            <w:left w:val="none" w:sz="0" w:space="0" w:color="auto"/>
            <w:bottom w:val="none" w:sz="0" w:space="0" w:color="auto"/>
            <w:right w:val="none" w:sz="0" w:space="0" w:color="auto"/>
          </w:divBdr>
        </w:div>
        <w:div w:id="1191408217">
          <w:marLeft w:val="0"/>
          <w:marRight w:val="0"/>
          <w:marTop w:val="0"/>
          <w:marBottom w:val="0"/>
          <w:divBdr>
            <w:top w:val="none" w:sz="0" w:space="0" w:color="auto"/>
            <w:left w:val="none" w:sz="0" w:space="0" w:color="auto"/>
            <w:bottom w:val="none" w:sz="0" w:space="0" w:color="auto"/>
            <w:right w:val="none" w:sz="0" w:space="0" w:color="auto"/>
          </w:divBdr>
        </w:div>
        <w:div w:id="1480266257">
          <w:marLeft w:val="0"/>
          <w:marRight w:val="0"/>
          <w:marTop w:val="0"/>
          <w:marBottom w:val="0"/>
          <w:divBdr>
            <w:top w:val="none" w:sz="0" w:space="0" w:color="auto"/>
            <w:left w:val="none" w:sz="0" w:space="0" w:color="auto"/>
            <w:bottom w:val="none" w:sz="0" w:space="0" w:color="auto"/>
            <w:right w:val="none" w:sz="0" w:space="0" w:color="auto"/>
          </w:divBdr>
        </w:div>
        <w:div w:id="800462714">
          <w:marLeft w:val="0"/>
          <w:marRight w:val="0"/>
          <w:marTop w:val="0"/>
          <w:marBottom w:val="0"/>
          <w:divBdr>
            <w:top w:val="none" w:sz="0" w:space="0" w:color="auto"/>
            <w:left w:val="none" w:sz="0" w:space="0" w:color="auto"/>
            <w:bottom w:val="none" w:sz="0" w:space="0" w:color="auto"/>
            <w:right w:val="none" w:sz="0" w:space="0" w:color="auto"/>
          </w:divBdr>
        </w:div>
        <w:div w:id="1101411064">
          <w:marLeft w:val="0"/>
          <w:marRight w:val="0"/>
          <w:marTop w:val="0"/>
          <w:marBottom w:val="0"/>
          <w:divBdr>
            <w:top w:val="none" w:sz="0" w:space="0" w:color="auto"/>
            <w:left w:val="none" w:sz="0" w:space="0" w:color="auto"/>
            <w:bottom w:val="none" w:sz="0" w:space="0" w:color="auto"/>
            <w:right w:val="none" w:sz="0" w:space="0" w:color="auto"/>
          </w:divBdr>
        </w:div>
        <w:div w:id="1498115123">
          <w:marLeft w:val="0"/>
          <w:marRight w:val="0"/>
          <w:marTop w:val="0"/>
          <w:marBottom w:val="0"/>
          <w:divBdr>
            <w:top w:val="none" w:sz="0" w:space="0" w:color="auto"/>
            <w:left w:val="none" w:sz="0" w:space="0" w:color="auto"/>
            <w:bottom w:val="none" w:sz="0" w:space="0" w:color="auto"/>
            <w:right w:val="none" w:sz="0" w:space="0" w:color="auto"/>
          </w:divBdr>
        </w:div>
        <w:div w:id="1993212683">
          <w:marLeft w:val="0"/>
          <w:marRight w:val="0"/>
          <w:marTop w:val="0"/>
          <w:marBottom w:val="0"/>
          <w:divBdr>
            <w:top w:val="none" w:sz="0" w:space="0" w:color="auto"/>
            <w:left w:val="none" w:sz="0" w:space="0" w:color="auto"/>
            <w:bottom w:val="none" w:sz="0" w:space="0" w:color="auto"/>
            <w:right w:val="none" w:sz="0" w:space="0" w:color="auto"/>
          </w:divBdr>
        </w:div>
        <w:div w:id="1131634055">
          <w:marLeft w:val="0"/>
          <w:marRight w:val="0"/>
          <w:marTop w:val="0"/>
          <w:marBottom w:val="0"/>
          <w:divBdr>
            <w:top w:val="none" w:sz="0" w:space="0" w:color="auto"/>
            <w:left w:val="none" w:sz="0" w:space="0" w:color="auto"/>
            <w:bottom w:val="none" w:sz="0" w:space="0" w:color="auto"/>
            <w:right w:val="none" w:sz="0" w:space="0" w:color="auto"/>
          </w:divBdr>
        </w:div>
      </w:divsChild>
    </w:div>
    <w:div w:id="941883961">
      <w:bodyDiv w:val="1"/>
      <w:marLeft w:val="0"/>
      <w:marRight w:val="0"/>
      <w:marTop w:val="0"/>
      <w:marBottom w:val="0"/>
      <w:divBdr>
        <w:top w:val="none" w:sz="0" w:space="0" w:color="auto"/>
        <w:left w:val="none" w:sz="0" w:space="0" w:color="auto"/>
        <w:bottom w:val="none" w:sz="0" w:space="0" w:color="auto"/>
        <w:right w:val="none" w:sz="0" w:space="0" w:color="auto"/>
      </w:divBdr>
      <w:divsChild>
        <w:div w:id="260652052">
          <w:marLeft w:val="0"/>
          <w:marRight w:val="0"/>
          <w:marTop w:val="0"/>
          <w:marBottom w:val="0"/>
          <w:divBdr>
            <w:top w:val="none" w:sz="0" w:space="0" w:color="auto"/>
            <w:left w:val="none" w:sz="0" w:space="0" w:color="auto"/>
            <w:bottom w:val="none" w:sz="0" w:space="0" w:color="auto"/>
            <w:right w:val="none" w:sz="0" w:space="0" w:color="auto"/>
          </w:divBdr>
        </w:div>
        <w:div w:id="1878278915">
          <w:marLeft w:val="0"/>
          <w:marRight w:val="0"/>
          <w:marTop w:val="0"/>
          <w:marBottom w:val="0"/>
          <w:divBdr>
            <w:top w:val="none" w:sz="0" w:space="0" w:color="auto"/>
            <w:left w:val="none" w:sz="0" w:space="0" w:color="auto"/>
            <w:bottom w:val="none" w:sz="0" w:space="0" w:color="auto"/>
            <w:right w:val="none" w:sz="0" w:space="0" w:color="auto"/>
          </w:divBdr>
        </w:div>
        <w:div w:id="1782800372">
          <w:marLeft w:val="0"/>
          <w:marRight w:val="0"/>
          <w:marTop w:val="0"/>
          <w:marBottom w:val="0"/>
          <w:divBdr>
            <w:top w:val="none" w:sz="0" w:space="0" w:color="auto"/>
            <w:left w:val="none" w:sz="0" w:space="0" w:color="auto"/>
            <w:bottom w:val="none" w:sz="0" w:space="0" w:color="auto"/>
            <w:right w:val="none" w:sz="0" w:space="0" w:color="auto"/>
          </w:divBdr>
        </w:div>
        <w:div w:id="1129667309">
          <w:marLeft w:val="0"/>
          <w:marRight w:val="0"/>
          <w:marTop w:val="0"/>
          <w:marBottom w:val="0"/>
          <w:divBdr>
            <w:top w:val="none" w:sz="0" w:space="0" w:color="auto"/>
            <w:left w:val="none" w:sz="0" w:space="0" w:color="auto"/>
            <w:bottom w:val="none" w:sz="0" w:space="0" w:color="auto"/>
            <w:right w:val="none" w:sz="0" w:space="0" w:color="auto"/>
          </w:divBdr>
        </w:div>
        <w:div w:id="1666517451">
          <w:marLeft w:val="0"/>
          <w:marRight w:val="0"/>
          <w:marTop w:val="0"/>
          <w:marBottom w:val="0"/>
          <w:divBdr>
            <w:top w:val="none" w:sz="0" w:space="0" w:color="auto"/>
            <w:left w:val="none" w:sz="0" w:space="0" w:color="auto"/>
            <w:bottom w:val="none" w:sz="0" w:space="0" w:color="auto"/>
            <w:right w:val="none" w:sz="0" w:space="0" w:color="auto"/>
          </w:divBdr>
        </w:div>
        <w:div w:id="760882156">
          <w:marLeft w:val="0"/>
          <w:marRight w:val="0"/>
          <w:marTop w:val="0"/>
          <w:marBottom w:val="0"/>
          <w:divBdr>
            <w:top w:val="none" w:sz="0" w:space="0" w:color="auto"/>
            <w:left w:val="none" w:sz="0" w:space="0" w:color="auto"/>
            <w:bottom w:val="none" w:sz="0" w:space="0" w:color="auto"/>
            <w:right w:val="none" w:sz="0" w:space="0" w:color="auto"/>
          </w:divBdr>
        </w:div>
      </w:divsChild>
    </w:div>
    <w:div w:id="960452796">
      <w:bodyDiv w:val="1"/>
      <w:marLeft w:val="0"/>
      <w:marRight w:val="0"/>
      <w:marTop w:val="0"/>
      <w:marBottom w:val="0"/>
      <w:divBdr>
        <w:top w:val="none" w:sz="0" w:space="0" w:color="auto"/>
        <w:left w:val="none" w:sz="0" w:space="0" w:color="auto"/>
        <w:bottom w:val="none" w:sz="0" w:space="0" w:color="auto"/>
        <w:right w:val="none" w:sz="0" w:space="0" w:color="auto"/>
      </w:divBdr>
      <w:divsChild>
        <w:div w:id="1316954740">
          <w:marLeft w:val="0"/>
          <w:marRight w:val="0"/>
          <w:marTop w:val="0"/>
          <w:marBottom w:val="0"/>
          <w:divBdr>
            <w:top w:val="none" w:sz="0" w:space="0" w:color="auto"/>
            <w:left w:val="none" w:sz="0" w:space="0" w:color="auto"/>
            <w:bottom w:val="none" w:sz="0" w:space="0" w:color="auto"/>
            <w:right w:val="none" w:sz="0" w:space="0" w:color="auto"/>
          </w:divBdr>
        </w:div>
        <w:div w:id="1486240026">
          <w:marLeft w:val="0"/>
          <w:marRight w:val="0"/>
          <w:marTop w:val="0"/>
          <w:marBottom w:val="0"/>
          <w:divBdr>
            <w:top w:val="none" w:sz="0" w:space="0" w:color="auto"/>
            <w:left w:val="none" w:sz="0" w:space="0" w:color="auto"/>
            <w:bottom w:val="none" w:sz="0" w:space="0" w:color="auto"/>
            <w:right w:val="none" w:sz="0" w:space="0" w:color="auto"/>
          </w:divBdr>
        </w:div>
      </w:divsChild>
    </w:div>
    <w:div w:id="965162708">
      <w:bodyDiv w:val="1"/>
      <w:marLeft w:val="0"/>
      <w:marRight w:val="0"/>
      <w:marTop w:val="0"/>
      <w:marBottom w:val="0"/>
      <w:divBdr>
        <w:top w:val="none" w:sz="0" w:space="0" w:color="auto"/>
        <w:left w:val="none" w:sz="0" w:space="0" w:color="auto"/>
        <w:bottom w:val="none" w:sz="0" w:space="0" w:color="auto"/>
        <w:right w:val="none" w:sz="0" w:space="0" w:color="auto"/>
      </w:divBdr>
      <w:divsChild>
        <w:div w:id="711922244">
          <w:marLeft w:val="0"/>
          <w:marRight w:val="0"/>
          <w:marTop w:val="0"/>
          <w:marBottom w:val="0"/>
          <w:divBdr>
            <w:top w:val="none" w:sz="0" w:space="0" w:color="auto"/>
            <w:left w:val="none" w:sz="0" w:space="0" w:color="auto"/>
            <w:bottom w:val="none" w:sz="0" w:space="0" w:color="auto"/>
            <w:right w:val="none" w:sz="0" w:space="0" w:color="auto"/>
          </w:divBdr>
        </w:div>
        <w:div w:id="1404063429">
          <w:marLeft w:val="0"/>
          <w:marRight w:val="0"/>
          <w:marTop w:val="0"/>
          <w:marBottom w:val="0"/>
          <w:divBdr>
            <w:top w:val="none" w:sz="0" w:space="0" w:color="auto"/>
            <w:left w:val="none" w:sz="0" w:space="0" w:color="auto"/>
            <w:bottom w:val="none" w:sz="0" w:space="0" w:color="auto"/>
            <w:right w:val="none" w:sz="0" w:space="0" w:color="auto"/>
          </w:divBdr>
        </w:div>
        <w:div w:id="2086298569">
          <w:marLeft w:val="0"/>
          <w:marRight w:val="0"/>
          <w:marTop w:val="0"/>
          <w:marBottom w:val="0"/>
          <w:divBdr>
            <w:top w:val="none" w:sz="0" w:space="0" w:color="auto"/>
            <w:left w:val="none" w:sz="0" w:space="0" w:color="auto"/>
            <w:bottom w:val="none" w:sz="0" w:space="0" w:color="auto"/>
            <w:right w:val="none" w:sz="0" w:space="0" w:color="auto"/>
          </w:divBdr>
        </w:div>
      </w:divsChild>
    </w:div>
    <w:div w:id="993293308">
      <w:bodyDiv w:val="1"/>
      <w:marLeft w:val="0"/>
      <w:marRight w:val="0"/>
      <w:marTop w:val="0"/>
      <w:marBottom w:val="0"/>
      <w:divBdr>
        <w:top w:val="none" w:sz="0" w:space="0" w:color="auto"/>
        <w:left w:val="none" w:sz="0" w:space="0" w:color="auto"/>
        <w:bottom w:val="none" w:sz="0" w:space="0" w:color="auto"/>
        <w:right w:val="none" w:sz="0" w:space="0" w:color="auto"/>
      </w:divBdr>
      <w:divsChild>
        <w:div w:id="919755596">
          <w:marLeft w:val="0"/>
          <w:marRight w:val="0"/>
          <w:marTop w:val="0"/>
          <w:marBottom w:val="0"/>
          <w:divBdr>
            <w:top w:val="none" w:sz="0" w:space="0" w:color="auto"/>
            <w:left w:val="none" w:sz="0" w:space="0" w:color="auto"/>
            <w:bottom w:val="none" w:sz="0" w:space="0" w:color="auto"/>
            <w:right w:val="none" w:sz="0" w:space="0" w:color="auto"/>
          </w:divBdr>
        </w:div>
        <w:div w:id="134487917">
          <w:marLeft w:val="0"/>
          <w:marRight w:val="0"/>
          <w:marTop w:val="0"/>
          <w:marBottom w:val="0"/>
          <w:divBdr>
            <w:top w:val="none" w:sz="0" w:space="0" w:color="auto"/>
            <w:left w:val="none" w:sz="0" w:space="0" w:color="auto"/>
            <w:bottom w:val="none" w:sz="0" w:space="0" w:color="auto"/>
            <w:right w:val="none" w:sz="0" w:space="0" w:color="auto"/>
          </w:divBdr>
        </w:div>
        <w:div w:id="734355000">
          <w:marLeft w:val="0"/>
          <w:marRight w:val="0"/>
          <w:marTop w:val="0"/>
          <w:marBottom w:val="0"/>
          <w:divBdr>
            <w:top w:val="none" w:sz="0" w:space="0" w:color="auto"/>
            <w:left w:val="none" w:sz="0" w:space="0" w:color="auto"/>
            <w:bottom w:val="none" w:sz="0" w:space="0" w:color="auto"/>
            <w:right w:val="none" w:sz="0" w:space="0" w:color="auto"/>
          </w:divBdr>
        </w:div>
      </w:divsChild>
    </w:div>
    <w:div w:id="1009211908">
      <w:bodyDiv w:val="1"/>
      <w:marLeft w:val="0"/>
      <w:marRight w:val="0"/>
      <w:marTop w:val="0"/>
      <w:marBottom w:val="0"/>
      <w:divBdr>
        <w:top w:val="none" w:sz="0" w:space="0" w:color="auto"/>
        <w:left w:val="none" w:sz="0" w:space="0" w:color="auto"/>
        <w:bottom w:val="none" w:sz="0" w:space="0" w:color="auto"/>
        <w:right w:val="none" w:sz="0" w:space="0" w:color="auto"/>
      </w:divBdr>
      <w:divsChild>
        <w:div w:id="28116888">
          <w:marLeft w:val="0"/>
          <w:marRight w:val="0"/>
          <w:marTop w:val="0"/>
          <w:marBottom w:val="0"/>
          <w:divBdr>
            <w:top w:val="none" w:sz="0" w:space="0" w:color="auto"/>
            <w:left w:val="none" w:sz="0" w:space="0" w:color="auto"/>
            <w:bottom w:val="none" w:sz="0" w:space="0" w:color="auto"/>
            <w:right w:val="none" w:sz="0" w:space="0" w:color="auto"/>
          </w:divBdr>
        </w:div>
        <w:div w:id="1647315655">
          <w:marLeft w:val="0"/>
          <w:marRight w:val="0"/>
          <w:marTop w:val="0"/>
          <w:marBottom w:val="0"/>
          <w:divBdr>
            <w:top w:val="none" w:sz="0" w:space="0" w:color="auto"/>
            <w:left w:val="none" w:sz="0" w:space="0" w:color="auto"/>
            <w:bottom w:val="none" w:sz="0" w:space="0" w:color="auto"/>
            <w:right w:val="none" w:sz="0" w:space="0" w:color="auto"/>
          </w:divBdr>
        </w:div>
        <w:div w:id="237324395">
          <w:marLeft w:val="0"/>
          <w:marRight w:val="0"/>
          <w:marTop w:val="0"/>
          <w:marBottom w:val="0"/>
          <w:divBdr>
            <w:top w:val="none" w:sz="0" w:space="0" w:color="auto"/>
            <w:left w:val="none" w:sz="0" w:space="0" w:color="auto"/>
            <w:bottom w:val="none" w:sz="0" w:space="0" w:color="auto"/>
            <w:right w:val="none" w:sz="0" w:space="0" w:color="auto"/>
          </w:divBdr>
        </w:div>
        <w:div w:id="1004699638">
          <w:marLeft w:val="0"/>
          <w:marRight w:val="0"/>
          <w:marTop w:val="0"/>
          <w:marBottom w:val="0"/>
          <w:divBdr>
            <w:top w:val="none" w:sz="0" w:space="0" w:color="auto"/>
            <w:left w:val="none" w:sz="0" w:space="0" w:color="auto"/>
            <w:bottom w:val="none" w:sz="0" w:space="0" w:color="auto"/>
            <w:right w:val="none" w:sz="0" w:space="0" w:color="auto"/>
          </w:divBdr>
        </w:div>
      </w:divsChild>
    </w:div>
    <w:div w:id="1021663352">
      <w:bodyDiv w:val="1"/>
      <w:marLeft w:val="0"/>
      <w:marRight w:val="0"/>
      <w:marTop w:val="0"/>
      <w:marBottom w:val="0"/>
      <w:divBdr>
        <w:top w:val="none" w:sz="0" w:space="0" w:color="auto"/>
        <w:left w:val="none" w:sz="0" w:space="0" w:color="auto"/>
        <w:bottom w:val="none" w:sz="0" w:space="0" w:color="auto"/>
        <w:right w:val="none" w:sz="0" w:space="0" w:color="auto"/>
      </w:divBdr>
    </w:div>
    <w:div w:id="1022629529">
      <w:bodyDiv w:val="1"/>
      <w:marLeft w:val="0"/>
      <w:marRight w:val="0"/>
      <w:marTop w:val="0"/>
      <w:marBottom w:val="0"/>
      <w:divBdr>
        <w:top w:val="none" w:sz="0" w:space="0" w:color="auto"/>
        <w:left w:val="none" w:sz="0" w:space="0" w:color="auto"/>
        <w:bottom w:val="none" w:sz="0" w:space="0" w:color="auto"/>
        <w:right w:val="none" w:sz="0" w:space="0" w:color="auto"/>
      </w:divBdr>
    </w:div>
    <w:div w:id="1074429198">
      <w:bodyDiv w:val="1"/>
      <w:marLeft w:val="0"/>
      <w:marRight w:val="0"/>
      <w:marTop w:val="0"/>
      <w:marBottom w:val="0"/>
      <w:divBdr>
        <w:top w:val="none" w:sz="0" w:space="0" w:color="auto"/>
        <w:left w:val="none" w:sz="0" w:space="0" w:color="auto"/>
        <w:bottom w:val="none" w:sz="0" w:space="0" w:color="auto"/>
        <w:right w:val="none" w:sz="0" w:space="0" w:color="auto"/>
      </w:divBdr>
    </w:div>
    <w:div w:id="1081679645">
      <w:bodyDiv w:val="1"/>
      <w:marLeft w:val="0"/>
      <w:marRight w:val="0"/>
      <w:marTop w:val="0"/>
      <w:marBottom w:val="0"/>
      <w:divBdr>
        <w:top w:val="none" w:sz="0" w:space="0" w:color="auto"/>
        <w:left w:val="none" w:sz="0" w:space="0" w:color="auto"/>
        <w:bottom w:val="none" w:sz="0" w:space="0" w:color="auto"/>
        <w:right w:val="none" w:sz="0" w:space="0" w:color="auto"/>
      </w:divBdr>
    </w:div>
    <w:div w:id="1108619916">
      <w:bodyDiv w:val="1"/>
      <w:marLeft w:val="0"/>
      <w:marRight w:val="0"/>
      <w:marTop w:val="0"/>
      <w:marBottom w:val="0"/>
      <w:divBdr>
        <w:top w:val="none" w:sz="0" w:space="0" w:color="auto"/>
        <w:left w:val="none" w:sz="0" w:space="0" w:color="auto"/>
        <w:bottom w:val="none" w:sz="0" w:space="0" w:color="auto"/>
        <w:right w:val="none" w:sz="0" w:space="0" w:color="auto"/>
      </w:divBdr>
    </w:div>
    <w:div w:id="1108697766">
      <w:bodyDiv w:val="1"/>
      <w:marLeft w:val="0"/>
      <w:marRight w:val="0"/>
      <w:marTop w:val="0"/>
      <w:marBottom w:val="0"/>
      <w:divBdr>
        <w:top w:val="none" w:sz="0" w:space="0" w:color="auto"/>
        <w:left w:val="none" w:sz="0" w:space="0" w:color="auto"/>
        <w:bottom w:val="none" w:sz="0" w:space="0" w:color="auto"/>
        <w:right w:val="none" w:sz="0" w:space="0" w:color="auto"/>
      </w:divBdr>
    </w:div>
    <w:div w:id="1128739805">
      <w:bodyDiv w:val="1"/>
      <w:marLeft w:val="0"/>
      <w:marRight w:val="0"/>
      <w:marTop w:val="0"/>
      <w:marBottom w:val="0"/>
      <w:divBdr>
        <w:top w:val="none" w:sz="0" w:space="0" w:color="auto"/>
        <w:left w:val="none" w:sz="0" w:space="0" w:color="auto"/>
        <w:bottom w:val="none" w:sz="0" w:space="0" w:color="auto"/>
        <w:right w:val="none" w:sz="0" w:space="0" w:color="auto"/>
      </w:divBdr>
      <w:divsChild>
        <w:div w:id="1471827633">
          <w:marLeft w:val="0"/>
          <w:marRight w:val="0"/>
          <w:marTop w:val="0"/>
          <w:marBottom w:val="0"/>
          <w:divBdr>
            <w:top w:val="none" w:sz="0" w:space="0" w:color="auto"/>
            <w:left w:val="none" w:sz="0" w:space="0" w:color="auto"/>
            <w:bottom w:val="none" w:sz="0" w:space="0" w:color="auto"/>
            <w:right w:val="none" w:sz="0" w:space="0" w:color="auto"/>
          </w:divBdr>
        </w:div>
        <w:div w:id="42413949">
          <w:marLeft w:val="0"/>
          <w:marRight w:val="0"/>
          <w:marTop w:val="0"/>
          <w:marBottom w:val="0"/>
          <w:divBdr>
            <w:top w:val="none" w:sz="0" w:space="0" w:color="auto"/>
            <w:left w:val="none" w:sz="0" w:space="0" w:color="auto"/>
            <w:bottom w:val="none" w:sz="0" w:space="0" w:color="auto"/>
            <w:right w:val="none" w:sz="0" w:space="0" w:color="auto"/>
          </w:divBdr>
        </w:div>
        <w:div w:id="1931966383">
          <w:marLeft w:val="0"/>
          <w:marRight w:val="0"/>
          <w:marTop w:val="0"/>
          <w:marBottom w:val="0"/>
          <w:divBdr>
            <w:top w:val="none" w:sz="0" w:space="0" w:color="auto"/>
            <w:left w:val="none" w:sz="0" w:space="0" w:color="auto"/>
            <w:bottom w:val="none" w:sz="0" w:space="0" w:color="auto"/>
            <w:right w:val="none" w:sz="0" w:space="0" w:color="auto"/>
          </w:divBdr>
        </w:div>
        <w:div w:id="659846387">
          <w:marLeft w:val="0"/>
          <w:marRight w:val="0"/>
          <w:marTop w:val="0"/>
          <w:marBottom w:val="0"/>
          <w:divBdr>
            <w:top w:val="none" w:sz="0" w:space="0" w:color="auto"/>
            <w:left w:val="none" w:sz="0" w:space="0" w:color="auto"/>
            <w:bottom w:val="none" w:sz="0" w:space="0" w:color="auto"/>
            <w:right w:val="none" w:sz="0" w:space="0" w:color="auto"/>
          </w:divBdr>
        </w:div>
      </w:divsChild>
    </w:div>
    <w:div w:id="1134561547">
      <w:bodyDiv w:val="1"/>
      <w:marLeft w:val="0"/>
      <w:marRight w:val="0"/>
      <w:marTop w:val="0"/>
      <w:marBottom w:val="0"/>
      <w:divBdr>
        <w:top w:val="none" w:sz="0" w:space="0" w:color="auto"/>
        <w:left w:val="none" w:sz="0" w:space="0" w:color="auto"/>
        <w:bottom w:val="none" w:sz="0" w:space="0" w:color="auto"/>
        <w:right w:val="none" w:sz="0" w:space="0" w:color="auto"/>
      </w:divBdr>
      <w:divsChild>
        <w:div w:id="1158569726">
          <w:marLeft w:val="0"/>
          <w:marRight w:val="0"/>
          <w:marTop w:val="0"/>
          <w:marBottom w:val="0"/>
          <w:divBdr>
            <w:top w:val="none" w:sz="0" w:space="0" w:color="auto"/>
            <w:left w:val="none" w:sz="0" w:space="0" w:color="auto"/>
            <w:bottom w:val="none" w:sz="0" w:space="0" w:color="auto"/>
            <w:right w:val="none" w:sz="0" w:space="0" w:color="auto"/>
          </w:divBdr>
        </w:div>
        <w:div w:id="1544054222">
          <w:marLeft w:val="0"/>
          <w:marRight w:val="0"/>
          <w:marTop w:val="0"/>
          <w:marBottom w:val="0"/>
          <w:divBdr>
            <w:top w:val="none" w:sz="0" w:space="0" w:color="auto"/>
            <w:left w:val="none" w:sz="0" w:space="0" w:color="auto"/>
            <w:bottom w:val="none" w:sz="0" w:space="0" w:color="auto"/>
            <w:right w:val="none" w:sz="0" w:space="0" w:color="auto"/>
          </w:divBdr>
        </w:div>
        <w:div w:id="839780613">
          <w:marLeft w:val="0"/>
          <w:marRight w:val="0"/>
          <w:marTop w:val="0"/>
          <w:marBottom w:val="0"/>
          <w:divBdr>
            <w:top w:val="none" w:sz="0" w:space="0" w:color="auto"/>
            <w:left w:val="none" w:sz="0" w:space="0" w:color="auto"/>
            <w:bottom w:val="none" w:sz="0" w:space="0" w:color="auto"/>
            <w:right w:val="none" w:sz="0" w:space="0" w:color="auto"/>
          </w:divBdr>
        </w:div>
        <w:div w:id="362218050">
          <w:marLeft w:val="0"/>
          <w:marRight w:val="0"/>
          <w:marTop w:val="0"/>
          <w:marBottom w:val="0"/>
          <w:divBdr>
            <w:top w:val="none" w:sz="0" w:space="0" w:color="auto"/>
            <w:left w:val="none" w:sz="0" w:space="0" w:color="auto"/>
            <w:bottom w:val="none" w:sz="0" w:space="0" w:color="auto"/>
            <w:right w:val="none" w:sz="0" w:space="0" w:color="auto"/>
          </w:divBdr>
        </w:div>
        <w:div w:id="329991851">
          <w:marLeft w:val="0"/>
          <w:marRight w:val="0"/>
          <w:marTop w:val="0"/>
          <w:marBottom w:val="0"/>
          <w:divBdr>
            <w:top w:val="none" w:sz="0" w:space="0" w:color="auto"/>
            <w:left w:val="none" w:sz="0" w:space="0" w:color="auto"/>
            <w:bottom w:val="none" w:sz="0" w:space="0" w:color="auto"/>
            <w:right w:val="none" w:sz="0" w:space="0" w:color="auto"/>
          </w:divBdr>
        </w:div>
        <w:div w:id="780879515">
          <w:marLeft w:val="0"/>
          <w:marRight w:val="0"/>
          <w:marTop w:val="0"/>
          <w:marBottom w:val="0"/>
          <w:divBdr>
            <w:top w:val="none" w:sz="0" w:space="0" w:color="auto"/>
            <w:left w:val="none" w:sz="0" w:space="0" w:color="auto"/>
            <w:bottom w:val="none" w:sz="0" w:space="0" w:color="auto"/>
            <w:right w:val="none" w:sz="0" w:space="0" w:color="auto"/>
          </w:divBdr>
        </w:div>
      </w:divsChild>
    </w:div>
    <w:div w:id="1164204726">
      <w:bodyDiv w:val="1"/>
      <w:marLeft w:val="0"/>
      <w:marRight w:val="0"/>
      <w:marTop w:val="0"/>
      <w:marBottom w:val="0"/>
      <w:divBdr>
        <w:top w:val="none" w:sz="0" w:space="0" w:color="auto"/>
        <w:left w:val="none" w:sz="0" w:space="0" w:color="auto"/>
        <w:bottom w:val="none" w:sz="0" w:space="0" w:color="auto"/>
        <w:right w:val="none" w:sz="0" w:space="0" w:color="auto"/>
      </w:divBdr>
      <w:divsChild>
        <w:div w:id="1555197037">
          <w:marLeft w:val="0"/>
          <w:marRight w:val="0"/>
          <w:marTop w:val="0"/>
          <w:marBottom w:val="0"/>
          <w:divBdr>
            <w:top w:val="none" w:sz="0" w:space="0" w:color="auto"/>
            <w:left w:val="none" w:sz="0" w:space="0" w:color="auto"/>
            <w:bottom w:val="none" w:sz="0" w:space="0" w:color="auto"/>
            <w:right w:val="none" w:sz="0" w:space="0" w:color="auto"/>
          </w:divBdr>
        </w:div>
        <w:div w:id="966744492">
          <w:marLeft w:val="0"/>
          <w:marRight w:val="0"/>
          <w:marTop w:val="0"/>
          <w:marBottom w:val="0"/>
          <w:divBdr>
            <w:top w:val="none" w:sz="0" w:space="0" w:color="auto"/>
            <w:left w:val="none" w:sz="0" w:space="0" w:color="auto"/>
            <w:bottom w:val="none" w:sz="0" w:space="0" w:color="auto"/>
            <w:right w:val="none" w:sz="0" w:space="0" w:color="auto"/>
          </w:divBdr>
        </w:div>
        <w:div w:id="1339312830">
          <w:marLeft w:val="0"/>
          <w:marRight w:val="0"/>
          <w:marTop w:val="0"/>
          <w:marBottom w:val="0"/>
          <w:divBdr>
            <w:top w:val="none" w:sz="0" w:space="0" w:color="auto"/>
            <w:left w:val="none" w:sz="0" w:space="0" w:color="auto"/>
            <w:bottom w:val="none" w:sz="0" w:space="0" w:color="auto"/>
            <w:right w:val="none" w:sz="0" w:space="0" w:color="auto"/>
          </w:divBdr>
        </w:div>
        <w:div w:id="1925138179">
          <w:marLeft w:val="0"/>
          <w:marRight w:val="0"/>
          <w:marTop w:val="0"/>
          <w:marBottom w:val="0"/>
          <w:divBdr>
            <w:top w:val="none" w:sz="0" w:space="0" w:color="auto"/>
            <w:left w:val="none" w:sz="0" w:space="0" w:color="auto"/>
            <w:bottom w:val="none" w:sz="0" w:space="0" w:color="auto"/>
            <w:right w:val="none" w:sz="0" w:space="0" w:color="auto"/>
          </w:divBdr>
        </w:div>
        <w:div w:id="1482847980">
          <w:marLeft w:val="0"/>
          <w:marRight w:val="0"/>
          <w:marTop w:val="0"/>
          <w:marBottom w:val="0"/>
          <w:divBdr>
            <w:top w:val="none" w:sz="0" w:space="0" w:color="auto"/>
            <w:left w:val="none" w:sz="0" w:space="0" w:color="auto"/>
            <w:bottom w:val="none" w:sz="0" w:space="0" w:color="auto"/>
            <w:right w:val="none" w:sz="0" w:space="0" w:color="auto"/>
          </w:divBdr>
        </w:div>
        <w:div w:id="1523089359">
          <w:marLeft w:val="0"/>
          <w:marRight w:val="0"/>
          <w:marTop w:val="0"/>
          <w:marBottom w:val="0"/>
          <w:divBdr>
            <w:top w:val="none" w:sz="0" w:space="0" w:color="auto"/>
            <w:left w:val="none" w:sz="0" w:space="0" w:color="auto"/>
            <w:bottom w:val="none" w:sz="0" w:space="0" w:color="auto"/>
            <w:right w:val="none" w:sz="0" w:space="0" w:color="auto"/>
          </w:divBdr>
        </w:div>
      </w:divsChild>
    </w:div>
    <w:div w:id="1211771091">
      <w:bodyDiv w:val="1"/>
      <w:marLeft w:val="0"/>
      <w:marRight w:val="0"/>
      <w:marTop w:val="0"/>
      <w:marBottom w:val="0"/>
      <w:divBdr>
        <w:top w:val="none" w:sz="0" w:space="0" w:color="auto"/>
        <w:left w:val="none" w:sz="0" w:space="0" w:color="auto"/>
        <w:bottom w:val="none" w:sz="0" w:space="0" w:color="auto"/>
        <w:right w:val="none" w:sz="0" w:space="0" w:color="auto"/>
      </w:divBdr>
      <w:divsChild>
        <w:div w:id="505562260">
          <w:marLeft w:val="0"/>
          <w:marRight w:val="0"/>
          <w:marTop w:val="0"/>
          <w:marBottom w:val="0"/>
          <w:divBdr>
            <w:top w:val="none" w:sz="0" w:space="0" w:color="auto"/>
            <w:left w:val="none" w:sz="0" w:space="0" w:color="auto"/>
            <w:bottom w:val="none" w:sz="0" w:space="0" w:color="auto"/>
            <w:right w:val="none" w:sz="0" w:space="0" w:color="auto"/>
          </w:divBdr>
        </w:div>
        <w:div w:id="2146000705">
          <w:marLeft w:val="0"/>
          <w:marRight w:val="0"/>
          <w:marTop w:val="0"/>
          <w:marBottom w:val="0"/>
          <w:divBdr>
            <w:top w:val="none" w:sz="0" w:space="0" w:color="auto"/>
            <w:left w:val="none" w:sz="0" w:space="0" w:color="auto"/>
            <w:bottom w:val="none" w:sz="0" w:space="0" w:color="auto"/>
            <w:right w:val="none" w:sz="0" w:space="0" w:color="auto"/>
          </w:divBdr>
        </w:div>
        <w:div w:id="1968929973">
          <w:marLeft w:val="0"/>
          <w:marRight w:val="0"/>
          <w:marTop w:val="0"/>
          <w:marBottom w:val="0"/>
          <w:divBdr>
            <w:top w:val="none" w:sz="0" w:space="0" w:color="auto"/>
            <w:left w:val="none" w:sz="0" w:space="0" w:color="auto"/>
            <w:bottom w:val="none" w:sz="0" w:space="0" w:color="auto"/>
            <w:right w:val="none" w:sz="0" w:space="0" w:color="auto"/>
          </w:divBdr>
        </w:div>
        <w:div w:id="1812286059">
          <w:marLeft w:val="0"/>
          <w:marRight w:val="0"/>
          <w:marTop w:val="0"/>
          <w:marBottom w:val="0"/>
          <w:divBdr>
            <w:top w:val="none" w:sz="0" w:space="0" w:color="auto"/>
            <w:left w:val="none" w:sz="0" w:space="0" w:color="auto"/>
            <w:bottom w:val="none" w:sz="0" w:space="0" w:color="auto"/>
            <w:right w:val="none" w:sz="0" w:space="0" w:color="auto"/>
          </w:divBdr>
        </w:div>
        <w:div w:id="251546296">
          <w:marLeft w:val="0"/>
          <w:marRight w:val="0"/>
          <w:marTop w:val="0"/>
          <w:marBottom w:val="0"/>
          <w:divBdr>
            <w:top w:val="none" w:sz="0" w:space="0" w:color="auto"/>
            <w:left w:val="none" w:sz="0" w:space="0" w:color="auto"/>
            <w:bottom w:val="none" w:sz="0" w:space="0" w:color="auto"/>
            <w:right w:val="none" w:sz="0" w:space="0" w:color="auto"/>
          </w:divBdr>
        </w:div>
        <w:div w:id="220990546">
          <w:marLeft w:val="0"/>
          <w:marRight w:val="0"/>
          <w:marTop w:val="0"/>
          <w:marBottom w:val="0"/>
          <w:divBdr>
            <w:top w:val="none" w:sz="0" w:space="0" w:color="auto"/>
            <w:left w:val="none" w:sz="0" w:space="0" w:color="auto"/>
            <w:bottom w:val="none" w:sz="0" w:space="0" w:color="auto"/>
            <w:right w:val="none" w:sz="0" w:space="0" w:color="auto"/>
          </w:divBdr>
        </w:div>
        <w:div w:id="720404294">
          <w:marLeft w:val="0"/>
          <w:marRight w:val="0"/>
          <w:marTop w:val="0"/>
          <w:marBottom w:val="0"/>
          <w:divBdr>
            <w:top w:val="none" w:sz="0" w:space="0" w:color="auto"/>
            <w:left w:val="none" w:sz="0" w:space="0" w:color="auto"/>
            <w:bottom w:val="none" w:sz="0" w:space="0" w:color="auto"/>
            <w:right w:val="none" w:sz="0" w:space="0" w:color="auto"/>
          </w:divBdr>
        </w:div>
      </w:divsChild>
    </w:div>
    <w:div w:id="1216088436">
      <w:bodyDiv w:val="1"/>
      <w:marLeft w:val="0"/>
      <w:marRight w:val="0"/>
      <w:marTop w:val="0"/>
      <w:marBottom w:val="0"/>
      <w:divBdr>
        <w:top w:val="none" w:sz="0" w:space="0" w:color="auto"/>
        <w:left w:val="none" w:sz="0" w:space="0" w:color="auto"/>
        <w:bottom w:val="none" w:sz="0" w:space="0" w:color="auto"/>
        <w:right w:val="none" w:sz="0" w:space="0" w:color="auto"/>
      </w:divBdr>
      <w:divsChild>
        <w:div w:id="1102989573">
          <w:marLeft w:val="0"/>
          <w:marRight w:val="0"/>
          <w:marTop w:val="0"/>
          <w:marBottom w:val="0"/>
          <w:divBdr>
            <w:top w:val="none" w:sz="0" w:space="0" w:color="auto"/>
            <w:left w:val="none" w:sz="0" w:space="0" w:color="auto"/>
            <w:bottom w:val="none" w:sz="0" w:space="0" w:color="auto"/>
            <w:right w:val="none" w:sz="0" w:space="0" w:color="auto"/>
          </w:divBdr>
        </w:div>
        <w:div w:id="1454133609">
          <w:marLeft w:val="0"/>
          <w:marRight w:val="0"/>
          <w:marTop w:val="0"/>
          <w:marBottom w:val="0"/>
          <w:divBdr>
            <w:top w:val="none" w:sz="0" w:space="0" w:color="auto"/>
            <w:left w:val="none" w:sz="0" w:space="0" w:color="auto"/>
            <w:bottom w:val="none" w:sz="0" w:space="0" w:color="auto"/>
            <w:right w:val="none" w:sz="0" w:space="0" w:color="auto"/>
          </w:divBdr>
        </w:div>
      </w:divsChild>
    </w:div>
    <w:div w:id="1224834386">
      <w:bodyDiv w:val="1"/>
      <w:marLeft w:val="0"/>
      <w:marRight w:val="0"/>
      <w:marTop w:val="0"/>
      <w:marBottom w:val="0"/>
      <w:divBdr>
        <w:top w:val="none" w:sz="0" w:space="0" w:color="auto"/>
        <w:left w:val="none" w:sz="0" w:space="0" w:color="auto"/>
        <w:bottom w:val="none" w:sz="0" w:space="0" w:color="auto"/>
        <w:right w:val="none" w:sz="0" w:space="0" w:color="auto"/>
      </w:divBdr>
      <w:divsChild>
        <w:div w:id="49425436">
          <w:marLeft w:val="0"/>
          <w:marRight w:val="0"/>
          <w:marTop w:val="0"/>
          <w:marBottom w:val="0"/>
          <w:divBdr>
            <w:top w:val="none" w:sz="0" w:space="0" w:color="auto"/>
            <w:left w:val="none" w:sz="0" w:space="0" w:color="auto"/>
            <w:bottom w:val="none" w:sz="0" w:space="0" w:color="auto"/>
            <w:right w:val="none" w:sz="0" w:space="0" w:color="auto"/>
          </w:divBdr>
        </w:div>
        <w:div w:id="982274047">
          <w:marLeft w:val="0"/>
          <w:marRight w:val="0"/>
          <w:marTop w:val="0"/>
          <w:marBottom w:val="0"/>
          <w:divBdr>
            <w:top w:val="none" w:sz="0" w:space="0" w:color="auto"/>
            <w:left w:val="none" w:sz="0" w:space="0" w:color="auto"/>
            <w:bottom w:val="none" w:sz="0" w:space="0" w:color="auto"/>
            <w:right w:val="none" w:sz="0" w:space="0" w:color="auto"/>
          </w:divBdr>
        </w:div>
        <w:div w:id="376977184">
          <w:marLeft w:val="0"/>
          <w:marRight w:val="0"/>
          <w:marTop w:val="0"/>
          <w:marBottom w:val="0"/>
          <w:divBdr>
            <w:top w:val="none" w:sz="0" w:space="0" w:color="auto"/>
            <w:left w:val="none" w:sz="0" w:space="0" w:color="auto"/>
            <w:bottom w:val="none" w:sz="0" w:space="0" w:color="auto"/>
            <w:right w:val="none" w:sz="0" w:space="0" w:color="auto"/>
          </w:divBdr>
        </w:div>
        <w:div w:id="1771193215">
          <w:marLeft w:val="0"/>
          <w:marRight w:val="0"/>
          <w:marTop w:val="0"/>
          <w:marBottom w:val="0"/>
          <w:divBdr>
            <w:top w:val="none" w:sz="0" w:space="0" w:color="auto"/>
            <w:left w:val="none" w:sz="0" w:space="0" w:color="auto"/>
            <w:bottom w:val="none" w:sz="0" w:space="0" w:color="auto"/>
            <w:right w:val="none" w:sz="0" w:space="0" w:color="auto"/>
          </w:divBdr>
        </w:div>
        <w:div w:id="194201688">
          <w:marLeft w:val="0"/>
          <w:marRight w:val="0"/>
          <w:marTop w:val="0"/>
          <w:marBottom w:val="0"/>
          <w:divBdr>
            <w:top w:val="none" w:sz="0" w:space="0" w:color="auto"/>
            <w:left w:val="none" w:sz="0" w:space="0" w:color="auto"/>
            <w:bottom w:val="none" w:sz="0" w:space="0" w:color="auto"/>
            <w:right w:val="none" w:sz="0" w:space="0" w:color="auto"/>
          </w:divBdr>
        </w:div>
        <w:div w:id="1822190876">
          <w:marLeft w:val="0"/>
          <w:marRight w:val="0"/>
          <w:marTop w:val="0"/>
          <w:marBottom w:val="0"/>
          <w:divBdr>
            <w:top w:val="none" w:sz="0" w:space="0" w:color="auto"/>
            <w:left w:val="none" w:sz="0" w:space="0" w:color="auto"/>
            <w:bottom w:val="none" w:sz="0" w:space="0" w:color="auto"/>
            <w:right w:val="none" w:sz="0" w:space="0" w:color="auto"/>
          </w:divBdr>
        </w:div>
        <w:div w:id="14309614">
          <w:marLeft w:val="0"/>
          <w:marRight w:val="0"/>
          <w:marTop w:val="0"/>
          <w:marBottom w:val="0"/>
          <w:divBdr>
            <w:top w:val="none" w:sz="0" w:space="0" w:color="auto"/>
            <w:left w:val="none" w:sz="0" w:space="0" w:color="auto"/>
            <w:bottom w:val="none" w:sz="0" w:space="0" w:color="auto"/>
            <w:right w:val="none" w:sz="0" w:space="0" w:color="auto"/>
          </w:divBdr>
        </w:div>
        <w:div w:id="1297443936">
          <w:marLeft w:val="0"/>
          <w:marRight w:val="0"/>
          <w:marTop w:val="0"/>
          <w:marBottom w:val="0"/>
          <w:divBdr>
            <w:top w:val="none" w:sz="0" w:space="0" w:color="auto"/>
            <w:left w:val="none" w:sz="0" w:space="0" w:color="auto"/>
            <w:bottom w:val="none" w:sz="0" w:space="0" w:color="auto"/>
            <w:right w:val="none" w:sz="0" w:space="0" w:color="auto"/>
          </w:divBdr>
        </w:div>
        <w:div w:id="982656438">
          <w:marLeft w:val="0"/>
          <w:marRight w:val="0"/>
          <w:marTop w:val="0"/>
          <w:marBottom w:val="0"/>
          <w:divBdr>
            <w:top w:val="none" w:sz="0" w:space="0" w:color="auto"/>
            <w:left w:val="none" w:sz="0" w:space="0" w:color="auto"/>
            <w:bottom w:val="none" w:sz="0" w:space="0" w:color="auto"/>
            <w:right w:val="none" w:sz="0" w:space="0" w:color="auto"/>
          </w:divBdr>
        </w:div>
      </w:divsChild>
    </w:div>
    <w:div w:id="1226717547">
      <w:bodyDiv w:val="1"/>
      <w:marLeft w:val="0"/>
      <w:marRight w:val="0"/>
      <w:marTop w:val="0"/>
      <w:marBottom w:val="0"/>
      <w:divBdr>
        <w:top w:val="none" w:sz="0" w:space="0" w:color="auto"/>
        <w:left w:val="none" w:sz="0" w:space="0" w:color="auto"/>
        <w:bottom w:val="none" w:sz="0" w:space="0" w:color="auto"/>
        <w:right w:val="none" w:sz="0" w:space="0" w:color="auto"/>
      </w:divBdr>
      <w:divsChild>
        <w:div w:id="1485125832">
          <w:marLeft w:val="0"/>
          <w:marRight w:val="0"/>
          <w:marTop w:val="0"/>
          <w:marBottom w:val="0"/>
          <w:divBdr>
            <w:top w:val="none" w:sz="0" w:space="0" w:color="auto"/>
            <w:left w:val="none" w:sz="0" w:space="0" w:color="auto"/>
            <w:bottom w:val="none" w:sz="0" w:space="0" w:color="auto"/>
            <w:right w:val="none" w:sz="0" w:space="0" w:color="auto"/>
          </w:divBdr>
        </w:div>
        <w:div w:id="1983465630">
          <w:marLeft w:val="0"/>
          <w:marRight w:val="0"/>
          <w:marTop w:val="0"/>
          <w:marBottom w:val="0"/>
          <w:divBdr>
            <w:top w:val="none" w:sz="0" w:space="0" w:color="auto"/>
            <w:left w:val="none" w:sz="0" w:space="0" w:color="auto"/>
            <w:bottom w:val="none" w:sz="0" w:space="0" w:color="auto"/>
            <w:right w:val="none" w:sz="0" w:space="0" w:color="auto"/>
          </w:divBdr>
        </w:div>
        <w:div w:id="1812823343">
          <w:marLeft w:val="0"/>
          <w:marRight w:val="0"/>
          <w:marTop w:val="0"/>
          <w:marBottom w:val="0"/>
          <w:divBdr>
            <w:top w:val="none" w:sz="0" w:space="0" w:color="auto"/>
            <w:left w:val="none" w:sz="0" w:space="0" w:color="auto"/>
            <w:bottom w:val="none" w:sz="0" w:space="0" w:color="auto"/>
            <w:right w:val="none" w:sz="0" w:space="0" w:color="auto"/>
          </w:divBdr>
        </w:div>
        <w:div w:id="427890193">
          <w:marLeft w:val="0"/>
          <w:marRight w:val="0"/>
          <w:marTop w:val="0"/>
          <w:marBottom w:val="0"/>
          <w:divBdr>
            <w:top w:val="none" w:sz="0" w:space="0" w:color="auto"/>
            <w:left w:val="none" w:sz="0" w:space="0" w:color="auto"/>
            <w:bottom w:val="none" w:sz="0" w:space="0" w:color="auto"/>
            <w:right w:val="none" w:sz="0" w:space="0" w:color="auto"/>
          </w:divBdr>
        </w:div>
        <w:div w:id="542132954">
          <w:marLeft w:val="0"/>
          <w:marRight w:val="0"/>
          <w:marTop w:val="0"/>
          <w:marBottom w:val="0"/>
          <w:divBdr>
            <w:top w:val="none" w:sz="0" w:space="0" w:color="auto"/>
            <w:left w:val="none" w:sz="0" w:space="0" w:color="auto"/>
            <w:bottom w:val="none" w:sz="0" w:space="0" w:color="auto"/>
            <w:right w:val="none" w:sz="0" w:space="0" w:color="auto"/>
          </w:divBdr>
        </w:div>
        <w:div w:id="801923990">
          <w:marLeft w:val="0"/>
          <w:marRight w:val="0"/>
          <w:marTop w:val="0"/>
          <w:marBottom w:val="0"/>
          <w:divBdr>
            <w:top w:val="none" w:sz="0" w:space="0" w:color="auto"/>
            <w:left w:val="none" w:sz="0" w:space="0" w:color="auto"/>
            <w:bottom w:val="none" w:sz="0" w:space="0" w:color="auto"/>
            <w:right w:val="none" w:sz="0" w:space="0" w:color="auto"/>
          </w:divBdr>
        </w:div>
        <w:div w:id="561212323">
          <w:marLeft w:val="0"/>
          <w:marRight w:val="0"/>
          <w:marTop w:val="0"/>
          <w:marBottom w:val="0"/>
          <w:divBdr>
            <w:top w:val="none" w:sz="0" w:space="0" w:color="auto"/>
            <w:left w:val="none" w:sz="0" w:space="0" w:color="auto"/>
            <w:bottom w:val="none" w:sz="0" w:space="0" w:color="auto"/>
            <w:right w:val="none" w:sz="0" w:space="0" w:color="auto"/>
          </w:divBdr>
        </w:div>
        <w:div w:id="2144151824">
          <w:marLeft w:val="0"/>
          <w:marRight w:val="0"/>
          <w:marTop w:val="0"/>
          <w:marBottom w:val="0"/>
          <w:divBdr>
            <w:top w:val="none" w:sz="0" w:space="0" w:color="auto"/>
            <w:left w:val="none" w:sz="0" w:space="0" w:color="auto"/>
            <w:bottom w:val="none" w:sz="0" w:space="0" w:color="auto"/>
            <w:right w:val="none" w:sz="0" w:space="0" w:color="auto"/>
          </w:divBdr>
        </w:div>
        <w:div w:id="1539976781">
          <w:marLeft w:val="0"/>
          <w:marRight w:val="0"/>
          <w:marTop w:val="0"/>
          <w:marBottom w:val="0"/>
          <w:divBdr>
            <w:top w:val="none" w:sz="0" w:space="0" w:color="auto"/>
            <w:left w:val="none" w:sz="0" w:space="0" w:color="auto"/>
            <w:bottom w:val="none" w:sz="0" w:space="0" w:color="auto"/>
            <w:right w:val="none" w:sz="0" w:space="0" w:color="auto"/>
          </w:divBdr>
        </w:div>
        <w:div w:id="1608385371">
          <w:marLeft w:val="0"/>
          <w:marRight w:val="0"/>
          <w:marTop w:val="0"/>
          <w:marBottom w:val="0"/>
          <w:divBdr>
            <w:top w:val="none" w:sz="0" w:space="0" w:color="auto"/>
            <w:left w:val="none" w:sz="0" w:space="0" w:color="auto"/>
            <w:bottom w:val="none" w:sz="0" w:space="0" w:color="auto"/>
            <w:right w:val="none" w:sz="0" w:space="0" w:color="auto"/>
          </w:divBdr>
        </w:div>
        <w:div w:id="1208686895">
          <w:marLeft w:val="0"/>
          <w:marRight w:val="0"/>
          <w:marTop w:val="0"/>
          <w:marBottom w:val="0"/>
          <w:divBdr>
            <w:top w:val="none" w:sz="0" w:space="0" w:color="auto"/>
            <w:left w:val="none" w:sz="0" w:space="0" w:color="auto"/>
            <w:bottom w:val="none" w:sz="0" w:space="0" w:color="auto"/>
            <w:right w:val="none" w:sz="0" w:space="0" w:color="auto"/>
          </w:divBdr>
        </w:div>
        <w:div w:id="606809433">
          <w:marLeft w:val="0"/>
          <w:marRight w:val="0"/>
          <w:marTop w:val="0"/>
          <w:marBottom w:val="0"/>
          <w:divBdr>
            <w:top w:val="none" w:sz="0" w:space="0" w:color="auto"/>
            <w:left w:val="none" w:sz="0" w:space="0" w:color="auto"/>
            <w:bottom w:val="none" w:sz="0" w:space="0" w:color="auto"/>
            <w:right w:val="none" w:sz="0" w:space="0" w:color="auto"/>
          </w:divBdr>
        </w:div>
      </w:divsChild>
    </w:div>
    <w:div w:id="1229225331">
      <w:bodyDiv w:val="1"/>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 w:id="1286545716">
          <w:marLeft w:val="0"/>
          <w:marRight w:val="0"/>
          <w:marTop w:val="0"/>
          <w:marBottom w:val="0"/>
          <w:divBdr>
            <w:top w:val="none" w:sz="0" w:space="0" w:color="auto"/>
            <w:left w:val="none" w:sz="0" w:space="0" w:color="auto"/>
            <w:bottom w:val="none" w:sz="0" w:space="0" w:color="auto"/>
            <w:right w:val="none" w:sz="0" w:space="0" w:color="auto"/>
          </w:divBdr>
        </w:div>
      </w:divsChild>
    </w:div>
    <w:div w:id="1237009793">
      <w:bodyDiv w:val="1"/>
      <w:marLeft w:val="0"/>
      <w:marRight w:val="0"/>
      <w:marTop w:val="0"/>
      <w:marBottom w:val="0"/>
      <w:divBdr>
        <w:top w:val="none" w:sz="0" w:space="0" w:color="auto"/>
        <w:left w:val="none" w:sz="0" w:space="0" w:color="auto"/>
        <w:bottom w:val="none" w:sz="0" w:space="0" w:color="auto"/>
        <w:right w:val="none" w:sz="0" w:space="0" w:color="auto"/>
      </w:divBdr>
    </w:div>
    <w:div w:id="1238437535">
      <w:bodyDiv w:val="1"/>
      <w:marLeft w:val="0"/>
      <w:marRight w:val="0"/>
      <w:marTop w:val="0"/>
      <w:marBottom w:val="0"/>
      <w:divBdr>
        <w:top w:val="none" w:sz="0" w:space="0" w:color="auto"/>
        <w:left w:val="none" w:sz="0" w:space="0" w:color="auto"/>
        <w:bottom w:val="none" w:sz="0" w:space="0" w:color="auto"/>
        <w:right w:val="none" w:sz="0" w:space="0" w:color="auto"/>
      </w:divBdr>
      <w:divsChild>
        <w:div w:id="2060547046">
          <w:marLeft w:val="0"/>
          <w:marRight w:val="0"/>
          <w:marTop w:val="0"/>
          <w:marBottom w:val="0"/>
          <w:divBdr>
            <w:top w:val="none" w:sz="0" w:space="0" w:color="auto"/>
            <w:left w:val="none" w:sz="0" w:space="0" w:color="auto"/>
            <w:bottom w:val="none" w:sz="0" w:space="0" w:color="auto"/>
            <w:right w:val="none" w:sz="0" w:space="0" w:color="auto"/>
          </w:divBdr>
        </w:div>
        <w:div w:id="1674529736">
          <w:marLeft w:val="0"/>
          <w:marRight w:val="0"/>
          <w:marTop w:val="0"/>
          <w:marBottom w:val="0"/>
          <w:divBdr>
            <w:top w:val="none" w:sz="0" w:space="0" w:color="auto"/>
            <w:left w:val="none" w:sz="0" w:space="0" w:color="auto"/>
            <w:bottom w:val="none" w:sz="0" w:space="0" w:color="auto"/>
            <w:right w:val="none" w:sz="0" w:space="0" w:color="auto"/>
          </w:divBdr>
        </w:div>
        <w:div w:id="1677078213">
          <w:marLeft w:val="0"/>
          <w:marRight w:val="0"/>
          <w:marTop w:val="0"/>
          <w:marBottom w:val="0"/>
          <w:divBdr>
            <w:top w:val="none" w:sz="0" w:space="0" w:color="auto"/>
            <w:left w:val="none" w:sz="0" w:space="0" w:color="auto"/>
            <w:bottom w:val="none" w:sz="0" w:space="0" w:color="auto"/>
            <w:right w:val="none" w:sz="0" w:space="0" w:color="auto"/>
          </w:divBdr>
        </w:div>
      </w:divsChild>
    </w:div>
    <w:div w:id="1263999121">
      <w:bodyDiv w:val="1"/>
      <w:marLeft w:val="0"/>
      <w:marRight w:val="0"/>
      <w:marTop w:val="0"/>
      <w:marBottom w:val="0"/>
      <w:divBdr>
        <w:top w:val="none" w:sz="0" w:space="0" w:color="auto"/>
        <w:left w:val="none" w:sz="0" w:space="0" w:color="auto"/>
        <w:bottom w:val="none" w:sz="0" w:space="0" w:color="auto"/>
        <w:right w:val="none" w:sz="0" w:space="0" w:color="auto"/>
      </w:divBdr>
    </w:div>
    <w:div w:id="1277446290">
      <w:bodyDiv w:val="1"/>
      <w:marLeft w:val="0"/>
      <w:marRight w:val="0"/>
      <w:marTop w:val="0"/>
      <w:marBottom w:val="0"/>
      <w:divBdr>
        <w:top w:val="none" w:sz="0" w:space="0" w:color="auto"/>
        <w:left w:val="none" w:sz="0" w:space="0" w:color="auto"/>
        <w:bottom w:val="none" w:sz="0" w:space="0" w:color="auto"/>
        <w:right w:val="none" w:sz="0" w:space="0" w:color="auto"/>
      </w:divBdr>
      <w:divsChild>
        <w:div w:id="1985814657">
          <w:marLeft w:val="0"/>
          <w:marRight w:val="0"/>
          <w:marTop w:val="0"/>
          <w:marBottom w:val="0"/>
          <w:divBdr>
            <w:top w:val="single" w:sz="6" w:space="0" w:color="E8E9EB"/>
            <w:left w:val="single" w:sz="6" w:space="0" w:color="E8E9EB"/>
            <w:bottom w:val="single" w:sz="6" w:space="0" w:color="E8E9EB"/>
            <w:right w:val="single" w:sz="6" w:space="0" w:color="E8E9EB"/>
          </w:divBdr>
          <w:divsChild>
            <w:div w:id="1465778606">
              <w:marLeft w:val="0"/>
              <w:marRight w:val="0"/>
              <w:marTop w:val="0"/>
              <w:marBottom w:val="0"/>
              <w:divBdr>
                <w:top w:val="none" w:sz="0" w:space="0" w:color="auto"/>
                <w:left w:val="none" w:sz="0" w:space="0" w:color="auto"/>
                <w:bottom w:val="none" w:sz="0" w:space="0" w:color="auto"/>
                <w:right w:val="none" w:sz="0" w:space="0" w:color="auto"/>
              </w:divBdr>
              <w:divsChild>
                <w:div w:id="1525627349">
                  <w:marLeft w:val="0"/>
                  <w:marRight w:val="0"/>
                  <w:marTop w:val="0"/>
                  <w:marBottom w:val="0"/>
                  <w:divBdr>
                    <w:top w:val="none" w:sz="0" w:space="0" w:color="auto"/>
                    <w:left w:val="none" w:sz="0" w:space="0" w:color="auto"/>
                    <w:bottom w:val="none" w:sz="0" w:space="0" w:color="auto"/>
                    <w:right w:val="none" w:sz="0" w:space="0" w:color="auto"/>
                  </w:divBdr>
                </w:div>
                <w:div w:id="1066338291">
                  <w:marLeft w:val="0"/>
                  <w:marRight w:val="0"/>
                  <w:marTop w:val="0"/>
                  <w:marBottom w:val="0"/>
                  <w:divBdr>
                    <w:top w:val="none" w:sz="0" w:space="0" w:color="auto"/>
                    <w:left w:val="none" w:sz="0" w:space="0" w:color="auto"/>
                    <w:bottom w:val="none" w:sz="0" w:space="0" w:color="auto"/>
                    <w:right w:val="none" w:sz="0" w:space="0" w:color="auto"/>
                  </w:divBdr>
                </w:div>
                <w:div w:id="1795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018">
      <w:bodyDiv w:val="1"/>
      <w:marLeft w:val="0"/>
      <w:marRight w:val="0"/>
      <w:marTop w:val="0"/>
      <w:marBottom w:val="0"/>
      <w:divBdr>
        <w:top w:val="none" w:sz="0" w:space="0" w:color="auto"/>
        <w:left w:val="none" w:sz="0" w:space="0" w:color="auto"/>
        <w:bottom w:val="none" w:sz="0" w:space="0" w:color="auto"/>
        <w:right w:val="none" w:sz="0" w:space="0" w:color="auto"/>
      </w:divBdr>
    </w:div>
    <w:div w:id="1325745456">
      <w:bodyDiv w:val="1"/>
      <w:marLeft w:val="0"/>
      <w:marRight w:val="0"/>
      <w:marTop w:val="0"/>
      <w:marBottom w:val="0"/>
      <w:divBdr>
        <w:top w:val="none" w:sz="0" w:space="0" w:color="auto"/>
        <w:left w:val="none" w:sz="0" w:space="0" w:color="auto"/>
        <w:bottom w:val="none" w:sz="0" w:space="0" w:color="auto"/>
        <w:right w:val="none" w:sz="0" w:space="0" w:color="auto"/>
      </w:divBdr>
      <w:divsChild>
        <w:div w:id="1156800633">
          <w:marLeft w:val="0"/>
          <w:marRight w:val="0"/>
          <w:marTop w:val="0"/>
          <w:marBottom w:val="0"/>
          <w:divBdr>
            <w:top w:val="none" w:sz="0" w:space="0" w:color="auto"/>
            <w:left w:val="none" w:sz="0" w:space="0" w:color="auto"/>
            <w:bottom w:val="none" w:sz="0" w:space="0" w:color="auto"/>
            <w:right w:val="none" w:sz="0" w:space="0" w:color="auto"/>
          </w:divBdr>
        </w:div>
        <w:div w:id="397410873">
          <w:marLeft w:val="0"/>
          <w:marRight w:val="0"/>
          <w:marTop w:val="0"/>
          <w:marBottom w:val="0"/>
          <w:divBdr>
            <w:top w:val="none" w:sz="0" w:space="0" w:color="auto"/>
            <w:left w:val="none" w:sz="0" w:space="0" w:color="auto"/>
            <w:bottom w:val="none" w:sz="0" w:space="0" w:color="auto"/>
            <w:right w:val="none" w:sz="0" w:space="0" w:color="auto"/>
          </w:divBdr>
        </w:div>
        <w:div w:id="1319075052">
          <w:marLeft w:val="0"/>
          <w:marRight w:val="0"/>
          <w:marTop w:val="0"/>
          <w:marBottom w:val="0"/>
          <w:divBdr>
            <w:top w:val="none" w:sz="0" w:space="0" w:color="auto"/>
            <w:left w:val="none" w:sz="0" w:space="0" w:color="auto"/>
            <w:bottom w:val="none" w:sz="0" w:space="0" w:color="auto"/>
            <w:right w:val="none" w:sz="0" w:space="0" w:color="auto"/>
          </w:divBdr>
        </w:div>
        <w:div w:id="662588430">
          <w:marLeft w:val="0"/>
          <w:marRight w:val="0"/>
          <w:marTop w:val="0"/>
          <w:marBottom w:val="0"/>
          <w:divBdr>
            <w:top w:val="none" w:sz="0" w:space="0" w:color="auto"/>
            <w:left w:val="none" w:sz="0" w:space="0" w:color="auto"/>
            <w:bottom w:val="none" w:sz="0" w:space="0" w:color="auto"/>
            <w:right w:val="none" w:sz="0" w:space="0" w:color="auto"/>
          </w:divBdr>
        </w:div>
        <w:div w:id="1193034960">
          <w:marLeft w:val="0"/>
          <w:marRight w:val="0"/>
          <w:marTop w:val="0"/>
          <w:marBottom w:val="0"/>
          <w:divBdr>
            <w:top w:val="none" w:sz="0" w:space="0" w:color="auto"/>
            <w:left w:val="none" w:sz="0" w:space="0" w:color="auto"/>
            <w:bottom w:val="none" w:sz="0" w:space="0" w:color="auto"/>
            <w:right w:val="none" w:sz="0" w:space="0" w:color="auto"/>
          </w:divBdr>
        </w:div>
        <w:div w:id="1900628552">
          <w:marLeft w:val="0"/>
          <w:marRight w:val="0"/>
          <w:marTop w:val="0"/>
          <w:marBottom w:val="0"/>
          <w:divBdr>
            <w:top w:val="none" w:sz="0" w:space="0" w:color="auto"/>
            <w:left w:val="none" w:sz="0" w:space="0" w:color="auto"/>
            <w:bottom w:val="none" w:sz="0" w:space="0" w:color="auto"/>
            <w:right w:val="none" w:sz="0" w:space="0" w:color="auto"/>
          </w:divBdr>
        </w:div>
        <w:div w:id="1309214048">
          <w:marLeft w:val="0"/>
          <w:marRight w:val="0"/>
          <w:marTop w:val="0"/>
          <w:marBottom w:val="0"/>
          <w:divBdr>
            <w:top w:val="none" w:sz="0" w:space="0" w:color="auto"/>
            <w:left w:val="none" w:sz="0" w:space="0" w:color="auto"/>
            <w:bottom w:val="none" w:sz="0" w:space="0" w:color="auto"/>
            <w:right w:val="none" w:sz="0" w:space="0" w:color="auto"/>
          </w:divBdr>
        </w:div>
        <w:div w:id="1109276938">
          <w:marLeft w:val="0"/>
          <w:marRight w:val="0"/>
          <w:marTop w:val="0"/>
          <w:marBottom w:val="0"/>
          <w:divBdr>
            <w:top w:val="none" w:sz="0" w:space="0" w:color="auto"/>
            <w:left w:val="none" w:sz="0" w:space="0" w:color="auto"/>
            <w:bottom w:val="none" w:sz="0" w:space="0" w:color="auto"/>
            <w:right w:val="none" w:sz="0" w:space="0" w:color="auto"/>
          </w:divBdr>
        </w:div>
      </w:divsChild>
    </w:div>
    <w:div w:id="1327708950">
      <w:bodyDiv w:val="1"/>
      <w:marLeft w:val="0"/>
      <w:marRight w:val="0"/>
      <w:marTop w:val="0"/>
      <w:marBottom w:val="0"/>
      <w:divBdr>
        <w:top w:val="none" w:sz="0" w:space="0" w:color="auto"/>
        <w:left w:val="none" w:sz="0" w:space="0" w:color="auto"/>
        <w:bottom w:val="none" w:sz="0" w:space="0" w:color="auto"/>
        <w:right w:val="none" w:sz="0" w:space="0" w:color="auto"/>
      </w:divBdr>
    </w:div>
    <w:div w:id="1332220891">
      <w:bodyDiv w:val="1"/>
      <w:marLeft w:val="0"/>
      <w:marRight w:val="0"/>
      <w:marTop w:val="0"/>
      <w:marBottom w:val="0"/>
      <w:divBdr>
        <w:top w:val="none" w:sz="0" w:space="0" w:color="auto"/>
        <w:left w:val="none" w:sz="0" w:space="0" w:color="auto"/>
        <w:bottom w:val="none" w:sz="0" w:space="0" w:color="auto"/>
        <w:right w:val="none" w:sz="0" w:space="0" w:color="auto"/>
      </w:divBdr>
      <w:divsChild>
        <w:div w:id="1932205117">
          <w:marLeft w:val="0"/>
          <w:marRight w:val="0"/>
          <w:marTop w:val="0"/>
          <w:marBottom w:val="0"/>
          <w:divBdr>
            <w:top w:val="none" w:sz="0" w:space="0" w:color="auto"/>
            <w:left w:val="none" w:sz="0" w:space="0" w:color="auto"/>
            <w:bottom w:val="none" w:sz="0" w:space="0" w:color="auto"/>
            <w:right w:val="none" w:sz="0" w:space="0" w:color="auto"/>
          </w:divBdr>
        </w:div>
        <w:div w:id="1596481119">
          <w:marLeft w:val="0"/>
          <w:marRight w:val="0"/>
          <w:marTop w:val="0"/>
          <w:marBottom w:val="0"/>
          <w:divBdr>
            <w:top w:val="none" w:sz="0" w:space="0" w:color="auto"/>
            <w:left w:val="none" w:sz="0" w:space="0" w:color="auto"/>
            <w:bottom w:val="none" w:sz="0" w:space="0" w:color="auto"/>
            <w:right w:val="none" w:sz="0" w:space="0" w:color="auto"/>
          </w:divBdr>
        </w:div>
        <w:div w:id="328795160">
          <w:marLeft w:val="0"/>
          <w:marRight w:val="0"/>
          <w:marTop w:val="0"/>
          <w:marBottom w:val="0"/>
          <w:divBdr>
            <w:top w:val="none" w:sz="0" w:space="0" w:color="auto"/>
            <w:left w:val="none" w:sz="0" w:space="0" w:color="auto"/>
            <w:bottom w:val="none" w:sz="0" w:space="0" w:color="auto"/>
            <w:right w:val="none" w:sz="0" w:space="0" w:color="auto"/>
          </w:divBdr>
        </w:div>
        <w:div w:id="411583535">
          <w:marLeft w:val="0"/>
          <w:marRight w:val="0"/>
          <w:marTop w:val="0"/>
          <w:marBottom w:val="0"/>
          <w:divBdr>
            <w:top w:val="none" w:sz="0" w:space="0" w:color="auto"/>
            <w:left w:val="none" w:sz="0" w:space="0" w:color="auto"/>
            <w:bottom w:val="none" w:sz="0" w:space="0" w:color="auto"/>
            <w:right w:val="none" w:sz="0" w:space="0" w:color="auto"/>
          </w:divBdr>
        </w:div>
        <w:div w:id="1520391403">
          <w:marLeft w:val="0"/>
          <w:marRight w:val="0"/>
          <w:marTop w:val="0"/>
          <w:marBottom w:val="0"/>
          <w:divBdr>
            <w:top w:val="none" w:sz="0" w:space="0" w:color="auto"/>
            <w:left w:val="none" w:sz="0" w:space="0" w:color="auto"/>
            <w:bottom w:val="none" w:sz="0" w:space="0" w:color="auto"/>
            <w:right w:val="none" w:sz="0" w:space="0" w:color="auto"/>
          </w:divBdr>
        </w:div>
      </w:divsChild>
    </w:div>
    <w:div w:id="1352220919">
      <w:bodyDiv w:val="1"/>
      <w:marLeft w:val="0"/>
      <w:marRight w:val="0"/>
      <w:marTop w:val="0"/>
      <w:marBottom w:val="0"/>
      <w:divBdr>
        <w:top w:val="none" w:sz="0" w:space="0" w:color="auto"/>
        <w:left w:val="none" w:sz="0" w:space="0" w:color="auto"/>
        <w:bottom w:val="none" w:sz="0" w:space="0" w:color="auto"/>
        <w:right w:val="none" w:sz="0" w:space="0" w:color="auto"/>
      </w:divBdr>
      <w:divsChild>
        <w:div w:id="741216623">
          <w:marLeft w:val="0"/>
          <w:marRight w:val="0"/>
          <w:marTop w:val="0"/>
          <w:marBottom w:val="0"/>
          <w:divBdr>
            <w:top w:val="none" w:sz="0" w:space="0" w:color="auto"/>
            <w:left w:val="none" w:sz="0" w:space="0" w:color="auto"/>
            <w:bottom w:val="none" w:sz="0" w:space="0" w:color="auto"/>
            <w:right w:val="none" w:sz="0" w:space="0" w:color="auto"/>
          </w:divBdr>
        </w:div>
        <w:div w:id="1593584896">
          <w:marLeft w:val="0"/>
          <w:marRight w:val="0"/>
          <w:marTop w:val="0"/>
          <w:marBottom w:val="0"/>
          <w:divBdr>
            <w:top w:val="none" w:sz="0" w:space="0" w:color="auto"/>
            <w:left w:val="none" w:sz="0" w:space="0" w:color="auto"/>
            <w:bottom w:val="none" w:sz="0" w:space="0" w:color="auto"/>
            <w:right w:val="none" w:sz="0" w:space="0" w:color="auto"/>
          </w:divBdr>
        </w:div>
        <w:div w:id="2057897793">
          <w:marLeft w:val="0"/>
          <w:marRight w:val="0"/>
          <w:marTop w:val="0"/>
          <w:marBottom w:val="0"/>
          <w:divBdr>
            <w:top w:val="none" w:sz="0" w:space="0" w:color="auto"/>
            <w:left w:val="none" w:sz="0" w:space="0" w:color="auto"/>
            <w:bottom w:val="none" w:sz="0" w:space="0" w:color="auto"/>
            <w:right w:val="none" w:sz="0" w:space="0" w:color="auto"/>
          </w:divBdr>
        </w:div>
        <w:div w:id="1136682274">
          <w:marLeft w:val="0"/>
          <w:marRight w:val="0"/>
          <w:marTop w:val="0"/>
          <w:marBottom w:val="0"/>
          <w:divBdr>
            <w:top w:val="none" w:sz="0" w:space="0" w:color="auto"/>
            <w:left w:val="none" w:sz="0" w:space="0" w:color="auto"/>
            <w:bottom w:val="none" w:sz="0" w:space="0" w:color="auto"/>
            <w:right w:val="none" w:sz="0" w:space="0" w:color="auto"/>
          </w:divBdr>
        </w:div>
        <w:div w:id="2138139215">
          <w:marLeft w:val="0"/>
          <w:marRight w:val="0"/>
          <w:marTop w:val="0"/>
          <w:marBottom w:val="0"/>
          <w:divBdr>
            <w:top w:val="none" w:sz="0" w:space="0" w:color="auto"/>
            <w:left w:val="none" w:sz="0" w:space="0" w:color="auto"/>
            <w:bottom w:val="none" w:sz="0" w:space="0" w:color="auto"/>
            <w:right w:val="none" w:sz="0" w:space="0" w:color="auto"/>
          </w:divBdr>
        </w:div>
        <w:div w:id="1954508999">
          <w:marLeft w:val="0"/>
          <w:marRight w:val="0"/>
          <w:marTop w:val="0"/>
          <w:marBottom w:val="0"/>
          <w:divBdr>
            <w:top w:val="none" w:sz="0" w:space="0" w:color="auto"/>
            <w:left w:val="none" w:sz="0" w:space="0" w:color="auto"/>
            <w:bottom w:val="none" w:sz="0" w:space="0" w:color="auto"/>
            <w:right w:val="none" w:sz="0" w:space="0" w:color="auto"/>
          </w:divBdr>
        </w:div>
        <w:div w:id="541595101">
          <w:marLeft w:val="0"/>
          <w:marRight w:val="0"/>
          <w:marTop w:val="0"/>
          <w:marBottom w:val="0"/>
          <w:divBdr>
            <w:top w:val="none" w:sz="0" w:space="0" w:color="auto"/>
            <w:left w:val="none" w:sz="0" w:space="0" w:color="auto"/>
            <w:bottom w:val="none" w:sz="0" w:space="0" w:color="auto"/>
            <w:right w:val="none" w:sz="0" w:space="0" w:color="auto"/>
          </w:divBdr>
        </w:div>
        <w:div w:id="1139301336">
          <w:marLeft w:val="0"/>
          <w:marRight w:val="0"/>
          <w:marTop w:val="0"/>
          <w:marBottom w:val="0"/>
          <w:divBdr>
            <w:top w:val="none" w:sz="0" w:space="0" w:color="auto"/>
            <w:left w:val="none" w:sz="0" w:space="0" w:color="auto"/>
            <w:bottom w:val="none" w:sz="0" w:space="0" w:color="auto"/>
            <w:right w:val="none" w:sz="0" w:space="0" w:color="auto"/>
          </w:divBdr>
        </w:div>
        <w:div w:id="281495361">
          <w:marLeft w:val="0"/>
          <w:marRight w:val="0"/>
          <w:marTop w:val="0"/>
          <w:marBottom w:val="0"/>
          <w:divBdr>
            <w:top w:val="none" w:sz="0" w:space="0" w:color="auto"/>
            <w:left w:val="none" w:sz="0" w:space="0" w:color="auto"/>
            <w:bottom w:val="none" w:sz="0" w:space="0" w:color="auto"/>
            <w:right w:val="none" w:sz="0" w:space="0" w:color="auto"/>
          </w:divBdr>
        </w:div>
        <w:div w:id="461847863">
          <w:marLeft w:val="0"/>
          <w:marRight w:val="0"/>
          <w:marTop w:val="0"/>
          <w:marBottom w:val="0"/>
          <w:divBdr>
            <w:top w:val="none" w:sz="0" w:space="0" w:color="auto"/>
            <w:left w:val="none" w:sz="0" w:space="0" w:color="auto"/>
            <w:bottom w:val="none" w:sz="0" w:space="0" w:color="auto"/>
            <w:right w:val="none" w:sz="0" w:space="0" w:color="auto"/>
          </w:divBdr>
        </w:div>
        <w:div w:id="2117744890">
          <w:marLeft w:val="0"/>
          <w:marRight w:val="0"/>
          <w:marTop w:val="0"/>
          <w:marBottom w:val="0"/>
          <w:divBdr>
            <w:top w:val="none" w:sz="0" w:space="0" w:color="auto"/>
            <w:left w:val="none" w:sz="0" w:space="0" w:color="auto"/>
            <w:bottom w:val="none" w:sz="0" w:space="0" w:color="auto"/>
            <w:right w:val="none" w:sz="0" w:space="0" w:color="auto"/>
          </w:divBdr>
        </w:div>
        <w:div w:id="1685551424">
          <w:marLeft w:val="0"/>
          <w:marRight w:val="0"/>
          <w:marTop w:val="0"/>
          <w:marBottom w:val="0"/>
          <w:divBdr>
            <w:top w:val="none" w:sz="0" w:space="0" w:color="auto"/>
            <w:left w:val="none" w:sz="0" w:space="0" w:color="auto"/>
            <w:bottom w:val="none" w:sz="0" w:space="0" w:color="auto"/>
            <w:right w:val="none" w:sz="0" w:space="0" w:color="auto"/>
          </w:divBdr>
        </w:div>
        <w:div w:id="985746833">
          <w:marLeft w:val="0"/>
          <w:marRight w:val="0"/>
          <w:marTop w:val="0"/>
          <w:marBottom w:val="0"/>
          <w:divBdr>
            <w:top w:val="none" w:sz="0" w:space="0" w:color="auto"/>
            <w:left w:val="none" w:sz="0" w:space="0" w:color="auto"/>
            <w:bottom w:val="none" w:sz="0" w:space="0" w:color="auto"/>
            <w:right w:val="none" w:sz="0" w:space="0" w:color="auto"/>
          </w:divBdr>
        </w:div>
      </w:divsChild>
    </w:div>
    <w:div w:id="1366364112">
      <w:bodyDiv w:val="1"/>
      <w:marLeft w:val="0"/>
      <w:marRight w:val="0"/>
      <w:marTop w:val="0"/>
      <w:marBottom w:val="0"/>
      <w:divBdr>
        <w:top w:val="none" w:sz="0" w:space="0" w:color="auto"/>
        <w:left w:val="none" w:sz="0" w:space="0" w:color="auto"/>
        <w:bottom w:val="none" w:sz="0" w:space="0" w:color="auto"/>
        <w:right w:val="none" w:sz="0" w:space="0" w:color="auto"/>
      </w:divBdr>
      <w:divsChild>
        <w:div w:id="1554929322">
          <w:marLeft w:val="0"/>
          <w:marRight w:val="0"/>
          <w:marTop w:val="0"/>
          <w:marBottom w:val="0"/>
          <w:divBdr>
            <w:top w:val="none" w:sz="0" w:space="0" w:color="auto"/>
            <w:left w:val="none" w:sz="0" w:space="0" w:color="auto"/>
            <w:bottom w:val="none" w:sz="0" w:space="0" w:color="auto"/>
            <w:right w:val="none" w:sz="0" w:space="0" w:color="auto"/>
          </w:divBdr>
        </w:div>
        <w:div w:id="1767385814">
          <w:marLeft w:val="0"/>
          <w:marRight w:val="0"/>
          <w:marTop w:val="0"/>
          <w:marBottom w:val="0"/>
          <w:divBdr>
            <w:top w:val="none" w:sz="0" w:space="0" w:color="auto"/>
            <w:left w:val="none" w:sz="0" w:space="0" w:color="auto"/>
            <w:bottom w:val="none" w:sz="0" w:space="0" w:color="auto"/>
            <w:right w:val="none" w:sz="0" w:space="0" w:color="auto"/>
          </w:divBdr>
        </w:div>
        <w:div w:id="2067680711">
          <w:marLeft w:val="0"/>
          <w:marRight w:val="0"/>
          <w:marTop w:val="0"/>
          <w:marBottom w:val="0"/>
          <w:divBdr>
            <w:top w:val="none" w:sz="0" w:space="0" w:color="auto"/>
            <w:left w:val="none" w:sz="0" w:space="0" w:color="auto"/>
            <w:bottom w:val="none" w:sz="0" w:space="0" w:color="auto"/>
            <w:right w:val="none" w:sz="0" w:space="0" w:color="auto"/>
          </w:divBdr>
        </w:div>
        <w:div w:id="1502815732">
          <w:marLeft w:val="0"/>
          <w:marRight w:val="0"/>
          <w:marTop w:val="0"/>
          <w:marBottom w:val="0"/>
          <w:divBdr>
            <w:top w:val="none" w:sz="0" w:space="0" w:color="auto"/>
            <w:left w:val="none" w:sz="0" w:space="0" w:color="auto"/>
            <w:bottom w:val="none" w:sz="0" w:space="0" w:color="auto"/>
            <w:right w:val="none" w:sz="0" w:space="0" w:color="auto"/>
          </w:divBdr>
        </w:div>
        <w:div w:id="352340205">
          <w:marLeft w:val="0"/>
          <w:marRight w:val="0"/>
          <w:marTop w:val="0"/>
          <w:marBottom w:val="0"/>
          <w:divBdr>
            <w:top w:val="none" w:sz="0" w:space="0" w:color="auto"/>
            <w:left w:val="none" w:sz="0" w:space="0" w:color="auto"/>
            <w:bottom w:val="none" w:sz="0" w:space="0" w:color="auto"/>
            <w:right w:val="none" w:sz="0" w:space="0" w:color="auto"/>
          </w:divBdr>
        </w:div>
      </w:divsChild>
    </w:div>
    <w:div w:id="1372146924">
      <w:bodyDiv w:val="1"/>
      <w:marLeft w:val="0"/>
      <w:marRight w:val="0"/>
      <w:marTop w:val="0"/>
      <w:marBottom w:val="0"/>
      <w:divBdr>
        <w:top w:val="none" w:sz="0" w:space="0" w:color="auto"/>
        <w:left w:val="none" w:sz="0" w:space="0" w:color="auto"/>
        <w:bottom w:val="none" w:sz="0" w:space="0" w:color="auto"/>
        <w:right w:val="none" w:sz="0" w:space="0" w:color="auto"/>
      </w:divBdr>
      <w:divsChild>
        <w:div w:id="1136410212">
          <w:marLeft w:val="0"/>
          <w:marRight w:val="0"/>
          <w:marTop w:val="0"/>
          <w:marBottom w:val="0"/>
          <w:divBdr>
            <w:top w:val="none" w:sz="0" w:space="0" w:color="auto"/>
            <w:left w:val="none" w:sz="0" w:space="0" w:color="auto"/>
            <w:bottom w:val="none" w:sz="0" w:space="0" w:color="auto"/>
            <w:right w:val="none" w:sz="0" w:space="0" w:color="auto"/>
          </w:divBdr>
        </w:div>
        <w:div w:id="786513150">
          <w:marLeft w:val="0"/>
          <w:marRight w:val="0"/>
          <w:marTop w:val="0"/>
          <w:marBottom w:val="0"/>
          <w:divBdr>
            <w:top w:val="none" w:sz="0" w:space="0" w:color="auto"/>
            <w:left w:val="none" w:sz="0" w:space="0" w:color="auto"/>
            <w:bottom w:val="none" w:sz="0" w:space="0" w:color="auto"/>
            <w:right w:val="none" w:sz="0" w:space="0" w:color="auto"/>
          </w:divBdr>
        </w:div>
        <w:div w:id="1876502411">
          <w:marLeft w:val="0"/>
          <w:marRight w:val="0"/>
          <w:marTop w:val="0"/>
          <w:marBottom w:val="0"/>
          <w:divBdr>
            <w:top w:val="none" w:sz="0" w:space="0" w:color="auto"/>
            <w:left w:val="none" w:sz="0" w:space="0" w:color="auto"/>
            <w:bottom w:val="none" w:sz="0" w:space="0" w:color="auto"/>
            <w:right w:val="none" w:sz="0" w:space="0" w:color="auto"/>
          </w:divBdr>
        </w:div>
        <w:div w:id="154957255">
          <w:marLeft w:val="0"/>
          <w:marRight w:val="0"/>
          <w:marTop w:val="0"/>
          <w:marBottom w:val="0"/>
          <w:divBdr>
            <w:top w:val="none" w:sz="0" w:space="0" w:color="auto"/>
            <w:left w:val="none" w:sz="0" w:space="0" w:color="auto"/>
            <w:bottom w:val="none" w:sz="0" w:space="0" w:color="auto"/>
            <w:right w:val="none" w:sz="0" w:space="0" w:color="auto"/>
          </w:divBdr>
        </w:div>
        <w:div w:id="120459624">
          <w:marLeft w:val="0"/>
          <w:marRight w:val="0"/>
          <w:marTop w:val="0"/>
          <w:marBottom w:val="0"/>
          <w:divBdr>
            <w:top w:val="none" w:sz="0" w:space="0" w:color="auto"/>
            <w:left w:val="none" w:sz="0" w:space="0" w:color="auto"/>
            <w:bottom w:val="none" w:sz="0" w:space="0" w:color="auto"/>
            <w:right w:val="none" w:sz="0" w:space="0" w:color="auto"/>
          </w:divBdr>
        </w:div>
      </w:divsChild>
    </w:div>
    <w:div w:id="1407876426">
      <w:bodyDiv w:val="1"/>
      <w:marLeft w:val="0"/>
      <w:marRight w:val="0"/>
      <w:marTop w:val="0"/>
      <w:marBottom w:val="0"/>
      <w:divBdr>
        <w:top w:val="none" w:sz="0" w:space="0" w:color="auto"/>
        <w:left w:val="none" w:sz="0" w:space="0" w:color="auto"/>
        <w:bottom w:val="none" w:sz="0" w:space="0" w:color="auto"/>
        <w:right w:val="none" w:sz="0" w:space="0" w:color="auto"/>
      </w:divBdr>
      <w:divsChild>
        <w:div w:id="1536775424">
          <w:marLeft w:val="0"/>
          <w:marRight w:val="0"/>
          <w:marTop w:val="0"/>
          <w:marBottom w:val="0"/>
          <w:divBdr>
            <w:top w:val="none" w:sz="0" w:space="0" w:color="auto"/>
            <w:left w:val="none" w:sz="0" w:space="0" w:color="auto"/>
            <w:bottom w:val="none" w:sz="0" w:space="0" w:color="auto"/>
            <w:right w:val="none" w:sz="0" w:space="0" w:color="auto"/>
          </w:divBdr>
        </w:div>
        <w:div w:id="55248961">
          <w:marLeft w:val="0"/>
          <w:marRight w:val="0"/>
          <w:marTop w:val="0"/>
          <w:marBottom w:val="0"/>
          <w:divBdr>
            <w:top w:val="none" w:sz="0" w:space="0" w:color="auto"/>
            <w:left w:val="none" w:sz="0" w:space="0" w:color="auto"/>
            <w:bottom w:val="none" w:sz="0" w:space="0" w:color="auto"/>
            <w:right w:val="none" w:sz="0" w:space="0" w:color="auto"/>
          </w:divBdr>
        </w:div>
        <w:div w:id="1001007205">
          <w:marLeft w:val="0"/>
          <w:marRight w:val="0"/>
          <w:marTop w:val="0"/>
          <w:marBottom w:val="0"/>
          <w:divBdr>
            <w:top w:val="none" w:sz="0" w:space="0" w:color="auto"/>
            <w:left w:val="none" w:sz="0" w:space="0" w:color="auto"/>
            <w:bottom w:val="none" w:sz="0" w:space="0" w:color="auto"/>
            <w:right w:val="none" w:sz="0" w:space="0" w:color="auto"/>
          </w:divBdr>
        </w:div>
        <w:div w:id="819804291">
          <w:marLeft w:val="0"/>
          <w:marRight w:val="0"/>
          <w:marTop w:val="0"/>
          <w:marBottom w:val="0"/>
          <w:divBdr>
            <w:top w:val="none" w:sz="0" w:space="0" w:color="auto"/>
            <w:left w:val="none" w:sz="0" w:space="0" w:color="auto"/>
            <w:bottom w:val="none" w:sz="0" w:space="0" w:color="auto"/>
            <w:right w:val="none" w:sz="0" w:space="0" w:color="auto"/>
          </w:divBdr>
        </w:div>
        <w:div w:id="265888920">
          <w:marLeft w:val="0"/>
          <w:marRight w:val="0"/>
          <w:marTop w:val="0"/>
          <w:marBottom w:val="0"/>
          <w:divBdr>
            <w:top w:val="none" w:sz="0" w:space="0" w:color="auto"/>
            <w:left w:val="none" w:sz="0" w:space="0" w:color="auto"/>
            <w:bottom w:val="none" w:sz="0" w:space="0" w:color="auto"/>
            <w:right w:val="none" w:sz="0" w:space="0" w:color="auto"/>
          </w:divBdr>
        </w:div>
        <w:div w:id="1895577438">
          <w:marLeft w:val="0"/>
          <w:marRight w:val="0"/>
          <w:marTop w:val="0"/>
          <w:marBottom w:val="0"/>
          <w:divBdr>
            <w:top w:val="none" w:sz="0" w:space="0" w:color="auto"/>
            <w:left w:val="none" w:sz="0" w:space="0" w:color="auto"/>
            <w:bottom w:val="none" w:sz="0" w:space="0" w:color="auto"/>
            <w:right w:val="none" w:sz="0" w:space="0" w:color="auto"/>
          </w:divBdr>
        </w:div>
        <w:div w:id="773865647">
          <w:marLeft w:val="0"/>
          <w:marRight w:val="0"/>
          <w:marTop w:val="0"/>
          <w:marBottom w:val="0"/>
          <w:divBdr>
            <w:top w:val="none" w:sz="0" w:space="0" w:color="auto"/>
            <w:left w:val="none" w:sz="0" w:space="0" w:color="auto"/>
            <w:bottom w:val="none" w:sz="0" w:space="0" w:color="auto"/>
            <w:right w:val="none" w:sz="0" w:space="0" w:color="auto"/>
          </w:divBdr>
        </w:div>
        <w:div w:id="73936421">
          <w:marLeft w:val="0"/>
          <w:marRight w:val="0"/>
          <w:marTop w:val="0"/>
          <w:marBottom w:val="0"/>
          <w:divBdr>
            <w:top w:val="none" w:sz="0" w:space="0" w:color="auto"/>
            <w:left w:val="none" w:sz="0" w:space="0" w:color="auto"/>
            <w:bottom w:val="none" w:sz="0" w:space="0" w:color="auto"/>
            <w:right w:val="none" w:sz="0" w:space="0" w:color="auto"/>
          </w:divBdr>
        </w:div>
      </w:divsChild>
    </w:div>
    <w:div w:id="1424298548">
      <w:bodyDiv w:val="1"/>
      <w:marLeft w:val="0"/>
      <w:marRight w:val="0"/>
      <w:marTop w:val="0"/>
      <w:marBottom w:val="0"/>
      <w:divBdr>
        <w:top w:val="none" w:sz="0" w:space="0" w:color="auto"/>
        <w:left w:val="none" w:sz="0" w:space="0" w:color="auto"/>
        <w:bottom w:val="none" w:sz="0" w:space="0" w:color="auto"/>
        <w:right w:val="none" w:sz="0" w:space="0" w:color="auto"/>
      </w:divBdr>
    </w:div>
    <w:div w:id="1429931867">
      <w:bodyDiv w:val="1"/>
      <w:marLeft w:val="0"/>
      <w:marRight w:val="0"/>
      <w:marTop w:val="0"/>
      <w:marBottom w:val="0"/>
      <w:divBdr>
        <w:top w:val="none" w:sz="0" w:space="0" w:color="auto"/>
        <w:left w:val="none" w:sz="0" w:space="0" w:color="auto"/>
        <w:bottom w:val="none" w:sz="0" w:space="0" w:color="auto"/>
        <w:right w:val="none" w:sz="0" w:space="0" w:color="auto"/>
      </w:divBdr>
      <w:divsChild>
        <w:div w:id="311914578">
          <w:marLeft w:val="0"/>
          <w:marRight w:val="0"/>
          <w:marTop w:val="0"/>
          <w:marBottom w:val="0"/>
          <w:divBdr>
            <w:top w:val="none" w:sz="0" w:space="0" w:color="auto"/>
            <w:left w:val="none" w:sz="0" w:space="0" w:color="auto"/>
            <w:bottom w:val="none" w:sz="0" w:space="0" w:color="auto"/>
            <w:right w:val="none" w:sz="0" w:space="0" w:color="auto"/>
          </w:divBdr>
        </w:div>
        <w:div w:id="743721057">
          <w:marLeft w:val="0"/>
          <w:marRight w:val="0"/>
          <w:marTop w:val="0"/>
          <w:marBottom w:val="0"/>
          <w:divBdr>
            <w:top w:val="none" w:sz="0" w:space="0" w:color="auto"/>
            <w:left w:val="none" w:sz="0" w:space="0" w:color="auto"/>
            <w:bottom w:val="none" w:sz="0" w:space="0" w:color="auto"/>
            <w:right w:val="none" w:sz="0" w:space="0" w:color="auto"/>
          </w:divBdr>
        </w:div>
        <w:div w:id="1036849399">
          <w:marLeft w:val="0"/>
          <w:marRight w:val="0"/>
          <w:marTop w:val="0"/>
          <w:marBottom w:val="0"/>
          <w:divBdr>
            <w:top w:val="none" w:sz="0" w:space="0" w:color="auto"/>
            <w:left w:val="none" w:sz="0" w:space="0" w:color="auto"/>
            <w:bottom w:val="none" w:sz="0" w:space="0" w:color="auto"/>
            <w:right w:val="none" w:sz="0" w:space="0" w:color="auto"/>
          </w:divBdr>
        </w:div>
        <w:div w:id="1559171751">
          <w:marLeft w:val="0"/>
          <w:marRight w:val="0"/>
          <w:marTop w:val="0"/>
          <w:marBottom w:val="0"/>
          <w:divBdr>
            <w:top w:val="none" w:sz="0" w:space="0" w:color="auto"/>
            <w:left w:val="none" w:sz="0" w:space="0" w:color="auto"/>
            <w:bottom w:val="none" w:sz="0" w:space="0" w:color="auto"/>
            <w:right w:val="none" w:sz="0" w:space="0" w:color="auto"/>
          </w:divBdr>
        </w:div>
        <w:div w:id="679429704">
          <w:marLeft w:val="0"/>
          <w:marRight w:val="0"/>
          <w:marTop w:val="0"/>
          <w:marBottom w:val="0"/>
          <w:divBdr>
            <w:top w:val="none" w:sz="0" w:space="0" w:color="auto"/>
            <w:left w:val="none" w:sz="0" w:space="0" w:color="auto"/>
            <w:bottom w:val="none" w:sz="0" w:space="0" w:color="auto"/>
            <w:right w:val="none" w:sz="0" w:space="0" w:color="auto"/>
          </w:divBdr>
        </w:div>
        <w:div w:id="1373456798">
          <w:marLeft w:val="0"/>
          <w:marRight w:val="0"/>
          <w:marTop w:val="0"/>
          <w:marBottom w:val="0"/>
          <w:divBdr>
            <w:top w:val="none" w:sz="0" w:space="0" w:color="auto"/>
            <w:left w:val="none" w:sz="0" w:space="0" w:color="auto"/>
            <w:bottom w:val="none" w:sz="0" w:space="0" w:color="auto"/>
            <w:right w:val="none" w:sz="0" w:space="0" w:color="auto"/>
          </w:divBdr>
        </w:div>
        <w:div w:id="1391339895">
          <w:marLeft w:val="0"/>
          <w:marRight w:val="0"/>
          <w:marTop w:val="0"/>
          <w:marBottom w:val="0"/>
          <w:divBdr>
            <w:top w:val="none" w:sz="0" w:space="0" w:color="auto"/>
            <w:left w:val="none" w:sz="0" w:space="0" w:color="auto"/>
            <w:bottom w:val="none" w:sz="0" w:space="0" w:color="auto"/>
            <w:right w:val="none" w:sz="0" w:space="0" w:color="auto"/>
          </w:divBdr>
        </w:div>
      </w:divsChild>
    </w:div>
    <w:div w:id="1435780958">
      <w:bodyDiv w:val="1"/>
      <w:marLeft w:val="0"/>
      <w:marRight w:val="0"/>
      <w:marTop w:val="0"/>
      <w:marBottom w:val="0"/>
      <w:divBdr>
        <w:top w:val="none" w:sz="0" w:space="0" w:color="auto"/>
        <w:left w:val="none" w:sz="0" w:space="0" w:color="auto"/>
        <w:bottom w:val="none" w:sz="0" w:space="0" w:color="auto"/>
        <w:right w:val="none" w:sz="0" w:space="0" w:color="auto"/>
      </w:divBdr>
      <w:divsChild>
        <w:div w:id="998115117">
          <w:marLeft w:val="0"/>
          <w:marRight w:val="0"/>
          <w:marTop w:val="0"/>
          <w:marBottom w:val="0"/>
          <w:divBdr>
            <w:top w:val="none" w:sz="0" w:space="0" w:color="auto"/>
            <w:left w:val="none" w:sz="0" w:space="0" w:color="auto"/>
            <w:bottom w:val="none" w:sz="0" w:space="0" w:color="auto"/>
            <w:right w:val="none" w:sz="0" w:space="0" w:color="auto"/>
          </w:divBdr>
        </w:div>
        <w:div w:id="1198349594">
          <w:marLeft w:val="0"/>
          <w:marRight w:val="0"/>
          <w:marTop w:val="0"/>
          <w:marBottom w:val="0"/>
          <w:divBdr>
            <w:top w:val="none" w:sz="0" w:space="0" w:color="auto"/>
            <w:left w:val="none" w:sz="0" w:space="0" w:color="auto"/>
            <w:bottom w:val="none" w:sz="0" w:space="0" w:color="auto"/>
            <w:right w:val="none" w:sz="0" w:space="0" w:color="auto"/>
          </w:divBdr>
        </w:div>
      </w:divsChild>
    </w:div>
    <w:div w:id="1484086254">
      <w:bodyDiv w:val="1"/>
      <w:marLeft w:val="0"/>
      <w:marRight w:val="0"/>
      <w:marTop w:val="0"/>
      <w:marBottom w:val="0"/>
      <w:divBdr>
        <w:top w:val="none" w:sz="0" w:space="0" w:color="auto"/>
        <w:left w:val="none" w:sz="0" w:space="0" w:color="auto"/>
        <w:bottom w:val="none" w:sz="0" w:space="0" w:color="auto"/>
        <w:right w:val="none" w:sz="0" w:space="0" w:color="auto"/>
      </w:divBdr>
      <w:divsChild>
        <w:div w:id="1434781007">
          <w:marLeft w:val="0"/>
          <w:marRight w:val="0"/>
          <w:marTop w:val="0"/>
          <w:marBottom w:val="0"/>
          <w:divBdr>
            <w:top w:val="none" w:sz="0" w:space="0" w:color="auto"/>
            <w:left w:val="none" w:sz="0" w:space="0" w:color="auto"/>
            <w:bottom w:val="none" w:sz="0" w:space="0" w:color="auto"/>
            <w:right w:val="none" w:sz="0" w:space="0" w:color="auto"/>
          </w:divBdr>
        </w:div>
        <w:div w:id="512498348">
          <w:marLeft w:val="0"/>
          <w:marRight w:val="0"/>
          <w:marTop w:val="0"/>
          <w:marBottom w:val="0"/>
          <w:divBdr>
            <w:top w:val="none" w:sz="0" w:space="0" w:color="auto"/>
            <w:left w:val="none" w:sz="0" w:space="0" w:color="auto"/>
            <w:bottom w:val="none" w:sz="0" w:space="0" w:color="auto"/>
            <w:right w:val="none" w:sz="0" w:space="0" w:color="auto"/>
          </w:divBdr>
        </w:div>
      </w:divsChild>
    </w:div>
    <w:div w:id="1491676469">
      <w:bodyDiv w:val="1"/>
      <w:marLeft w:val="0"/>
      <w:marRight w:val="0"/>
      <w:marTop w:val="0"/>
      <w:marBottom w:val="0"/>
      <w:divBdr>
        <w:top w:val="none" w:sz="0" w:space="0" w:color="auto"/>
        <w:left w:val="none" w:sz="0" w:space="0" w:color="auto"/>
        <w:bottom w:val="none" w:sz="0" w:space="0" w:color="auto"/>
        <w:right w:val="none" w:sz="0" w:space="0" w:color="auto"/>
      </w:divBdr>
    </w:div>
    <w:div w:id="1515413322">
      <w:bodyDiv w:val="1"/>
      <w:marLeft w:val="0"/>
      <w:marRight w:val="0"/>
      <w:marTop w:val="0"/>
      <w:marBottom w:val="0"/>
      <w:divBdr>
        <w:top w:val="none" w:sz="0" w:space="0" w:color="auto"/>
        <w:left w:val="none" w:sz="0" w:space="0" w:color="auto"/>
        <w:bottom w:val="none" w:sz="0" w:space="0" w:color="auto"/>
        <w:right w:val="none" w:sz="0" w:space="0" w:color="auto"/>
      </w:divBdr>
      <w:divsChild>
        <w:div w:id="349382866">
          <w:marLeft w:val="0"/>
          <w:marRight w:val="0"/>
          <w:marTop w:val="0"/>
          <w:marBottom w:val="0"/>
          <w:divBdr>
            <w:top w:val="none" w:sz="0" w:space="0" w:color="auto"/>
            <w:left w:val="none" w:sz="0" w:space="0" w:color="auto"/>
            <w:bottom w:val="none" w:sz="0" w:space="0" w:color="auto"/>
            <w:right w:val="none" w:sz="0" w:space="0" w:color="auto"/>
          </w:divBdr>
        </w:div>
        <w:div w:id="362755224">
          <w:marLeft w:val="0"/>
          <w:marRight w:val="0"/>
          <w:marTop w:val="0"/>
          <w:marBottom w:val="0"/>
          <w:divBdr>
            <w:top w:val="none" w:sz="0" w:space="0" w:color="auto"/>
            <w:left w:val="none" w:sz="0" w:space="0" w:color="auto"/>
            <w:bottom w:val="none" w:sz="0" w:space="0" w:color="auto"/>
            <w:right w:val="none" w:sz="0" w:space="0" w:color="auto"/>
          </w:divBdr>
        </w:div>
        <w:div w:id="899095118">
          <w:marLeft w:val="0"/>
          <w:marRight w:val="0"/>
          <w:marTop w:val="0"/>
          <w:marBottom w:val="0"/>
          <w:divBdr>
            <w:top w:val="none" w:sz="0" w:space="0" w:color="auto"/>
            <w:left w:val="none" w:sz="0" w:space="0" w:color="auto"/>
            <w:bottom w:val="none" w:sz="0" w:space="0" w:color="auto"/>
            <w:right w:val="none" w:sz="0" w:space="0" w:color="auto"/>
          </w:divBdr>
        </w:div>
        <w:div w:id="894857113">
          <w:marLeft w:val="0"/>
          <w:marRight w:val="0"/>
          <w:marTop w:val="0"/>
          <w:marBottom w:val="0"/>
          <w:divBdr>
            <w:top w:val="none" w:sz="0" w:space="0" w:color="auto"/>
            <w:left w:val="none" w:sz="0" w:space="0" w:color="auto"/>
            <w:bottom w:val="none" w:sz="0" w:space="0" w:color="auto"/>
            <w:right w:val="none" w:sz="0" w:space="0" w:color="auto"/>
          </w:divBdr>
        </w:div>
      </w:divsChild>
    </w:div>
    <w:div w:id="1520580040">
      <w:bodyDiv w:val="1"/>
      <w:marLeft w:val="0"/>
      <w:marRight w:val="0"/>
      <w:marTop w:val="0"/>
      <w:marBottom w:val="0"/>
      <w:divBdr>
        <w:top w:val="none" w:sz="0" w:space="0" w:color="auto"/>
        <w:left w:val="none" w:sz="0" w:space="0" w:color="auto"/>
        <w:bottom w:val="none" w:sz="0" w:space="0" w:color="auto"/>
        <w:right w:val="none" w:sz="0" w:space="0" w:color="auto"/>
      </w:divBdr>
    </w:div>
    <w:div w:id="1527910931">
      <w:bodyDiv w:val="1"/>
      <w:marLeft w:val="0"/>
      <w:marRight w:val="0"/>
      <w:marTop w:val="0"/>
      <w:marBottom w:val="0"/>
      <w:divBdr>
        <w:top w:val="none" w:sz="0" w:space="0" w:color="auto"/>
        <w:left w:val="none" w:sz="0" w:space="0" w:color="auto"/>
        <w:bottom w:val="none" w:sz="0" w:space="0" w:color="auto"/>
        <w:right w:val="none" w:sz="0" w:space="0" w:color="auto"/>
      </w:divBdr>
      <w:divsChild>
        <w:div w:id="1939827224">
          <w:marLeft w:val="0"/>
          <w:marRight w:val="0"/>
          <w:marTop w:val="0"/>
          <w:marBottom w:val="0"/>
          <w:divBdr>
            <w:top w:val="none" w:sz="0" w:space="0" w:color="auto"/>
            <w:left w:val="none" w:sz="0" w:space="0" w:color="auto"/>
            <w:bottom w:val="none" w:sz="0" w:space="0" w:color="auto"/>
            <w:right w:val="none" w:sz="0" w:space="0" w:color="auto"/>
          </w:divBdr>
        </w:div>
        <w:div w:id="864292891">
          <w:marLeft w:val="0"/>
          <w:marRight w:val="0"/>
          <w:marTop w:val="0"/>
          <w:marBottom w:val="0"/>
          <w:divBdr>
            <w:top w:val="none" w:sz="0" w:space="0" w:color="auto"/>
            <w:left w:val="none" w:sz="0" w:space="0" w:color="auto"/>
            <w:bottom w:val="none" w:sz="0" w:space="0" w:color="auto"/>
            <w:right w:val="none" w:sz="0" w:space="0" w:color="auto"/>
          </w:divBdr>
        </w:div>
        <w:div w:id="1542286128">
          <w:marLeft w:val="0"/>
          <w:marRight w:val="0"/>
          <w:marTop w:val="0"/>
          <w:marBottom w:val="0"/>
          <w:divBdr>
            <w:top w:val="none" w:sz="0" w:space="0" w:color="auto"/>
            <w:left w:val="none" w:sz="0" w:space="0" w:color="auto"/>
            <w:bottom w:val="none" w:sz="0" w:space="0" w:color="auto"/>
            <w:right w:val="none" w:sz="0" w:space="0" w:color="auto"/>
          </w:divBdr>
        </w:div>
        <w:div w:id="635909855">
          <w:marLeft w:val="0"/>
          <w:marRight w:val="0"/>
          <w:marTop w:val="0"/>
          <w:marBottom w:val="0"/>
          <w:divBdr>
            <w:top w:val="none" w:sz="0" w:space="0" w:color="auto"/>
            <w:left w:val="none" w:sz="0" w:space="0" w:color="auto"/>
            <w:bottom w:val="none" w:sz="0" w:space="0" w:color="auto"/>
            <w:right w:val="none" w:sz="0" w:space="0" w:color="auto"/>
          </w:divBdr>
        </w:div>
        <w:div w:id="737555945">
          <w:marLeft w:val="0"/>
          <w:marRight w:val="0"/>
          <w:marTop w:val="0"/>
          <w:marBottom w:val="0"/>
          <w:divBdr>
            <w:top w:val="none" w:sz="0" w:space="0" w:color="auto"/>
            <w:left w:val="none" w:sz="0" w:space="0" w:color="auto"/>
            <w:bottom w:val="none" w:sz="0" w:space="0" w:color="auto"/>
            <w:right w:val="none" w:sz="0" w:space="0" w:color="auto"/>
          </w:divBdr>
        </w:div>
        <w:div w:id="1445688024">
          <w:marLeft w:val="0"/>
          <w:marRight w:val="0"/>
          <w:marTop w:val="0"/>
          <w:marBottom w:val="0"/>
          <w:divBdr>
            <w:top w:val="none" w:sz="0" w:space="0" w:color="auto"/>
            <w:left w:val="none" w:sz="0" w:space="0" w:color="auto"/>
            <w:bottom w:val="none" w:sz="0" w:space="0" w:color="auto"/>
            <w:right w:val="none" w:sz="0" w:space="0" w:color="auto"/>
          </w:divBdr>
        </w:div>
        <w:div w:id="1678000206">
          <w:marLeft w:val="0"/>
          <w:marRight w:val="0"/>
          <w:marTop w:val="0"/>
          <w:marBottom w:val="0"/>
          <w:divBdr>
            <w:top w:val="none" w:sz="0" w:space="0" w:color="auto"/>
            <w:left w:val="none" w:sz="0" w:space="0" w:color="auto"/>
            <w:bottom w:val="none" w:sz="0" w:space="0" w:color="auto"/>
            <w:right w:val="none" w:sz="0" w:space="0" w:color="auto"/>
          </w:divBdr>
        </w:div>
        <w:div w:id="2033796212">
          <w:marLeft w:val="0"/>
          <w:marRight w:val="0"/>
          <w:marTop w:val="0"/>
          <w:marBottom w:val="0"/>
          <w:divBdr>
            <w:top w:val="none" w:sz="0" w:space="0" w:color="auto"/>
            <w:left w:val="none" w:sz="0" w:space="0" w:color="auto"/>
            <w:bottom w:val="none" w:sz="0" w:space="0" w:color="auto"/>
            <w:right w:val="none" w:sz="0" w:space="0" w:color="auto"/>
          </w:divBdr>
        </w:div>
        <w:div w:id="658077839">
          <w:marLeft w:val="0"/>
          <w:marRight w:val="0"/>
          <w:marTop w:val="0"/>
          <w:marBottom w:val="0"/>
          <w:divBdr>
            <w:top w:val="none" w:sz="0" w:space="0" w:color="auto"/>
            <w:left w:val="none" w:sz="0" w:space="0" w:color="auto"/>
            <w:bottom w:val="none" w:sz="0" w:space="0" w:color="auto"/>
            <w:right w:val="none" w:sz="0" w:space="0" w:color="auto"/>
          </w:divBdr>
        </w:div>
        <w:div w:id="754522296">
          <w:marLeft w:val="0"/>
          <w:marRight w:val="0"/>
          <w:marTop w:val="0"/>
          <w:marBottom w:val="0"/>
          <w:divBdr>
            <w:top w:val="none" w:sz="0" w:space="0" w:color="auto"/>
            <w:left w:val="none" w:sz="0" w:space="0" w:color="auto"/>
            <w:bottom w:val="none" w:sz="0" w:space="0" w:color="auto"/>
            <w:right w:val="none" w:sz="0" w:space="0" w:color="auto"/>
          </w:divBdr>
        </w:div>
        <w:div w:id="1531527417">
          <w:marLeft w:val="0"/>
          <w:marRight w:val="0"/>
          <w:marTop w:val="0"/>
          <w:marBottom w:val="0"/>
          <w:divBdr>
            <w:top w:val="none" w:sz="0" w:space="0" w:color="auto"/>
            <w:left w:val="none" w:sz="0" w:space="0" w:color="auto"/>
            <w:bottom w:val="none" w:sz="0" w:space="0" w:color="auto"/>
            <w:right w:val="none" w:sz="0" w:space="0" w:color="auto"/>
          </w:divBdr>
        </w:div>
        <w:div w:id="931620520">
          <w:marLeft w:val="0"/>
          <w:marRight w:val="0"/>
          <w:marTop w:val="0"/>
          <w:marBottom w:val="0"/>
          <w:divBdr>
            <w:top w:val="none" w:sz="0" w:space="0" w:color="auto"/>
            <w:left w:val="none" w:sz="0" w:space="0" w:color="auto"/>
            <w:bottom w:val="none" w:sz="0" w:space="0" w:color="auto"/>
            <w:right w:val="none" w:sz="0" w:space="0" w:color="auto"/>
          </w:divBdr>
        </w:div>
      </w:divsChild>
    </w:div>
    <w:div w:id="1593197068">
      <w:bodyDiv w:val="1"/>
      <w:marLeft w:val="0"/>
      <w:marRight w:val="0"/>
      <w:marTop w:val="0"/>
      <w:marBottom w:val="0"/>
      <w:divBdr>
        <w:top w:val="none" w:sz="0" w:space="0" w:color="auto"/>
        <w:left w:val="none" w:sz="0" w:space="0" w:color="auto"/>
        <w:bottom w:val="none" w:sz="0" w:space="0" w:color="auto"/>
        <w:right w:val="none" w:sz="0" w:space="0" w:color="auto"/>
      </w:divBdr>
      <w:divsChild>
        <w:div w:id="1805344034">
          <w:marLeft w:val="0"/>
          <w:marRight w:val="0"/>
          <w:marTop w:val="0"/>
          <w:marBottom w:val="0"/>
          <w:divBdr>
            <w:top w:val="none" w:sz="0" w:space="0" w:color="auto"/>
            <w:left w:val="none" w:sz="0" w:space="0" w:color="auto"/>
            <w:bottom w:val="none" w:sz="0" w:space="0" w:color="auto"/>
            <w:right w:val="none" w:sz="0" w:space="0" w:color="auto"/>
          </w:divBdr>
        </w:div>
        <w:div w:id="1975402299">
          <w:marLeft w:val="0"/>
          <w:marRight w:val="0"/>
          <w:marTop w:val="0"/>
          <w:marBottom w:val="0"/>
          <w:divBdr>
            <w:top w:val="none" w:sz="0" w:space="0" w:color="auto"/>
            <w:left w:val="none" w:sz="0" w:space="0" w:color="auto"/>
            <w:bottom w:val="none" w:sz="0" w:space="0" w:color="auto"/>
            <w:right w:val="none" w:sz="0" w:space="0" w:color="auto"/>
          </w:divBdr>
        </w:div>
        <w:div w:id="1136992661">
          <w:marLeft w:val="0"/>
          <w:marRight w:val="0"/>
          <w:marTop w:val="0"/>
          <w:marBottom w:val="0"/>
          <w:divBdr>
            <w:top w:val="none" w:sz="0" w:space="0" w:color="auto"/>
            <w:left w:val="none" w:sz="0" w:space="0" w:color="auto"/>
            <w:bottom w:val="none" w:sz="0" w:space="0" w:color="auto"/>
            <w:right w:val="none" w:sz="0" w:space="0" w:color="auto"/>
          </w:divBdr>
        </w:div>
        <w:div w:id="1566256868">
          <w:marLeft w:val="0"/>
          <w:marRight w:val="0"/>
          <w:marTop w:val="0"/>
          <w:marBottom w:val="0"/>
          <w:divBdr>
            <w:top w:val="none" w:sz="0" w:space="0" w:color="auto"/>
            <w:left w:val="none" w:sz="0" w:space="0" w:color="auto"/>
            <w:bottom w:val="none" w:sz="0" w:space="0" w:color="auto"/>
            <w:right w:val="none" w:sz="0" w:space="0" w:color="auto"/>
          </w:divBdr>
        </w:div>
        <w:div w:id="75830005">
          <w:marLeft w:val="0"/>
          <w:marRight w:val="0"/>
          <w:marTop w:val="0"/>
          <w:marBottom w:val="0"/>
          <w:divBdr>
            <w:top w:val="none" w:sz="0" w:space="0" w:color="auto"/>
            <w:left w:val="none" w:sz="0" w:space="0" w:color="auto"/>
            <w:bottom w:val="none" w:sz="0" w:space="0" w:color="auto"/>
            <w:right w:val="none" w:sz="0" w:space="0" w:color="auto"/>
          </w:divBdr>
        </w:div>
        <w:div w:id="1377003663">
          <w:marLeft w:val="0"/>
          <w:marRight w:val="0"/>
          <w:marTop w:val="0"/>
          <w:marBottom w:val="0"/>
          <w:divBdr>
            <w:top w:val="none" w:sz="0" w:space="0" w:color="auto"/>
            <w:left w:val="none" w:sz="0" w:space="0" w:color="auto"/>
            <w:bottom w:val="none" w:sz="0" w:space="0" w:color="auto"/>
            <w:right w:val="none" w:sz="0" w:space="0" w:color="auto"/>
          </w:divBdr>
        </w:div>
      </w:divsChild>
    </w:div>
    <w:div w:id="1600335994">
      <w:bodyDiv w:val="1"/>
      <w:marLeft w:val="0"/>
      <w:marRight w:val="0"/>
      <w:marTop w:val="0"/>
      <w:marBottom w:val="0"/>
      <w:divBdr>
        <w:top w:val="none" w:sz="0" w:space="0" w:color="auto"/>
        <w:left w:val="none" w:sz="0" w:space="0" w:color="auto"/>
        <w:bottom w:val="none" w:sz="0" w:space="0" w:color="auto"/>
        <w:right w:val="none" w:sz="0" w:space="0" w:color="auto"/>
      </w:divBdr>
    </w:div>
    <w:div w:id="1618020252">
      <w:bodyDiv w:val="1"/>
      <w:marLeft w:val="0"/>
      <w:marRight w:val="0"/>
      <w:marTop w:val="0"/>
      <w:marBottom w:val="0"/>
      <w:divBdr>
        <w:top w:val="none" w:sz="0" w:space="0" w:color="auto"/>
        <w:left w:val="none" w:sz="0" w:space="0" w:color="auto"/>
        <w:bottom w:val="none" w:sz="0" w:space="0" w:color="auto"/>
        <w:right w:val="none" w:sz="0" w:space="0" w:color="auto"/>
      </w:divBdr>
      <w:divsChild>
        <w:div w:id="2105612223">
          <w:marLeft w:val="0"/>
          <w:marRight w:val="0"/>
          <w:marTop w:val="0"/>
          <w:marBottom w:val="0"/>
          <w:divBdr>
            <w:top w:val="none" w:sz="0" w:space="0" w:color="auto"/>
            <w:left w:val="none" w:sz="0" w:space="0" w:color="auto"/>
            <w:bottom w:val="none" w:sz="0" w:space="0" w:color="auto"/>
            <w:right w:val="none" w:sz="0" w:space="0" w:color="auto"/>
          </w:divBdr>
        </w:div>
        <w:div w:id="29645724">
          <w:marLeft w:val="0"/>
          <w:marRight w:val="0"/>
          <w:marTop w:val="0"/>
          <w:marBottom w:val="0"/>
          <w:divBdr>
            <w:top w:val="none" w:sz="0" w:space="0" w:color="auto"/>
            <w:left w:val="none" w:sz="0" w:space="0" w:color="auto"/>
            <w:bottom w:val="none" w:sz="0" w:space="0" w:color="auto"/>
            <w:right w:val="none" w:sz="0" w:space="0" w:color="auto"/>
          </w:divBdr>
        </w:div>
        <w:div w:id="359597452">
          <w:marLeft w:val="0"/>
          <w:marRight w:val="0"/>
          <w:marTop w:val="0"/>
          <w:marBottom w:val="0"/>
          <w:divBdr>
            <w:top w:val="none" w:sz="0" w:space="0" w:color="auto"/>
            <w:left w:val="none" w:sz="0" w:space="0" w:color="auto"/>
            <w:bottom w:val="none" w:sz="0" w:space="0" w:color="auto"/>
            <w:right w:val="none" w:sz="0" w:space="0" w:color="auto"/>
          </w:divBdr>
        </w:div>
        <w:div w:id="1572814016">
          <w:marLeft w:val="0"/>
          <w:marRight w:val="0"/>
          <w:marTop w:val="0"/>
          <w:marBottom w:val="0"/>
          <w:divBdr>
            <w:top w:val="none" w:sz="0" w:space="0" w:color="auto"/>
            <w:left w:val="none" w:sz="0" w:space="0" w:color="auto"/>
            <w:bottom w:val="none" w:sz="0" w:space="0" w:color="auto"/>
            <w:right w:val="none" w:sz="0" w:space="0" w:color="auto"/>
          </w:divBdr>
        </w:div>
        <w:div w:id="490565361">
          <w:marLeft w:val="0"/>
          <w:marRight w:val="0"/>
          <w:marTop w:val="0"/>
          <w:marBottom w:val="0"/>
          <w:divBdr>
            <w:top w:val="none" w:sz="0" w:space="0" w:color="auto"/>
            <w:left w:val="none" w:sz="0" w:space="0" w:color="auto"/>
            <w:bottom w:val="none" w:sz="0" w:space="0" w:color="auto"/>
            <w:right w:val="none" w:sz="0" w:space="0" w:color="auto"/>
          </w:divBdr>
        </w:div>
        <w:div w:id="1013919646">
          <w:marLeft w:val="0"/>
          <w:marRight w:val="0"/>
          <w:marTop w:val="0"/>
          <w:marBottom w:val="0"/>
          <w:divBdr>
            <w:top w:val="none" w:sz="0" w:space="0" w:color="auto"/>
            <w:left w:val="none" w:sz="0" w:space="0" w:color="auto"/>
            <w:bottom w:val="none" w:sz="0" w:space="0" w:color="auto"/>
            <w:right w:val="none" w:sz="0" w:space="0" w:color="auto"/>
          </w:divBdr>
        </w:div>
        <w:div w:id="1545750818">
          <w:marLeft w:val="0"/>
          <w:marRight w:val="0"/>
          <w:marTop w:val="0"/>
          <w:marBottom w:val="0"/>
          <w:divBdr>
            <w:top w:val="none" w:sz="0" w:space="0" w:color="auto"/>
            <w:left w:val="none" w:sz="0" w:space="0" w:color="auto"/>
            <w:bottom w:val="none" w:sz="0" w:space="0" w:color="auto"/>
            <w:right w:val="none" w:sz="0" w:space="0" w:color="auto"/>
          </w:divBdr>
        </w:div>
        <w:div w:id="1146509655">
          <w:marLeft w:val="0"/>
          <w:marRight w:val="0"/>
          <w:marTop w:val="0"/>
          <w:marBottom w:val="0"/>
          <w:divBdr>
            <w:top w:val="none" w:sz="0" w:space="0" w:color="auto"/>
            <w:left w:val="none" w:sz="0" w:space="0" w:color="auto"/>
            <w:bottom w:val="none" w:sz="0" w:space="0" w:color="auto"/>
            <w:right w:val="none" w:sz="0" w:space="0" w:color="auto"/>
          </w:divBdr>
        </w:div>
        <w:div w:id="96562198">
          <w:marLeft w:val="0"/>
          <w:marRight w:val="0"/>
          <w:marTop w:val="0"/>
          <w:marBottom w:val="0"/>
          <w:divBdr>
            <w:top w:val="none" w:sz="0" w:space="0" w:color="auto"/>
            <w:left w:val="none" w:sz="0" w:space="0" w:color="auto"/>
            <w:bottom w:val="none" w:sz="0" w:space="0" w:color="auto"/>
            <w:right w:val="none" w:sz="0" w:space="0" w:color="auto"/>
          </w:divBdr>
        </w:div>
        <w:div w:id="867253498">
          <w:marLeft w:val="0"/>
          <w:marRight w:val="0"/>
          <w:marTop w:val="0"/>
          <w:marBottom w:val="0"/>
          <w:divBdr>
            <w:top w:val="none" w:sz="0" w:space="0" w:color="auto"/>
            <w:left w:val="none" w:sz="0" w:space="0" w:color="auto"/>
            <w:bottom w:val="none" w:sz="0" w:space="0" w:color="auto"/>
            <w:right w:val="none" w:sz="0" w:space="0" w:color="auto"/>
          </w:divBdr>
        </w:div>
        <w:div w:id="1811559158">
          <w:marLeft w:val="0"/>
          <w:marRight w:val="0"/>
          <w:marTop w:val="0"/>
          <w:marBottom w:val="0"/>
          <w:divBdr>
            <w:top w:val="none" w:sz="0" w:space="0" w:color="auto"/>
            <w:left w:val="none" w:sz="0" w:space="0" w:color="auto"/>
            <w:bottom w:val="none" w:sz="0" w:space="0" w:color="auto"/>
            <w:right w:val="none" w:sz="0" w:space="0" w:color="auto"/>
          </w:divBdr>
        </w:div>
        <w:div w:id="381369519">
          <w:marLeft w:val="0"/>
          <w:marRight w:val="0"/>
          <w:marTop w:val="0"/>
          <w:marBottom w:val="0"/>
          <w:divBdr>
            <w:top w:val="none" w:sz="0" w:space="0" w:color="auto"/>
            <w:left w:val="none" w:sz="0" w:space="0" w:color="auto"/>
            <w:bottom w:val="none" w:sz="0" w:space="0" w:color="auto"/>
            <w:right w:val="none" w:sz="0" w:space="0" w:color="auto"/>
          </w:divBdr>
        </w:div>
        <w:div w:id="357312883">
          <w:marLeft w:val="0"/>
          <w:marRight w:val="0"/>
          <w:marTop w:val="0"/>
          <w:marBottom w:val="0"/>
          <w:divBdr>
            <w:top w:val="none" w:sz="0" w:space="0" w:color="auto"/>
            <w:left w:val="none" w:sz="0" w:space="0" w:color="auto"/>
            <w:bottom w:val="none" w:sz="0" w:space="0" w:color="auto"/>
            <w:right w:val="none" w:sz="0" w:space="0" w:color="auto"/>
          </w:divBdr>
        </w:div>
        <w:div w:id="719862388">
          <w:marLeft w:val="0"/>
          <w:marRight w:val="0"/>
          <w:marTop w:val="0"/>
          <w:marBottom w:val="0"/>
          <w:divBdr>
            <w:top w:val="none" w:sz="0" w:space="0" w:color="auto"/>
            <w:left w:val="none" w:sz="0" w:space="0" w:color="auto"/>
            <w:bottom w:val="none" w:sz="0" w:space="0" w:color="auto"/>
            <w:right w:val="none" w:sz="0" w:space="0" w:color="auto"/>
          </w:divBdr>
        </w:div>
        <w:div w:id="412090841">
          <w:marLeft w:val="0"/>
          <w:marRight w:val="0"/>
          <w:marTop w:val="0"/>
          <w:marBottom w:val="0"/>
          <w:divBdr>
            <w:top w:val="none" w:sz="0" w:space="0" w:color="auto"/>
            <w:left w:val="none" w:sz="0" w:space="0" w:color="auto"/>
            <w:bottom w:val="none" w:sz="0" w:space="0" w:color="auto"/>
            <w:right w:val="none" w:sz="0" w:space="0" w:color="auto"/>
          </w:divBdr>
        </w:div>
      </w:divsChild>
    </w:div>
    <w:div w:id="1625888988">
      <w:bodyDiv w:val="1"/>
      <w:marLeft w:val="0"/>
      <w:marRight w:val="0"/>
      <w:marTop w:val="0"/>
      <w:marBottom w:val="0"/>
      <w:divBdr>
        <w:top w:val="none" w:sz="0" w:space="0" w:color="auto"/>
        <w:left w:val="none" w:sz="0" w:space="0" w:color="auto"/>
        <w:bottom w:val="none" w:sz="0" w:space="0" w:color="auto"/>
        <w:right w:val="none" w:sz="0" w:space="0" w:color="auto"/>
      </w:divBdr>
      <w:divsChild>
        <w:div w:id="809590951">
          <w:marLeft w:val="0"/>
          <w:marRight w:val="0"/>
          <w:marTop w:val="0"/>
          <w:marBottom w:val="0"/>
          <w:divBdr>
            <w:top w:val="none" w:sz="0" w:space="0" w:color="auto"/>
            <w:left w:val="none" w:sz="0" w:space="0" w:color="auto"/>
            <w:bottom w:val="none" w:sz="0" w:space="0" w:color="auto"/>
            <w:right w:val="none" w:sz="0" w:space="0" w:color="auto"/>
          </w:divBdr>
        </w:div>
        <w:div w:id="2029065593">
          <w:marLeft w:val="0"/>
          <w:marRight w:val="0"/>
          <w:marTop w:val="0"/>
          <w:marBottom w:val="0"/>
          <w:divBdr>
            <w:top w:val="none" w:sz="0" w:space="0" w:color="auto"/>
            <w:left w:val="none" w:sz="0" w:space="0" w:color="auto"/>
            <w:bottom w:val="none" w:sz="0" w:space="0" w:color="auto"/>
            <w:right w:val="none" w:sz="0" w:space="0" w:color="auto"/>
          </w:divBdr>
        </w:div>
      </w:divsChild>
    </w:div>
    <w:div w:id="1641878742">
      <w:bodyDiv w:val="1"/>
      <w:marLeft w:val="0"/>
      <w:marRight w:val="0"/>
      <w:marTop w:val="0"/>
      <w:marBottom w:val="0"/>
      <w:divBdr>
        <w:top w:val="none" w:sz="0" w:space="0" w:color="auto"/>
        <w:left w:val="none" w:sz="0" w:space="0" w:color="auto"/>
        <w:bottom w:val="none" w:sz="0" w:space="0" w:color="auto"/>
        <w:right w:val="none" w:sz="0" w:space="0" w:color="auto"/>
      </w:divBdr>
      <w:divsChild>
        <w:div w:id="459538768">
          <w:marLeft w:val="0"/>
          <w:marRight w:val="0"/>
          <w:marTop w:val="0"/>
          <w:marBottom w:val="0"/>
          <w:divBdr>
            <w:top w:val="none" w:sz="0" w:space="0" w:color="auto"/>
            <w:left w:val="none" w:sz="0" w:space="0" w:color="auto"/>
            <w:bottom w:val="none" w:sz="0" w:space="0" w:color="auto"/>
            <w:right w:val="none" w:sz="0" w:space="0" w:color="auto"/>
          </w:divBdr>
          <w:divsChild>
            <w:div w:id="1068964152">
              <w:marLeft w:val="0"/>
              <w:marRight w:val="0"/>
              <w:marTop w:val="0"/>
              <w:marBottom w:val="0"/>
              <w:divBdr>
                <w:top w:val="none" w:sz="0" w:space="0" w:color="auto"/>
                <w:left w:val="none" w:sz="0" w:space="0" w:color="auto"/>
                <w:bottom w:val="none" w:sz="0" w:space="0" w:color="auto"/>
                <w:right w:val="none" w:sz="0" w:space="0" w:color="auto"/>
              </w:divBdr>
              <w:divsChild>
                <w:div w:id="1392462667">
                  <w:marLeft w:val="0"/>
                  <w:marRight w:val="0"/>
                  <w:marTop w:val="0"/>
                  <w:marBottom w:val="0"/>
                  <w:divBdr>
                    <w:top w:val="single" w:sz="6" w:space="0" w:color="E8E9EB"/>
                    <w:left w:val="single" w:sz="6" w:space="0" w:color="E8E9EB"/>
                    <w:bottom w:val="single" w:sz="6" w:space="0" w:color="E8E9EB"/>
                    <w:right w:val="single" w:sz="6" w:space="0" w:color="E8E9EB"/>
                  </w:divBdr>
                  <w:divsChild>
                    <w:div w:id="2141995398">
                      <w:marLeft w:val="0"/>
                      <w:marRight w:val="0"/>
                      <w:marTop w:val="0"/>
                      <w:marBottom w:val="0"/>
                      <w:divBdr>
                        <w:top w:val="none" w:sz="0" w:space="0" w:color="auto"/>
                        <w:left w:val="none" w:sz="0" w:space="0" w:color="auto"/>
                        <w:bottom w:val="none" w:sz="0" w:space="0" w:color="auto"/>
                        <w:right w:val="none" w:sz="0" w:space="0" w:color="auto"/>
                      </w:divBdr>
                      <w:divsChild>
                        <w:div w:id="1329791546">
                          <w:marLeft w:val="0"/>
                          <w:marRight w:val="0"/>
                          <w:marTop w:val="0"/>
                          <w:marBottom w:val="0"/>
                          <w:divBdr>
                            <w:top w:val="none" w:sz="0" w:space="0" w:color="auto"/>
                            <w:left w:val="none" w:sz="0" w:space="0" w:color="auto"/>
                            <w:bottom w:val="none" w:sz="0" w:space="0" w:color="auto"/>
                            <w:right w:val="none" w:sz="0" w:space="0" w:color="auto"/>
                          </w:divBdr>
                        </w:div>
                        <w:div w:id="1811903473">
                          <w:marLeft w:val="0"/>
                          <w:marRight w:val="0"/>
                          <w:marTop w:val="0"/>
                          <w:marBottom w:val="0"/>
                          <w:divBdr>
                            <w:top w:val="none" w:sz="0" w:space="0" w:color="auto"/>
                            <w:left w:val="none" w:sz="0" w:space="0" w:color="auto"/>
                            <w:bottom w:val="none" w:sz="0" w:space="0" w:color="auto"/>
                            <w:right w:val="none" w:sz="0" w:space="0" w:color="auto"/>
                          </w:divBdr>
                        </w:div>
                        <w:div w:id="343242748">
                          <w:marLeft w:val="0"/>
                          <w:marRight w:val="0"/>
                          <w:marTop w:val="0"/>
                          <w:marBottom w:val="0"/>
                          <w:divBdr>
                            <w:top w:val="none" w:sz="0" w:space="0" w:color="auto"/>
                            <w:left w:val="none" w:sz="0" w:space="0" w:color="auto"/>
                            <w:bottom w:val="none" w:sz="0" w:space="0" w:color="auto"/>
                            <w:right w:val="none" w:sz="0" w:space="0" w:color="auto"/>
                          </w:divBdr>
                        </w:div>
                        <w:div w:id="773742444">
                          <w:marLeft w:val="0"/>
                          <w:marRight w:val="0"/>
                          <w:marTop w:val="0"/>
                          <w:marBottom w:val="0"/>
                          <w:divBdr>
                            <w:top w:val="none" w:sz="0" w:space="0" w:color="auto"/>
                            <w:left w:val="none" w:sz="0" w:space="0" w:color="auto"/>
                            <w:bottom w:val="none" w:sz="0" w:space="0" w:color="auto"/>
                            <w:right w:val="none" w:sz="0" w:space="0" w:color="auto"/>
                          </w:divBdr>
                        </w:div>
                        <w:div w:id="1385636100">
                          <w:marLeft w:val="0"/>
                          <w:marRight w:val="0"/>
                          <w:marTop w:val="0"/>
                          <w:marBottom w:val="0"/>
                          <w:divBdr>
                            <w:top w:val="none" w:sz="0" w:space="0" w:color="auto"/>
                            <w:left w:val="none" w:sz="0" w:space="0" w:color="auto"/>
                            <w:bottom w:val="none" w:sz="0" w:space="0" w:color="auto"/>
                            <w:right w:val="none" w:sz="0" w:space="0" w:color="auto"/>
                          </w:divBdr>
                        </w:div>
                        <w:div w:id="905529713">
                          <w:marLeft w:val="0"/>
                          <w:marRight w:val="0"/>
                          <w:marTop w:val="0"/>
                          <w:marBottom w:val="0"/>
                          <w:divBdr>
                            <w:top w:val="none" w:sz="0" w:space="0" w:color="auto"/>
                            <w:left w:val="none" w:sz="0" w:space="0" w:color="auto"/>
                            <w:bottom w:val="none" w:sz="0" w:space="0" w:color="auto"/>
                            <w:right w:val="none" w:sz="0" w:space="0" w:color="auto"/>
                          </w:divBdr>
                        </w:div>
                        <w:div w:id="348258636">
                          <w:marLeft w:val="0"/>
                          <w:marRight w:val="0"/>
                          <w:marTop w:val="0"/>
                          <w:marBottom w:val="0"/>
                          <w:divBdr>
                            <w:top w:val="none" w:sz="0" w:space="0" w:color="auto"/>
                            <w:left w:val="none" w:sz="0" w:space="0" w:color="auto"/>
                            <w:bottom w:val="none" w:sz="0" w:space="0" w:color="auto"/>
                            <w:right w:val="none" w:sz="0" w:space="0" w:color="auto"/>
                          </w:divBdr>
                        </w:div>
                        <w:div w:id="1400789257">
                          <w:marLeft w:val="0"/>
                          <w:marRight w:val="0"/>
                          <w:marTop w:val="0"/>
                          <w:marBottom w:val="0"/>
                          <w:divBdr>
                            <w:top w:val="none" w:sz="0" w:space="0" w:color="auto"/>
                            <w:left w:val="none" w:sz="0" w:space="0" w:color="auto"/>
                            <w:bottom w:val="none" w:sz="0" w:space="0" w:color="auto"/>
                            <w:right w:val="none" w:sz="0" w:space="0" w:color="auto"/>
                          </w:divBdr>
                        </w:div>
                        <w:div w:id="13266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536">
                  <w:marLeft w:val="0"/>
                  <w:marRight w:val="0"/>
                  <w:marTop w:val="0"/>
                  <w:marBottom w:val="0"/>
                  <w:divBdr>
                    <w:top w:val="none" w:sz="0" w:space="0" w:color="auto"/>
                    <w:left w:val="single" w:sz="6" w:space="12" w:color="E8E9EB"/>
                    <w:bottom w:val="none" w:sz="0" w:space="0" w:color="auto"/>
                    <w:right w:val="single" w:sz="6" w:space="12" w:color="E8E9EB"/>
                  </w:divBdr>
                  <w:divsChild>
                    <w:div w:id="374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90324">
          <w:marLeft w:val="0"/>
          <w:marRight w:val="0"/>
          <w:marTop w:val="0"/>
          <w:marBottom w:val="0"/>
          <w:divBdr>
            <w:top w:val="none" w:sz="0" w:space="0" w:color="auto"/>
            <w:left w:val="none" w:sz="0" w:space="0" w:color="auto"/>
            <w:bottom w:val="none" w:sz="0" w:space="0" w:color="auto"/>
            <w:right w:val="none" w:sz="0" w:space="0" w:color="auto"/>
          </w:divBdr>
          <w:divsChild>
            <w:div w:id="1115489252">
              <w:marLeft w:val="0"/>
              <w:marRight w:val="0"/>
              <w:marTop w:val="0"/>
              <w:marBottom w:val="0"/>
              <w:divBdr>
                <w:top w:val="none" w:sz="0" w:space="0" w:color="auto"/>
                <w:left w:val="none" w:sz="0" w:space="0" w:color="auto"/>
                <w:bottom w:val="none" w:sz="0" w:space="0" w:color="auto"/>
                <w:right w:val="none" w:sz="0" w:space="0" w:color="auto"/>
              </w:divBdr>
              <w:divsChild>
                <w:div w:id="2023166192">
                  <w:marLeft w:val="0"/>
                  <w:marRight w:val="0"/>
                  <w:marTop w:val="0"/>
                  <w:marBottom w:val="720"/>
                  <w:divBdr>
                    <w:top w:val="none" w:sz="0" w:space="0" w:color="auto"/>
                    <w:left w:val="none" w:sz="0" w:space="0" w:color="auto"/>
                    <w:bottom w:val="none" w:sz="0" w:space="0" w:color="auto"/>
                    <w:right w:val="none" w:sz="0" w:space="0" w:color="auto"/>
                  </w:divBdr>
                  <w:divsChild>
                    <w:div w:id="76948122">
                      <w:marLeft w:val="0"/>
                      <w:marRight w:val="0"/>
                      <w:marTop w:val="0"/>
                      <w:marBottom w:val="0"/>
                      <w:divBdr>
                        <w:top w:val="none" w:sz="0" w:space="0" w:color="auto"/>
                        <w:left w:val="none" w:sz="0" w:space="0" w:color="auto"/>
                        <w:bottom w:val="none" w:sz="0" w:space="0" w:color="auto"/>
                        <w:right w:val="none" w:sz="0" w:space="0" w:color="auto"/>
                      </w:divBdr>
                      <w:divsChild>
                        <w:div w:id="1102191591">
                          <w:marLeft w:val="0"/>
                          <w:marRight w:val="0"/>
                          <w:marTop w:val="0"/>
                          <w:marBottom w:val="0"/>
                          <w:divBdr>
                            <w:top w:val="none" w:sz="0" w:space="0" w:color="auto"/>
                            <w:left w:val="none" w:sz="0" w:space="0" w:color="auto"/>
                            <w:bottom w:val="none" w:sz="0" w:space="0" w:color="auto"/>
                            <w:right w:val="none" w:sz="0" w:space="0" w:color="auto"/>
                          </w:divBdr>
                          <w:divsChild>
                            <w:div w:id="1131171714">
                              <w:marLeft w:val="0"/>
                              <w:marRight w:val="0"/>
                              <w:marTop w:val="0"/>
                              <w:marBottom w:val="0"/>
                              <w:divBdr>
                                <w:top w:val="none" w:sz="0" w:space="0" w:color="auto"/>
                                <w:left w:val="none" w:sz="0" w:space="0" w:color="auto"/>
                                <w:bottom w:val="none" w:sz="0" w:space="0" w:color="auto"/>
                                <w:right w:val="none" w:sz="0" w:space="0" w:color="auto"/>
                              </w:divBdr>
                              <w:divsChild>
                                <w:div w:id="384960851">
                                  <w:marLeft w:val="0"/>
                                  <w:marRight w:val="0"/>
                                  <w:marTop w:val="0"/>
                                  <w:marBottom w:val="0"/>
                                  <w:divBdr>
                                    <w:top w:val="none" w:sz="0" w:space="0" w:color="auto"/>
                                    <w:left w:val="none" w:sz="0" w:space="0" w:color="auto"/>
                                    <w:bottom w:val="none" w:sz="0" w:space="0" w:color="auto"/>
                                    <w:right w:val="none" w:sz="0" w:space="0" w:color="auto"/>
                                  </w:divBdr>
                                  <w:divsChild>
                                    <w:div w:id="1764253610">
                                      <w:marLeft w:val="0"/>
                                      <w:marRight w:val="0"/>
                                      <w:marTop w:val="0"/>
                                      <w:marBottom w:val="0"/>
                                      <w:divBdr>
                                        <w:top w:val="none" w:sz="0" w:space="0" w:color="auto"/>
                                        <w:left w:val="none" w:sz="0" w:space="0" w:color="auto"/>
                                        <w:bottom w:val="none" w:sz="0" w:space="0" w:color="auto"/>
                                        <w:right w:val="none" w:sz="0" w:space="0" w:color="auto"/>
                                      </w:divBdr>
                                      <w:divsChild>
                                        <w:div w:id="382100673">
                                          <w:marLeft w:val="0"/>
                                          <w:marRight w:val="0"/>
                                          <w:marTop w:val="0"/>
                                          <w:marBottom w:val="0"/>
                                          <w:divBdr>
                                            <w:top w:val="none" w:sz="0" w:space="0" w:color="auto"/>
                                            <w:left w:val="none" w:sz="0" w:space="0" w:color="auto"/>
                                            <w:bottom w:val="none" w:sz="0" w:space="0" w:color="auto"/>
                                            <w:right w:val="none" w:sz="0" w:space="0" w:color="auto"/>
                                          </w:divBdr>
                                          <w:divsChild>
                                            <w:div w:id="1964653439">
                                              <w:marLeft w:val="0"/>
                                              <w:marRight w:val="0"/>
                                              <w:marTop w:val="0"/>
                                              <w:marBottom w:val="0"/>
                                              <w:divBdr>
                                                <w:top w:val="none" w:sz="0" w:space="0" w:color="auto"/>
                                                <w:left w:val="none" w:sz="0" w:space="0" w:color="auto"/>
                                                <w:bottom w:val="none" w:sz="0" w:space="0" w:color="auto"/>
                                                <w:right w:val="none" w:sz="0" w:space="0" w:color="auto"/>
                                              </w:divBdr>
                                              <w:divsChild>
                                                <w:div w:id="1807428486">
                                                  <w:marLeft w:val="0"/>
                                                  <w:marRight w:val="0"/>
                                                  <w:marTop w:val="0"/>
                                                  <w:marBottom w:val="0"/>
                                                  <w:divBdr>
                                                    <w:top w:val="none" w:sz="0" w:space="0" w:color="auto"/>
                                                    <w:left w:val="none" w:sz="0" w:space="0" w:color="auto"/>
                                                    <w:bottom w:val="none" w:sz="0" w:space="0" w:color="auto"/>
                                                    <w:right w:val="none" w:sz="0" w:space="0" w:color="auto"/>
                                                  </w:divBdr>
                                                  <w:divsChild>
                                                    <w:div w:id="1494030337">
                                                      <w:marLeft w:val="0"/>
                                                      <w:marRight w:val="0"/>
                                                      <w:marTop w:val="0"/>
                                                      <w:marBottom w:val="0"/>
                                                      <w:divBdr>
                                                        <w:top w:val="none" w:sz="0" w:space="0" w:color="auto"/>
                                                        <w:left w:val="none" w:sz="0" w:space="0" w:color="auto"/>
                                                        <w:bottom w:val="none" w:sz="0" w:space="0" w:color="auto"/>
                                                        <w:right w:val="none" w:sz="0" w:space="0" w:color="auto"/>
                                                      </w:divBdr>
                                                    </w:div>
                                                  </w:divsChild>
                                                </w:div>
                                                <w:div w:id="520121346">
                                                  <w:marLeft w:val="0"/>
                                                  <w:marRight w:val="0"/>
                                                  <w:marTop w:val="0"/>
                                                  <w:marBottom w:val="0"/>
                                                  <w:divBdr>
                                                    <w:top w:val="none" w:sz="0" w:space="0" w:color="auto"/>
                                                    <w:left w:val="none" w:sz="0" w:space="0" w:color="auto"/>
                                                    <w:bottom w:val="none" w:sz="0" w:space="0" w:color="auto"/>
                                                    <w:right w:val="none" w:sz="0" w:space="0" w:color="auto"/>
                                                  </w:divBdr>
                                                  <w:divsChild>
                                                    <w:div w:id="1523935330">
                                                      <w:marLeft w:val="0"/>
                                                      <w:marRight w:val="0"/>
                                                      <w:marTop w:val="0"/>
                                                      <w:marBottom w:val="0"/>
                                                      <w:divBdr>
                                                        <w:top w:val="none" w:sz="0" w:space="0" w:color="auto"/>
                                                        <w:left w:val="none" w:sz="0" w:space="0" w:color="auto"/>
                                                        <w:bottom w:val="none" w:sz="0" w:space="0" w:color="auto"/>
                                                        <w:right w:val="none" w:sz="0" w:space="0" w:color="auto"/>
                                                      </w:divBdr>
                                                    </w:div>
                                                  </w:divsChild>
                                                </w:div>
                                                <w:div w:id="937639826">
                                                  <w:marLeft w:val="0"/>
                                                  <w:marRight w:val="0"/>
                                                  <w:marTop w:val="0"/>
                                                  <w:marBottom w:val="0"/>
                                                  <w:divBdr>
                                                    <w:top w:val="none" w:sz="0" w:space="0" w:color="auto"/>
                                                    <w:left w:val="none" w:sz="0" w:space="0" w:color="auto"/>
                                                    <w:bottom w:val="none" w:sz="0" w:space="0" w:color="auto"/>
                                                    <w:right w:val="none" w:sz="0" w:space="0" w:color="auto"/>
                                                  </w:divBdr>
                                                  <w:divsChild>
                                                    <w:div w:id="512568204">
                                                      <w:marLeft w:val="0"/>
                                                      <w:marRight w:val="0"/>
                                                      <w:marTop w:val="0"/>
                                                      <w:marBottom w:val="0"/>
                                                      <w:divBdr>
                                                        <w:top w:val="none" w:sz="0" w:space="0" w:color="auto"/>
                                                        <w:left w:val="none" w:sz="0" w:space="0" w:color="auto"/>
                                                        <w:bottom w:val="none" w:sz="0" w:space="0" w:color="auto"/>
                                                        <w:right w:val="none" w:sz="0" w:space="0" w:color="auto"/>
                                                      </w:divBdr>
                                                    </w:div>
                                                  </w:divsChild>
                                                </w:div>
                                                <w:div w:id="1266379670">
                                                  <w:marLeft w:val="0"/>
                                                  <w:marRight w:val="0"/>
                                                  <w:marTop w:val="0"/>
                                                  <w:marBottom w:val="0"/>
                                                  <w:divBdr>
                                                    <w:top w:val="none" w:sz="0" w:space="0" w:color="auto"/>
                                                    <w:left w:val="none" w:sz="0" w:space="0" w:color="auto"/>
                                                    <w:bottom w:val="none" w:sz="0" w:space="0" w:color="auto"/>
                                                    <w:right w:val="none" w:sz="0" w:space="0" w:color="auto"/>
                                                  </w:divBdr>
                                                  <w:divsChild>
                                                    <w:div w:id="1828470500">
                                                      <w:marLeft w:val="0"/>
                                                      <w:marRight w:val="0"/>
                                                      <w:marTop w:val="0"/>
                                                      <w:marBottom w:val="0"/>
                                                      <w:divBdr>
                                                        <w:top w:val="none" w:sz="0" w:space="0" w:color="auto"/>
                                                        <w:left w:val="none" w:sz="0" w:space="0" w:color="auto"/>
                                                        <w:bottom w:val="none" w:sz="0" w:space="0" w:color="auto"/>
                                                        <w:right w:val="none" w:sz="0" w:space="0" w:color="auto"/>
                                                      </w:divBdr>
                                                    </w:div>
                                                  </w:divsChild>
                                                </w:div>
                                                <w:div w:id="1301228723">
                                                  <w:marLeft w:val="0"/>
                                                  <w:marRight w:val="0"/>
                                                  <w:marTop w:val="0"/>
                                                  <w:marBottom w:val="0"/>
                                                  <w:divBdr>
                                                    <w:top w:val="none" w:sz="0" w:space="0" w:color="auto"/>
                                                    <w:left w:val="none" w:sz="0" w:space="0" w:color="auto"/>
                                                    <w:bottom w:val="none" w:sz="0" w:space="0" w:color="auto"/>
                                                    <w:right w:val="none" w:sz="0" w:space="0" w:color="auto"/>
                                                  </w:divBdr>
                                                  <w:divsChild>
                                                    <w:div w:id="2017227686">
                                                      <w:marLeft w:val="0"/>
                                                      <w:marRight w:val="0"/>
                                                      <w:marTop w:val="0"/>
                                                      <w:marBottom w:val="0"/>
                                                      <w:divBdr>
                                                        <w:top w:val="none" w:sz="0" w:space="0" w:color="auto"/>
                                                        <w:left w:val="none" w:sz="0" w:space="0" w:color="auto"/>
                                                        <w:bottom w:val="single" w:sz="12" w:space="0" w:color="3C3B37"/>
                                                        <w:right w:val="none" w:sz="0" w:space="0" w:color="auto"/>
                                                      </w:divBdr>
                                                    </w:div>
                                                  </w:divsChild>
                                                </w:div>
                                              </w:divsChild>
                                            </w:div>
                                          </w:divsChild>
                                        </w:div>
                                      </w:divsChild>
                                    </w:div>
                                  </w:divsChild>
                                </w:div>
                              </w:divsChild>
                            </w:div>
                          </w:divsChild>
                        </w:div>
                      </w:divsChild>
                    </w:div>
                  </w:divsChild>
                </w:div>
              </w:divsChild>
            </w:div>
          </w:divsChild>
        </w:div>
      </w:divsChild>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sChild>
        <w:div w:id="78062759">
          <w:marLeft w:val="0"/>
          <w:marRight w:val="0"/>
          <w:marTop w:val="0"/>
          <w:marBottom w:val="0"/>
          <w:divBdr>
            <w:top w:val="none" w:sz="0" w:space="0" w:color="auto"/>
            <w:left w:val="none" w:sz="0" w:space="0" w:color="auto"/>
            <w:bottom w:val="none" w:sz="0" w:space="0" w:color="auto"/>
            <w:right w:val="none" w:sz="0" w:space="0" w:color="auto"/>
          </w:divBdr>
        </w:div>
        <w:div w:id="525486591">
          <w:marLeft w:val="0"/>
          <w:marRight w:val="0"/>
          <w:marTop w:val="0"/>
          <w:marBottom w:val="0"/>
          <w:divBdr>
            <w:top w:val="none" w:sz="0" w:space="0" w:color="auto"/>
            <w:left w:val="none" w:sz="0" w:space="0" w:color="auto"/>
            <w:bottom w:val="none" w:sz="0" w:space="0" w:color="auto"/>
            <w:right w:val="none" w:sz="0" w:space="0" w:color="auto"/>
          </w:divBdr>
        </w:div>
      </w:divsChild>
    </w:div>
    <w:div w:id="1668827796">
      <w:bodyDiv w:val="1"/>
      <w:marLeft w:val="0"/>
      <w:marRight w:val="0"/>
      <w:marTop w:val="0"/>
      <w:marBottom w:val="0"/>
      <w:divBdr>
        <w:top w:val="none" w:sz="0" w:space="0" w:color="auto"/>
        <w:left w:val="none" w:sz="0" w:space="0" w:color="auto"/>
        <w:bottom w:val="none" w:sz="0" w:space="0" w:color="auto"/>
        <w:right w:val="none" w:sz="0" w:space="0" w:color="auto"/>
      </w:divBdr>
      <w:divsChild>
        <w:div w:id="1281110504">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143838745">
          <w:marLeft w:val="0"/>
          <w:marRight w:val="0"/>
          <w:marTop w:val="0"/>
          <w:marBottom w:val="0"/>
          <w:divBdr>
            <w:top w:val="none" w:sz="0" w:space="0" w:color="auto"/>
            <w:left w:val="none" w:sz="0" w:space="0" w:color="auto"/>
            <w:bottom w:val="none" w:sz="0" w:space="0" w:color="auto"/>
            <w:right w:val="none" w:sz="0" w:space="0" w:color="auto"/>
          </w:divBdr>
        </w:div>
        <w:div w:id="6442432">
          <w:marLeft w:val="0"/>
          <w:marRight w:val="0"/>
          <w:marTop w:val="0"/>
          <w:marBottom w:val="0"/>
          <w:divBdr>
            <w:top w:val="none" w:sz="0" w:space="0" w:color="auto"/>
            <w:left w:val="none" w:sz="0" w:space="0" w:color="auto"/>
            <w:bottom w:val="none" w:sz="0" w:space="0" w:color="auto"/>
            <w:right w:val="none" w:sz="0" w:space="0" w:color="auto"/>
          </w:divBdr>
        </w:div>
      </w:divsChild>
    </w:div>
    <w:div w:id="1678968107">
      <w:bodyDiv w:val="1"/>
      <w:marLeft w:val="0"/>
      <w:marRight w:val="0"/>
      <w:marTop w:val="0"/>
      <w:marBottom w:val="0"/>
      <w:divBdr>
        <w:top w:val="none" w:sz="0" w:space="0" w:color="auto"/>
        <w:left w:val="none" w:sz="0" w:space="0" w:color="auto"/>
        <w:bottom w:val="none" w:sz="0" w:space="0" w:color="auto"/>
        <w:right w:val="none" w:sz="0" w:space="0" w:color="auto"/>
      </w:divBdr>
    </w:div>
    <w:div w:id="1679428781">
      <w:bodyDiv w:val="1"/>
      <w:marLeft w:val="0"/>
      <w:marRight w:val="0"/>
      <w:marTop w:val="0"/>
      <w:marBottom w:val="0"/>
      <w:divBdr>
        <w:top w:val="none" w:sz="0" w:space="0" w:color="auto"/>
        <w:left w:val="none" w:sz="0" w:space="0" w:color="auto"/>
        <w:bottom w:val="none" w:sz="0" w:space="0" w:color="auto"/>
        <w:right w:val="none" w:sz="0" w:space="0" w:color="auto"/>
      </w:divBdr>
      <w:divsChild>
        <w:div w:id="465127002">
          <w:marLeft w:val="0"/>
          <w:marRight w:val="0"/>
          <w:marTop w:val="0"/>
          <w:marBottom w:val="0"/>
          <w:divBdr>
            <w:top w:val="none" w:sz="0" w:space="0" w:color="auto"/>
            <w:left w:val="none" w:sz="0" w:space="0" w:color="auto"/>
            <w:bottom w:val="none" w:sz="0" w:space="0" w:color="auto"/>
            <w:right w:val="none" w:sz="0" w:space="0" w:color="auto"/>
          </w:divBdr>
        </w:div>
        <w:div w:id="105657883">
          <w:marLeft w:val="0"/>
          <w:marRight w:val="0"/>
          <w:marTop w:val="0"/>
          <w:marBottom w:val="0"/>
          <w:divBdr>
            <w:top w:val="none" w:sz="0" w:space="0" w:color="auto"/>
            <w:left w:val="none" w:sz="0" w:space="0" w:color="auto"/>
            <w:bottom w:val="none" w:sz="0" w:space="0" w:color="auto"/>
            <w:right w:val="none" w:sz="0" w:space="0" w:color="auto"/>
          </w:divBdr>
        </w:div>
        <w:div w:id="799764261">
          <w:marLeft w:val="0"/>
          <w:marRight w:val="0"/>
          <w:marTop w:val="0"/>
          <w:marBottom w:val="0"/>
          <w:divBdr>
            <w:top w:val="none" w:sz="0" w:space="0" w:color="auto"/>
            <w:left w:val="none" w:sz="0" w:space="0" w:color="auto"/>
            <w:bottom w:val="none" w:sz="0" w:space="0" w:color="auto"/>
            <w:right w:val="none" w:sz="0" w:space="0" w:color="auto"/>
          </w:divBdr>
        </w:div>
        <w:div w:id="2056856811">
          <w:marLeft w:val="0"/>
          <w:marRight w:val="0"/>
          <w:marTop w:val="0"/>
          <w:marBottom w:val="0"/>
          <w:divBdr>
            <w:top w:val="none" w:sz="0" w:space="0" w:color="auto"/>
            <w:left w:val="none" w:sz="0" w:space="0" w:color="auto"/>
            <w:bottom w:val="none" w:sz="0" w:space="0" w:color="auto"/>
            <w:right w:val="none" w:sz="0" w:space="0" w:color="auto"/>
          </w:divBdr>
        </w:div>
      </w:divsChild>
    </w:div>
    <w:div w:id="1692296970">
      <w:bodyDiv w:val="1"/>
      <w:marLeft w:val="0"/>
      <w:marRight w:val="0"/>
      <w:marTop w:val="0"/>
      <w:marBottom w:val="0"/>
      <w:divBdr>
        <w:top w:val="none" w:sz="0" w:space="0" w:color="auto"/>
        <w:left w:val="none" w:sz="0" w:space="0" w:color="auto"/>
        <w:bottom w:val="none" w:sz="0" w:space="0" w:color="auto"/>
        <w:right w:val="none" w:sz="0" w:space="0" w:color="auto"/>
      </w:divBdr>
      <w:divsChild>
        <w:div w:id="163673090">
          <w:marLeft w:val="0"/>
          <w:marRight w:val="0"/>
          <w:marTop w:val="0"/>
          <w:marBottom w:val="0"/>
          <w:divBdr>
            <w:top w:val="none" w:sz="0" w:space="0" w:color="auto"/>
            <w:left w:val="none" w:sz="0" w:space="0" w:color="auto"/>
            <w:bottom w:val="none" w:sz="0" w:space="0" w:color="auto"/>
            <w:right w:val="none" w:sz="0" w:space="0" w:color="auto"/>
          </w:divBdr>
        </w:div>
        <w:div w:id="592468411">
          <w:marLeft w:val="0"/>
          <w:marRight w:val="0"/>
          <w:marTop w:val="0"/>
          <w:marBottom w:val="0"/>
          <w:divBdr>
            <w:top w:val="none" w:sz="0" w:space="0" w:color="auto"/>
            <w:left w:val="none" w:sz="0" w:space="0" w:color="auto"/>
            <w:bottom w:val="none" w:sz="0" w:space="0" w:color="auto"/>
            <w:right w:val="none" w:sz="0" w:space="0" w:color="auto"/>
          </w:divBdr>
        </w:div>
        <w:div w:id="1988170821">
          <w:marLeft w:val="0"/>
          <w:marRight w:val="0"/>
          <w:marTop w:val="0"/>
          <w:marBottom w:val="0"/>
          <w:divBdr>
            <w:top w:val="none" w:sz="0" w:space="0" w:color="auto"/>
            <w:left w:val="none" w:sz="0" w:space="0" w:color="auto"/>
            <w:bottom w:val="none" w:sz="0" w:space="0" w:color="auto"/>
            <w:right w:val="none" w:sz="0" w:space="0" w:color="auto"/>
          </w:divBdr>
        </w:div>
        <w:div w:id="917637530">
          <w:marLeft w:val="0"/>
          <w:marRight w:val="0"/>
          <w:marTop w:val="0"/>
          <w:marBottom w:val="0"/>
          <w:divBdr>
            <w:top w:val="none" w:sz="0" w:space="0" w:color="auto"/>
            <w:left w:val="none" w:sz="0" w:space="0" w:color="auto"/>
            <w:bottom w:val="none" w:sz="0" w:space="0" w:color="auto"/>
            <w:right w:val="none" w:sz="0" w:space="0" w:color="auto"/>
          </w:divBdr>
        </w:div>
        <w:div w:id="1496190299">
          <w:marLeft w:val="0"/>
          <w:marRight w:val="0"/>
          <w:marTop w:val="0"/>
          <w:marBottom w:val="0"/>
          <w:divBdr>
            <w:top w:val="none" w:sz="0" w:space="0" w:color="auto"/>
            <w:left w:val="none" w:sz="0" w:space="0" w:color="auto"/>
            <w:bottom w:val="none" w:sz="0" w:space="0" w:color="auto"/>
            <w:right w:val="none" w:sz="0" w:space="0" w:color="auto"/>
          </w:divBdr>
        </w:div>
      </w:divsChild>
    </w:div>
    <w:div w:id="1693603795">
      <w:bodyDiv w:val="1"/>
      <w:marLeft w:val="0"/>
      <w:marRight w:val="0"/>
      <w:marTop w:val="0"/>
      <w:marBottom w:val="0"/>
      <w:divBdr>
        <w:top w:val="none" w:sz="0" w:space="0" w:color="auto"/>
        <w:left w:val="none" w:sz="0" w:space="0" w:color="auto"/>
        <w:bottom w:val="none" w:sz="0" w:space="0" w:color="auto"/>
        <w:right w:val="none" w:sz="0" w:space="0" w:color="auto"/>
      </w:divBdr>
    </w:div>
    <w:div w:id="1695568026">
      <w:bodyDiv w:val="1"/>
      <w:marLeft w:val="0"/>
      <w:marRight w:val="0"/>
      <w:marTop w:val="0"/>
      <w:marBottom w:val="0"/>
      <w:divBdr>
        <w:top w:val="none" w:sz="0" w:space="0" w:color="auto"/>
        <w:left w:val="none" w:sz="0" w:space="0" w:color="auto"/>
        <w:bottom w:val="none" w:sz="0" w:space="0" w:color="auto"/>
        <w:right w:val="none" w:sz="0" w:space="0" w:color="auto"/>
      </w:divBdr>
      <w:divsChild>
        <w:div w:id="1707100962">
          <w:marLeft w:val="0"/>
          <w:marRight w:val="0"/>
          <w:marTop w:val="0"/>
          <w:marBottom w:val="0"/>
          <w:divBdr>
            <w:top w:val="none" w:sz="0" w:space="0" w:color="auto"/>
            <w:left w:val="none" w:sz="0" w:space="0" w:color="auto"/>
            <w:bottom w:val="none" w:sz="0" w:space="0" w:color="auto"/>
            <w:right w:val="none" w:sz="0" w:space="0" w:color="auto"/>
          </w:divBdr>
        </w:div>
        <w:div w:id="1842886976">
          <w:marLeft w:val="0"/>
          <w:marRight w:val="0"/>
          <w:marTop w:val="0"/>
          <w:marBottom w:val="0"/>
          <w:divBdr>
            <w:top w:val="none" w:sz="0" w:space="0" w:color="auto"/>
            <w:left w:val="none" w:sz="0" w:space="0" w:color="auto"/>
            <w:bottom w:val="none" w:sz="0" w:space="0" w:color="auto"/>
            <w:right w:val="none" w:sz="0" w:space="0" w:color="auto"/>
          </w:divBdr>
        </w:div>
        <w:div w:id="1640956744">
          <w:marLeft w:val="0"/>
          <w:marRight w:val="0"/>
          <w:marTop w:val="0"/>
          <w:marBottom w:val="0"/>
          <w:divBdr>
            <w:top w:val="none" w:sz="0" w:space="0" w:color="auto"/>
            <w:left w:val="none" w:sz="0" w:space="0" w:color="auto"/>
            <w:bottom w:val="none" w:sz="0" w:space="0" w:color="auto"/>
            <w:right w:val="none" w:sz="0" w:space="0" w:color="auto"/>
          </w:divBdr>
        </w:div>
        <w:div w:id="1537617242">
          <w:marLeft w:val="0"/>
          <w:marRight w:val="0"/>
          <w:marTop w:val="0"/>
          <w:marBottom w:val="0"/>
          <w:divBdr>
            <w:top w:val="none" w:sz="0" w:space="0" w:color="auto"/>
            <w:left w:val="none" w:sz="0" w:space="0" w:color="auto"/>
            <w:bottom w:val="none" w:sz="0" w:space="0" w:color="auto"/>
            <w:right w:val="none" w:sz="0" w:space="0" w:color="auto"/>
          </w:divBdr>
        </w:div>
        <w:div w:id="1543593985">
          <w:marLeft w:val="0"/>
          <w:marRight w:val="0"/>
          <w:marTop w:val="0"/>
          <w:marBottom w:val="0"/>
          <w:divBdr>
            <w:top w:val="none" w:sz="0" w:space="0" w:color="auto"/>
            <w:left w:val="none" w:sz="0" w:space="0" w:color="auto"/>
            <w:bottom w:val="none" w:sz="0" w:space="0" w:color="auto"/>
            <w:right w:val="none" w:sz="0" w:space="0" w:color="auto"/>
          </w:divBdr>
        </w:div>
        <w:div w:id="558595012">
          <w:marLeft w:val="0"/>
          <w:marRight w:val="0"/>
          <w:marTop w:val="0"/>
          <w:marBottom w:val="0"/>
          <w:divBdr>
            <w:top w:val="none" w:sz="0" w:space="0" w:color="auto"/>
            <w:left w:val="none" w:sz="0" w:space="0" w:color="auto"/>
            <w:bottom w:val="none" w:sz="0" w:space="0" w:color="auto"/>
            <w:right w:val="none" w:sz="0" w:space="0" w:color="auto"/>
          </w:divBdr>
        </w:div>
        <w:div w:id="1183088338">
          <w:marLeft w:val="0"/>
          <w:marRight w:val="0"/>
          <w:marTop w:val="0"/>
          <w:marBottom w:val="0"/>
          <w:divBdr>
            <w:top w:val="none" w:sz="0" w:space="0" w:color="auto"/>
            <w:left w:val="none" w:sz="0" w:space="0" w:color="auto"/>
            <w:bottom w:val="none" w:sz="0" w:space="0" w:color="auto"/>
            <w:right w:val="none" w:sz="0" w:space="0" w:color="auto"/>
          </w:divBdr>
        </w:div>
        <w:div w:id="1657295781">
          <w:marLeft w:val="0"/>
          <w:marRight w:val="0"/>
          <w:marTop w:val="0"/>
          <w:marBottom w:val="0"/>
          <w:divBdr>
            <w:top w:val="none" w:sz="0" w:space="0" w:color="auto"/>
            <w:left w:val="none" w:sz="0" w:space="0" w:color="auto"/>
            <w:bottom w:val="none" w:sz="0" w:space="0" w:color="auto"/>
            <w:right w:val="none" w:sz="0" w:space="0" w:color="auto"/>
          </w:divBdr>
        </w:div>
        <w:div w:id="1952086205">
          <w:marLeft w:val="0"/>
          <w:marRight w:val="0"/>
          <w:marTop w:val="0"/>
          <w:marBottom w:val="0"/>
          <w:divBdr>
            <w:top w:val="none" w:sz="0" w:space="0" w:color="auto"/>
            <w:left w:val="none" w:sz="0" w:space="0" w:color="auto"/>
            <w:bottom w:val="none" w:sz="0" w:space="0" w:color="auto"/>
            <w:right w:val="none" w:sz="0" w:space="0" w:color="auto"/>
          </w:divBdr>
        </w:div>
        <w:div w:id="121962762">
          <w:marLeft w:val="0"/>
          <w:marRight w:val="0"/>
          <w:marTop w:val="0"/>
          <w:marBottom w:val="0"/>
          <w:divBdr>
            <w:top w:val="none" w:sz="0" w:space="0" w:color="auto"/>
            <w:left w:val="none" w:sz="0" w:space="0" w:color="auto"/>
            <w:bottom w:val="none" w:sz="0" w:space="0" w:color="auto"/>
            <w:right w:val="none" w:sz="0" w:space="0" w:color="auto"/>
          </w:divBdr>
        </w:div>
      </w:divsChild>
    </w:div>
    <w:div w:id="1701979194">
      <w:bodyDiv w:val="1"/>
      <w:marLeft w:val="0"/>
      <w:marRight w:val="0"/>
      <w:marTop w:val="0"/>
      <w:marBottom w:val="0"/>
      <w:divBdr>
        <w:top w:val="none" w:sz="0" w:space="0" w:color="auto"/>
        <w:left w:val="none" w:sz="0" w:space="0" w:color="auto"/>
        <w:bottom w:val="none" w:sz="0" w:space="0" w:color="auto"/>
        <w:right w:val="none" w:sz="0" w:space="0" w:color="auto"/>
      </w:divBdr>
      <w:divsChild>
        <w:div w:id="1544635401">
          <w:marLeft w:val="0"/>
          <w:marRight w:val="0"/>
          <w:marTop w:val="0"/>
          <w:marBottom w:val="0"/>
          <w:divBdr>
            <w:top w:val="none" w:sz="0" w:space="0" w:color="auto"/>
            <w:left w:val="none" w:sz="0" w:space="0" w:color="auto"/>
            <w:bottom w:val="none" w:sz="0" w:space="0" w:color="auto"/>
            <w:right w:val="none" w:sz="0" w:space="0" w:color="auto"/>
          </w:divBdr>
        </w:div>
        <w:div w:id="483011557">
          <w:marLeft w:val="0"/>
          <w:marRight w:val="0"/>
          <w:marTop w:val="0"/>
          <w:marBottom w:val="0"/>
          <w:divBdr>
            <w:top w:val="none" w:sz="0" w:space="0" w:color="auto"/>
            <w:left w:val="none" w:sz="0" w:space="0" w:color="auto"/>
            <w:bottom w:val="none" w:sz="0" w:space="0" w:color="auto"/>
            <w:right w:val="none" w:sz="0" w:space="0" w:color="auto"/>
          </w:divBdr>
        </w:div>
        <w:div w:id="163278882">
          <w:marLeft w:val="0"/>
          <w:marRight w:val="0"/>
          <w:marTop w:val="0"/>
          <w:marBottom w:val="0"/>
          <w:divBdr>
            <w:top w:val="none" w:sz="0" w:space="0" w:color="auto"/>
            <w:left w:val="none" w:sz="0" w:space="0" w:color="auto"/>
            <w:bottom w:val="none" w:sz="0" w:space="0" w:color="auto"/>
            <w:right w:val="none" w:sz="0" w:space="0" w:color="auto"/>
          </w:divBdr>
        </w:div>
        <w:div w:id="1983921052">
          <w:marLeft w:val="0"/>
          <w:marRight w:val="0"/>
          <w:marTop w:val="0"/>
          <w:marBottom w:val="0"/>
          <w:divBdr>
            <w:top w:val="none" w:sz="0" w:space="0" w:color="auto"/>
            <w:left w:val="none" w:sz="0" w:space="0" w:color="auto"/>
            <w:bottom w:val="none" w:sz="0" w:space="0" w:color="auto"/>
            <w:right w:val="none" w:sz="0" w:space="0" w:color="auto"/>
          </w:divBdr>
        </w:div>
      </w:divsChild>
    </w:div>
    <w:div w:id="1716807219">
      <w:bodyDiv w:val="1"/>
      <w:marLeft w:val="0"/>
      <w:marRight w:val="0"/>
      <w:marTop w:val="0"/>
      <w:marBottom w:val="0"/>
      <w:divBdr>
        <w:top w:val="none" w:sz="0" w:space="0" w:color="auto"/>
        <w:left w:val="none" w:sz="0" w:space="0" w:color="auto"/>
        <w:bottom w:val="none" w:sz="0" w:space="0" w:color="auto"/>
        <w:right w:val="none" w:sz="0" w:space="0" w:color="auto"/>
      </w:divBdr>
      <w:divsChild>
        <w:div w:id="660736253">
          <w:marLeft w:val="0"/>
          <w:marRight w:val="0"/>
          <w:marTop w:val="0"/>
          <w:marBottom w:val="0"/>
          <w:divBdr>
            <w:top w:val="none" w:sz="0" w:space="0" w:color="auto"/>
            <w:left w:val="none" w:sz="0" w:space="0" w:color="auto"/>
            <w:bottom w:val="none" w:sz="0" w:space="0" w:color="auto"/>
            <w:right w:val="none" w:sz="0" w:space="0" w:color="auto"/>
          </w:divBdr>
        </w:div>
        <w:div w:id="1630551274">
          <w:marLeft w:val="0"/>
          <w:marRight w:val="0"/>
          <w:marTop w:val="0"/>
          <w:marBottom w:val="0"/>
          <w:divBdr>
            <w:top w:val="none" w:sz="0" w:space="0" w:color="auto"/>
            <w:left w:val="none" w:sz="0" w:space="0" w:color="auto"/>
            <w:bottom w:val="none" w:sz="0" w:space="0" w:color="auto"/>
            <w:right w:val="none" w:sz="0" w:space="0" w:color="auto"/>
          </w:divBdr>
        </w:div>
        <w:div w:id="155731555">
          <w:marLeft w:val="0"/>
          <w:marRight w:val="0"/>
          <w:marTop w:val="0"/>
          <w:marBottom w:val="0"/>
          <w:divBdr>
            <w:top w:val="none" w:sz="0" w:space="0" w:color="auto"/>
            <w:left w:val="none" w:sz="0" w:space="0" w:color="auto"/>
            <w:bottom w:val="none" w:sz="0" w:space="0" w:color="auto"/>
            <w:right w:val="none" w:sz="0" w:space="0" w:color="auto"/>
          </w:divBdr>
        </w:div>
        <w:div w:id="1710955725">
          <w:marLeft w:val="0"/>
          <w:marRight w:val="0"/>
          <w:marTop w:val="0"/>
          <w:marBottom w:val="0"/>
          <w:divBdr>
            <w:top w:val="none" w:sz="0" w:space="0" w:color="auto"/>
            <w:left w:val="none" w:sz="0" w:space="0" w:color="auto"/>
            <w:bottom w:val="none" w:sz="0" w:space="0" w:color="auto"/>
            <w:right w:val="none" w:sz="0" w:space="0" w:color="auto"/>
          </w:divBdr>
        </w:div>
      </w:divsChild>
    </w:div>
    <w:div w:id="1748456731">
      <w:bodyDiv w:val="1"/>
      <w:marLeft w:val="0"/>
      <w:marRight w:val="0"/>
      <w:marTop w:val="0"/>
      <w:marBottom w:val="0"/>
      <w:divBdr>
        <w:top w:val="none" w:sz="0" w:space="0" w:color="auto"/>
        <w:left w:val="none" w:sz="0" w:space="0" w:color="auto"/>
        <w:bottom w:val="none" w:sz="0" w:space="0" w:color="auto"/>
        <w:right w:val="none" w:sz="0" w:space="0" w:color="auto"/>
      </w:divBdr>
      <w:divsChild>
        <w:div w:id="510994081">
          <w:marLeft w:val="0"/>
          <w:marRight w:val="0"/>
          <w:marTop w:val="0"/>
          <w:marBottom w:val="0"/>
          <w:divBdr>
            <w:top w:val="none" w:sz="0" w:space="0" w:color="auto"/>
            <w:left w:val="none" w:sz="0" w:space="0" w:color="auto"/>
            <w:bottom w:val="none" w:sz="0" w:space="0" w:color="auto"/>
            <w:right w:val="none" w:sz="0" w:space="0" w:color="auto"/>
          </w:divBdr>
        </w:div>
        <w:div w:id="251819019">
          <w:marLeft w:val="0"/>
          <w:marRight w:val="0"/>
          <w:marTop w:val="0"/>
          <w:marBottom w:val="0"/>
          <w:divBdr>
            <w:top w:val="none" w:sz="0" w:space="0" w:color="auto"/>
            <w:left w:val="none" w:sz="0" w:space="0" w:color="auto"/>
            <w:bottom w:val="none" w:sz="0" w:space="0" w:color="auto"/>
            <w:right w:val="none" w:sz="0" w:space="0" w:color="auto"/>
          </w:divBdr>
        </w:div>
      </w:divsChild>
    </w:div>
    <w:div w:id="1799639509">
      <w:bodyDiv w:val="1"/>
      <w:marLeft w:val="0"/>
      <w:marRight w:val="0"/>
      <w:marTop w:val="0"/>
      <w:marBottom w:val="0"/>
      <w:divBdr>
        <w:top w:val="none" w:sz="0" w:space="0" w:color="auto"/>
        <w:left w:val="none" w:sz="0" w:space="0" w:color="auto"/>
        <w:bottom w:val="none" w:sz="0" w:space="0" w:color="auto"/>
        <w:right w:val="none" w:sz="0" w:space="0" w:color="auto"/>
      </w:divBdr>
      <w:divsChild>
        <w:div w:id="537820986">
          <w:marLeft w:val="0"/>
          <w:marRight w:val="0"/>
          <w:marTop w:val="0"/>
          <w:marBottom w:val="0"/>
          <w:divBdr>
            <w:top w:val="none" w:sz="0" w:space="0" w:color="auto"/>
            <w:left w:val="none" w:sz="0" w:space="0" w:color="auto"/>
            <w:bottom w:val="none" w:sz="0" w:space="0" w:color="auto"/>
            <w:right w:val="none" w:sz="0" w:space="0" w:color="auto"/>
          </w:divBdr>
        </w:div>
        <w:div w:id="136922609">
          <w:marLeft w:val="0"/>
          <w:marRight w:val="0"/>
          <w:marTop w:val="0"/>
          <w:marBottom w:val="0"/>
          <w:divBdr>
            <w:top w:val="none" w:sz="0" w:space="0" w:color="auto"/>
            <w:left w:val="none" w:sz="0" w:space="0" w:color="auto"/>
            <w:bottom w:val="none" w:sz="0" w:space="0" w:color="auto"/>
            <w:right w:val="none" w:sz="0" w:space="0" w:color="auto"/>
          </w:divBdr>
        </w:div>
        <w:div w:id="1240138933">
          <w:marLeft w:val="0"/>
          <w:marRight w:val="0"/>
          <w:marTop w:val="0"/>
          <w:marBottom w:val="0"/>
          <w:divBdr>
            <w:top w:val="none" w:sz="0" w:space="0" w:color="auto"/>
            <w:left w:val="none" w:sz="0" w:space="0" w:color="auto"/>
            <w:bottom w:val="none" w:sz="0" w:space="0" w:color="auto"/>
            <w:right w:val="none" w:sz="0" w:space="0" w:color="auto"/>
          </w:divBdr>
        </w:div>
        <w:div w:id="717584612">
          <w:marLeft w:val="0"/>
          <w:marRight w:val="0"/>
          <w:marTop w:val="0"/>
          <w:marBottom w:val="0"/>
          <w:divBdr>
            <w:top w:val="none" w:sz="0" w:space="0" w:color="auto"/>
            <w:left w:val="none" w:sz="0" w:space="0" w:color="auto"/>
            <w:bottom w:val="none" w:sz="0" w:space="0" w:color="auto"/>
            <w:right w:val="none" w:sz="0" w:space="0" w:color="auto"/>
          </w:divBdr>
        </w:div>
        <w:div w:id="1857422940">
          <w:marLeft w:val="0"/>
          <w:marRight w:val="0"/>
          <w:marTop w:val="0"/>
          <w:marBottom w:val="0"/>
          <w:divBdr>
            <w:top w:val="none" w:sz="0" w:space="0" w:color="auto"/>
            <w:left w:val="none" w:sz="0" w:space="0" w:color="auto"/>
            <w:bottom w:val="none" w:sz="0" w:space="0" w:color="auto"/>
            <w:right w:val="none" w:sz="0" w:space="0" w:color="auto"/>
          </w:divBdr>
        </w:div>
        <w:div w:id="182135221">
          <w:marLeft w:val="0"/>
          <w:marRight w:val="0"/>
          <w:marTop w:val="0"/>
          <w:marBottom w:val="0"/>
          <w:divBdr>
            <w:top w:val="none" w:sz="0" w:space="0" w:color="auto"/>
            <w:left w:val="none" w:sz="0" w:space="0" w:color="auto"/>
            <w:bottom w:val="none" w:sz="0" w:space="0" w:color="auto"/>
            <w:right w:val="none" w:sz="0" w:space="0" w:color="auto"/>
          </w:divBdr>
        </w:div>
        <w:div w:id="588005246">
          <w:marLeft w:val="0"/>
          <w:marRight w:val="0"/>
          <w:marTop w:val="0"/>
          <w:marBottom w:val="0"/>
          <w:divBdr>
            <w:top w:val="none" w:sz="0" w:space="0" w:color="auto"/>
            <w:left w:val="none" w:sz="0" w:space="0" w:color="auto"/>
            <w:bottom w:val="none" w:sz="0" w:space="0" w:color="auto"/>
            <w:right w:val="none" w:sz="0" w:space="0" w:color="auto"/>
          </w:divBdr>
        </w:div>
      </w:divsChild>
    </w:div>
    <w:div w:id="1807313467">
      <w:bodyDiv w:val="1"/>
      <w:marLeft w:val="0"/>
      <w:marRight w:val="0"/>
      <w:marTop w:val="0"/>
      <w:marBottom w:val="0"/>
      <w:divBdr>
        <w:top w:val="none" w:sz="0" w:space="0" w:color="auto"/>
        <w:left w:val="none" w:sz="0" w:space="0" w:color="auto"/>
        <w:bottom w:val="none" w:sz="0" w:space="0" w:color="auto"/>
        <w:right w:val="none" w:sz="0" w:space="0" w:color="auto"/>
      </w:divBdr>
      <w:divsChild>
        <w:div w:id="860051828">
          <w:marLeft w:val="0"/>
          <w:marRight w:val="0"/>
          <w:marTop w:val="0"/>
          <w:marBottom w:val="0"/>
          <w:divBdr>
            <w:top w:val="none" w:sz="0" w:space="0" w:color="auto"/>
            <w:left w:val="none" w:sz="0" w:space="0" w:color="auto"/>
            <w:bottom w:val="none" w:sz="0" w:space="0" w:color="auto"/>
            <w:right w:val="none" w:sz="0" w:space="0" w:color="auto"/>
          </w:divBdr>
        </w:div>
        <w:div w:id="1604730968">
          <w:marLeft w:val="0"/>
          <w:marRight w:val="0"/>
          <w:marTop w:val="0"/>
          <w:marBottom w:val="0"/>
          <w:divBdr>
            <w:top w:val="none" w:sz="0" w:space="0" w:color="auto"/>
            <w:left w:val="none" w:sz="0" w:space="0" w:color="auto"/>
            <w:bottom w:val="none" w:sz="0" w:space="0" w:color="auto"/>
            <w:right w:val="none" w:sz="0" w:space="0" w:color="auto"/>
          </w:divBdr>
        </w:div>
        <w:div w:id="363411093">
          <w:marLeft w:val="0"/>
          <w:marRight w:val="0"/>
          <w:marTop w:val="0"/>
          <w:marBottom w:val="0"/>
          <w:divBdr>
            <w:top w:val="none" w:sz="0" w:space="0" w:color="auto"/>
            <w:left w:val="none" w:sz="0" w:space="0" w:color="auto"/>
            <w:bottom w:val="none" w:sz="0" w:space="0" w:color="auto"/>
            <w:right w:val="none" w:sz="0" w:space="0" w:color="auto"/>
          </w:divBdr>
        </w:div>
        <w:div w:id="2040858655">
          <w:marLeft w:val="0"/>
          <w:marRight w:val="0"/>
          <w:marTop w:val="0"/>
          <w:marBottom w:val="0"/>
          <w:divBdr>
            <w:top w:val="none" w:sz="0" w:space="0" w:color="auto"/>
            <w:left w:val="none" w:sz="0" w:space="0" w:color="auto"/>
            <w:bottom w:val="none" w:sz="0" w:space="0" w:color="auto"/>
            <w:right w:val="none" w:sz="0" w:space="0" w:color="auto"/>
          </w:divBdr>
        </w:div>
        <w:div w:id="367536883">
          <w:marLeft w:val="0"/>
          <w:marRight w:val="0"/>
          <w:marTop w:val="0"/>
          <w:marBottom w:val="0"/>
          <w:divBdr>
            <w:top w:val="none" w:sz="0" w:space="0" w:color="auto"/>
            <w:left w:val="none" w:sz="0" w:space="0" w:color="auto"/>
            <w:bottom w:val="none" w:sz="0" w:space="0" w:color="auto"/>
            <w:right w:val="none" w:sz="0" w:space="0" w:color="auto"/>
          </w:divBdr>
        </w:div>
        <w:div w:id="1251620519">
          <w:marLeft w:val="0"/>
          <w:marRight w:val="0"/>
          <w:marTop w:val="0"/>
          <w:marBottom w:val="0"/>
          <w:divBdr>
            <w:top w:val="none" w:sz="0" w:space="0" w:color="auto"/>
            <w:left w:val="none" w:sz="0" w:space="0" w:color="auto"/>
            <w:bottom w:val="none" w:sz="0" w:space="0" w:color="auto"/>
            <w:right w:val="none" w:sz="0" w:space="0" w:color="auto"/>
          </w:divBdr>
        </w:div>
        <w:div w:id="930359478">
          <w:marLeft w:val="0"/>
          <w:marRight w:val="0"/>
          <w:marTop w:val="0"/>
          <w:marBottom w:val="0"/>
          <w:divBdr>
            <w:top w:val="none" w:sz="0" w:space="0" w:color="auto"/>
            <w:left w:val="none" w:sz="0" w:space="0" w:color="auto"/>
            <w:bottom w:val="none" w:sz="0" w:space="0" w:color="auto"/>
            <w:right w:val="none" w:sz="0" w:space="0" w:color="auto"/>
          </w:divBdr>
        </w:div>
        <w:div w:id="1530144250">
          <w:marLeft w:val="0"/>
          <w:marRight w:val="0"/>
          <w:marTop w:val="0"/>
          <w:marBottom w:val="0"/>
          <w:divBdr>
            <w:top w:val="none" w:sz="0" w:space="0" w:color="auto"/>
            <w:left w:val="none" w:sz="0" w:space="0" w:color="auto"/>
            <w:bottom w:val="none" w:sz="0" w:space="0" w:color="auto"/>
            <w:right w:val="none" w:sz="0" w:space="0" w:color="auto"/>
          </w:divBdr>
        </w:div>
        <w:div w:id="1931769878">
          <w:marLeft w:val="0"/>
          <w:marRight w:val="0"/>
          <w:marTop w:val="0"/>
          <w:marBottom w:val="0"/>
          <w:divBdr>
            <w:top w:val="none" w:sz="0" w:space="0" w:color="auto"/>
            <w:left w:val="none" w:sz="0" w:space="0" w:color="auto"/>
            <w:bottom w:val="none" w:sz="0" w:space="0" w:color="auto"/>
            <w:right w:val="none" w:sz="0" w:space="0" w:color="auto"/>
          </w:divBdr>
        </w:div>
        <w:div w:id="301429164">
          <w:marLeft w:val="0"/>
          <w:marRight w:val="0"/>
          <w:marTop w:val="0"/>
          <w:marBottom w:val="0"/>
          <w:divBdr>
            <w:top w:val="none" w:sz="0" w:space="0" w:color="auto"/>
            <w:left w:val="none" w:sz="0" w:space="0" w:color="auto"/>
            <w:bottom w:val="none" w:sz="0" w:space="0" w:color="auto"/>
            <w:right w:val="none" w:sz="0" w:space="0" w:color="auto"/>
          </w:divBdr>
        </w:div>
        <w:div w:id="1974827659">
          <w:marLeft w:val="0"/>
          <w:marRight w:val="0"/>
          <w:marTop w:val="0"/>
          <w:marBottom w:val="0"/>
          <w:divBdr>
            <w:top w:val="none" w:sz="0" w:space="0" w:color="auto"/>
            <w:left w:val="none" w:sz="0" w:space="0" w:color="auto"/>
            <w:bottom w:val="none" w:sz="0" w:space="0" w:color="auto"/>
            <w:right w:val="none" w:sz="0" w:space="0" w:color="auto"/>
          </w:divBdr>
        </w:div>
        <w:div w:id="1092169139">
          <w:marLeft w:val="0"/>
          <w:marRight w:val="0"/>
          <w:marTop w:val="0"/>
          <w:marBottom w:val="0"/>
          <w:divBdr>
            <w:top w:val="none" w:sz="0" w:space="0" w:color="auto"/>
            <w:left w:val="none" w:sz="0" w:space="0" w:color="auto"/>
            <w:bottom w:val="none" w:sz="0" w:space="0" w:color="auto"/>
            <w:right w:val="none" w:sz="0" w:space="0" w:color="auto"/>
          </w:divBdr>
        </w:div>
        <w:div w:id="1287466335">
          <w:marLeft w:val="0"/>
          <w:marRight w:val="0"/>
          <w:marTop w:val="0"/>
          <w:marBottom w:val="0"/>
          <w:divBdr>
            <w:top w:val="none" w:sz="0" w:space="0" w:color="auto"/>
            <w:left w:val="none" w:sz="0" w:space="0" w:color="auto"/>
            <w:bottom w:val="none" w:sz="0" w:space="0" w:color="auto"/>
            <w:right w:val="none" w:sz="0" w:space="0" w:color="auto"/>
          </w:divBdr>
        </w:div>
        <w:div w:id="599988085">
          <w:marLeft w:val="0"/>
          <w:marRight w:val="0"/>
          <w:marTop w:val="0"/>
          <w:marBottom w:val="0"/>
          <w:divBdr>
            <w:top w:val="none" w:sz="0" w:space="0" w:color="auto"/>
            <w:left w:val="none" w:sz="0" w:space="0" w:color="auto"/>
            <w:bottom w:val="none" w:sz="0" w:space="0" w:color="auto"/>
            <w:right w:val="none" w:sz="0" w:space="0" w:color="auto"/>
          </w:divBdr>
        </w:div>
      </w:divsChild>
    </w:div>
    <w:div w:id="1825970788">
      <w:bodyDiv w:val="1"/>
      <w:marLeft w:val="0"/>
      <w:marRight w:val="0"/>
      <w:marTop w:val="0"/>
      <w:marBottom w:val="0"/>
      <w:divBdr>
        <w:top w:val="none" w:sz="0" w:space="0" w:color="auto"/>
        <w:left w:val="none" w:sz="0" w:space="0" w:color="auto"/>
        <w:bottom w:val="none" w:sz="0" w:space="0" w:color="auto"/>
        <w:right w:val="none" w:sz="0" w:space="0" w:color="auto"/>
      </w:divBdr>
      <w:divsChild>
        <w:div w:id="1824857450">
          <w:marLeft w:val="0"/>
          <w:marRight w:val="0"/>
          <w:marTop w:val="0"/>
          <w:marBottom w:val="0"/>
          <w:divBdr>
            <w:top w:val="none" w:sz="0" w:space="0" w:color="auto"/>
            <w:left w:val="none" w:sz="0" w:space="0" w:color="auto"/>
            <w:bottom w:val="none" w:sz="0" w:space="0" w:color="auto"/>
            <w:right w:val="none" w:sz="0" w:space="0" w:color="auto"/>
          </w:divBdr>
        </w:div>
        <w:div w:id="1828355083">
          <w:marLeft w:val="0"/>
          <w:marRight w:val="0"/>
          <w:marTop w:val="0"/>
          <w:marBottom w:val="0"/>
          <w:divBdr>
            <w:top w:val="none" w:sz="0" w:space="0" w:color="auto"/>
            <w:left w:val="none" w:sz="0" w:space="0" w:color="auto"/>
            <w:bottom w:val="none" w:sz="0" w:space="0" w:color="auto"/>
            <w:right w:val="none" w:sz="0" w:space="0" w:color="auto"/>
          </w:divBdr>
        </w:div>
      </w:divsChild>
    </w:div>
    <w:div w:id="1841964306">
      <w:bodyDiv w:val="1"/>
      <w:marLeft w:val="0"/>
      <w:marRight w:val="0"/>
      <w:marTop w:val="0"/>
      <w:marBottom w:val="0"/>
      <w:divBdr>
        <w:top w:val="none" w:sz="0" w:space="0" w:color="auto"/>
        <w:left w:val="none" w:sz="0" w:space="0" w:color="auto"/>
        <w:bottom w:val="none" w:sz="0" w:space="0" w:color="auto"/>
        <w:right w:val="none" w:sz="0" w:space="0" w:color="auto"/>
      </w:divBdr>
      <w:divsChild>
        <w:div w:id="1999460704">
          <w:marLeft w:val="0"/>
          <w:marRight w:val="0"/>
          <w:marTop w:val="0"/>
          <w:marBottom w:val="0"/>
          <w:divBdr>
            <w:top w:val="none" w:sz="0" w:space="0" w:color="auto"/>
            <w:left w:val="none" w:sz="0" w:space="0" w:color="auto"/>
            <w:bottom w:val="none" w:sz="0" w:space="0" w:color="auto"/>
            <w:right w:val="none" w:sz="0" w:space="0" w:color="auto"/>
          </w:divBdr>
        </w:div>
        <w:div w:id="1492871282">
          <w:marLeft w:val="0"/>
          <w:marRight w:val="0"/>
          <w:marTop w:val="0"/>
          <w:marBottom w:val="0"/>
          <w:divBdr>
            <w:top w:val="none" w:sz="0" w:space="0" w:color="auto"/>
            <w:left w:val="none" w:sz="0" w:space="0" w:color="auto"/>
            <w:bottom w:val="none" w:sz="0" w:space="0" w:color="auto"/>
            <w:right w:val="none" w:sz="0" w:space="0" w:color="auto"/>
          </w:divBdr>
        </w:div>
        <w:div w:id="2047483969">
          <w:marLeft w:val="0"/>
          <w:marRight w:val="0"/>
          <w:marTop w:val="0"/>
          <w:marBottom w:val="0"/>
          <w:divBdr>
            <w:top w:val="none" w:sz="0" w:space="0" w:color="auto"/>
            <w:left w:val="none" w:sz="0" w:space="0" w:color="auto"/>
            <w:bottom w:val="none" w:sz="0" w:space="0" w:color="auto"/>
            <w:right w:val="none" w:sz="0" w:space="0" w:color="auto"/>
          </w:divBdr>
        </w:div>
      </w:divsChild>
    </w:div>
    <w:div w:id="1851220311">
      <w:bodyDiv w:val="1"/>
      <w:marLeft w:val="0"/>
      <w:marRight w:val="0"/>
      <w:marTop w:val="0"/>
      <w:marBottom w:val="0"/>
      <w:divBdr>
        <w:top w:val="none" w:sz="0" w:space="0" w:color="auto"/>
        <w:left w:val="none" w:sz="0" w:space="0" w:color="auto"/>
        <w:bottom w:val="none" w:sz="0" w:space="0" w:color="auto"/>
        <w:right w:val="none" w:sz="0" w:space="0" w:color="auto"/>
      </w:divBdr>
      <w:divsChild>
        <w:div w:id="473329148">
          <w:marLeft w:val="0"/>
          <w:marRight w:val="0"/>
          <w:marTop w:val="0"/>
          <w:marBottom w:val="0"/>
          <w:divBdr>
            <w:top w:val="none" w:sz="0" w:space="0" w:color="auto"/>
            <w:left w:val="none" w:sz="0" w:space="0" w:color="auto"/>
            <w:bottom w:val="none" w:sz="0" w:space="0" w:color="auto"/>
            <w:right w:val="none" w:sz="0" w:space="0" w:color="auto"/>
          </w:divBdr>
        </w:div>
        <w:div w:id="373042720">
          <w:marLeft w:val="0"/>
          <w:marRight w:val="0"/>
          <w:marTop w:val="0"/>
          <w:marBottom w:val="0"/>
          <w:divBdr>
            <w:top w:val="none" w:sz="0" w:space="0" w:color="auto"/>
            <w:left w:val="none" w:sz="0" w:space="0" w:color="auto"/>
            <w:bottom w:val="none" w:sz="0" w:space="0" w:color="auto"/>
            <w:right w:val="none" w:sz="0" w:space="0" w:color="auto"/>
          </w:divBdr>
        </w:div>
        <w:div w:id="616178563">
          <w:marLeft w:val="0"/>
          <w:marRight w:val="0"/>
          <w:marTop w:val="0"/>
          <w:marBottom w:val="0"/>
          <w:divBdr>
            <w:top w:val="none" w:sz="0" w:space="0" w:color="auto"/>
            <w:left w:val="none" w:sz="0" w:space="0" w:color="auto"/>
            <w:bottom w:val="none" w:sz="0" w:space="0" w:color="auto"/>
            <w:right w:val="none" w:sz="0" w:space="0" w:color="auto"/>
          </w:divBdr>
        </w:div>
        <w:div w:id="1632245711">
          <w:marLeft w:val="0"/>
          <w:marRight w:val="0"/>
          <w:marTop w:val="0"/>
          <w:marBottom w:val="0"/>
          <w:divBdr>
            <w:top w:val="none" w:sz="0" w:space="0" w:color="auto"/>
            <w:left w:val="none" w:sz="0" w:space="0" w:color="auto"/>
            <w:bottom w:val="none" w:sz="0" w:space="0" w:color="auto"/>
            <w:right w:val="none" w:sz="0" w:space="0" w:color="auto"/>
          </w:divBdr>
        </w:div>
        <w:div w:id="1665469120">
          <w:marLeft w:val="0"/>
          <w:marRight w:val="0"/>
          <w:marTop w:val="0"/>
          <w:marBottom w:val="0"/>
          <w:divBdr>
            <w:top w:val="none" w:sz="0" w:space="0" w:color="auto"/>
            <w:left w:val="none" w:sz="0" w:space="0" w:color="auto"/>
            <w:bottom w:val="none" w:sz="0" w:space="0" w:color="auto"/>
            <w:right w:val="none" w:sz="0" w:space="0" w:color="auto"/>
          </w:divBdr>
        </w:div>
        <w:div w:id="1943413364">
          <w:marLeft w:val="0"/>
          <w:marRight w:val="0"/>
          <w:marTop w:val="0"/>
          <w:marBottom w:val="0"/>
          <w:divBdr>
            <w:top w:val="none" w:sz="0" w:space="0" w:color="auto"/>
            <w:left w:val="none" w:sz="0" w:space="0" w:color="auto"/>
            <w:bottom w:val="none" w:sz="0" w:space="0" w:color="auto"/>
            <w:right w:val="none" w:sz="0" w:space="0" w:color="auto"/>
          </w:divBdr>
        </w:div>
        <w:div w:id="1576470081">
          <w:marLeft w:val="0"/>
          <w:marRight w:val="0"/>
          <w:marTop w:val="0"/>
          <w:marBottom w:val="0"/>
          <w:divBdr>
            <w:top w:val="none" w:sz="0" w:space="0" w:color="auto"/>
            <w:left w:val="none" w:sz="0" w:space="0" w:color="auto"/>
            <w:bottom w:val="none" w:sz="0" w:space="0" w:color="auto"/>
            <w:right w:val="none" w:sz="0" w:space="0" w:color="auto"/>
          </w:divBdr>
        </w:div>
      </w:divsChild>
    </w:div>
    <w:div w:id="1881236054">
      <w:bodyDiv w:val="1"/>
      <w:marLeft w:val="0"/>
      <w:marRight w:val="0"/>
      <w:marTop w:val="0"/>
      <w:marBottom w:val="0"/>
      <w:divBdr>
        <w:top w:val="none" w:sz="0" w:space="0" w:color="auto"/>
        <w:left w:val="none" w:sz="0" w:space="0" w:color="auto"/>
        <w:bottom w:val="none" w:sz="0" w:space="0" w:color="auto"/>
        <w:right w:val="none" w:sz="0" w:space="0" w:color="auto"/>
      </w:divBdr>
      <w:divsChild>
        <w:div w:id="1393236845">
          <w:marLeft w:val="0"/>
          <w:marRight w:val="0"/>
          <w:marTop w:val="0"/>
          <w:marBottom w:val="0"/>
          <w:divBdr>
            <w:top w:val="none" w:sz="0" w:space="0" w:color="auto"/>
            <w:left w:val="none" w:sz="0" w:space="0" w:color="auto"/>
            <w:bottom w:val="none" w:sz="0" w:space="0" w:color="auto"/>
            <w:right w:val="none" w:sz="0" w:space="0" w:color="auto"/>
          </w:divBdr>
        </w:div>
        <w:div w:id="949900964">
          <w:marLeft w:val="0"/>
          <w:marRight w:val="0"/>
          <w:marTop w:val="0"/>
          <w:marBottom w:val="0"/>
          <w:divBdr>
            <w:top w:val="none" w:sz="0" w:space="0" w:color="auto"/>
            <w:left w:val="none" w:sz="0" w:space="0" w:color="auto"/>
            <w:bottom w:val="none" w:sz="0" w:space="0" w:color="auto"/>
            <w:right w:val="none" w:sz="0" w:space="0" w:color="auto"/>
          </w:divBdr>
        </w:div>
      </w:divsChild>
    </w:div>
    <w:div w:id="1883202690">
      <w:bodyDiv w:val="1"/>
      <w:marLeft w:val="0"/>
      <w:marRight w:val="0"/>
      <w:marTop w:val="0"/>
      <w:marBottom w:val="0"/>
      <w:divBdr>
        <w:top w:val="none" w:sz="0" w:space="0" w:color="auto"/>
        <w:left w:val="none" w:sz="0" w:space="0" w:color="auto"/>
        <w:bottom w:val="none" w:sz="0" w:space="0" w:color="auto"/>
        <w:right w:val="none" w:sz="0" w:space="0" w:color="auto"/>
      </w:divBdr>
      <w:divsChild>
        <w:div w:id="1600986686">
          <w:marLeft w:val="0"/>
          <w:marRight w:val="0"/>
          <w:marTop w:val="0"/>
          <w:marBottom w:val="0"/>
          <w:divBdr>
            <w:top w:val="none" w:sz="0" w:space="0" w:color="auto"/>
            <w:left w:val="none" w:sz="0" w:space="0" w:color="auto"/>
            <w:bottom w:val="none" w:sz="0" w:space="0" w:color="auto"/>
            <w:right w:val="none" w:sz="0" w:space="0" w:color="auto"/>
          </w:divBdr>
        </w:div>
        <w:div w:id="1339700330">
          <w:marLeft w:val="0"/>
          <w:marRight w:val="0"/>
          <w:marTop w:val="0"/>
          <w:marBottom w:val="0"/>
          <w:divBdr>
            <w:top w:val="none" w:sz="0" w:space="0" w:color="auto"/>
            <w:left w:val="none" w:sz="0" w:space="0" w:color="auto"/>
            <w:bottom w:val="none" w:sz="0" w:space="0" w:color="auto"/>
            <w:right w:val="none" w:sz="0" w:space="0" w:color="auto"/>
          </w:divBdr>
        </w:div>
        <w:div w:id="1305964932">
          <w:marLeft w:val="0"/>
          <w:marRight w:val="0"/>
          <w:marTop w:val="0"/>
          <w:marBottom w:val="0"/>
          <w:divBdr>
            <w:top w:val="none" w:sz="0" w:space="0" w:color="auto"/>
            <w:left w:val="none" w:sz="0" w:space="0" w:color="auto"/>
            <w:bottom w:val="none" w:sz="0" w:space="0" w:color="auto"/>
            <w:right w:val="none" w:sz="0" w:space="0" w:color="auto"/>
          </w:divBdr>
        </w:div>
      </w:divsChild>
    </w:div>
    <w:div w:id="1888296336">
      <w:bodyDiv w:val="1"/>
      <w:marLeft w:val="0"/>
      <w:marRight w:val="0"/>
      <w:marTop w:val="0"/>
      <w:marBottom w:val="0"/>
      <w:divBdr>
        <w:top w:val="none" w:sz="0" w:space="0" w:color="auto"/>
        <w:left w:val="none" w:sz="0" w:space="0" w:color="auto"/>
        <w:bottom w:val="none" w:sz="0" w:space="0" w:color="auto"/>
        <w:right w:val="none" w:sz="0" w:space="0" w:color="auto"/>
      </w:divBdr>
    </w:div>
    <w:div w:id="1894658214">
      <w:bodyDiv w:val="1"/>
      <w:marLeft w:val="0"/>
      <w:marRight w:val="0"/>
      <w:marTop w:val="0"/>
      <w:marBottom w:val="0"/>
      <w:divBdr>
        <w:top w:val="none" w:sz="0" w:space="0" w:color="auto"/>
        <w:left w:val="none" w:sz="0" w:space="0" w:color="auto"/>
        <w:bottom w:val="none" w:sz="0" w:space="0" w:color="auto"/>
        <w:right w:val="none" w:sz="0" w:space="0" w:color="auto"/>
      </w:divBdr>
    </w:div>
    <w:div w:id="1906642831">
      <w:bodyDiv w:val="1"/>
      <w:marLeft w:val="0"/>
      <w:marRight w:val="0"/>
      <w:marTop w:val="0"/>
      <w:marBottom w:val="0"/>
      <w:divBdr>
        <w:top w:val="none" w:sz="0" w:space="0" w:color="auto"/>
        <w:left w:val="none" w:sz="0" w:space="0" w:color="auto"/>
        <w:bottom w:val="none" w:sz="0" w:space="0" w:color="auto"/>
        <w:right w:val="none" w:sz="0" w:space="0" w:color="auto"/>
      </w:divBdr>
      <w:divsChild>
        <w:div w:id="2063479101">
          <w:marLeft w:val="0"/>
          <w:marRight w:val="0"/>
          <w:marTop w:val="0"/>
          <w:marBottom w:val="0"/>
          <w:divBdr>
            <w:top w:val="none" w:sz="0" w:space="0" w:color="auto"/>
            <w:left w:val="none" w:sz="0" w:space="0" w:color="auto"/>
            <w:bottom w:val="none" w:sz="0" w:space="0" w:color="auto"/>
            <w:right w:val="none" w:sz="0" w:space="0" w:color="auto"/>
          </w:divBdr>
        </w:div>
        <w:div w:id="2109812700">
          <w:marLeft w:val="0"/>
          <w:marRight w:val="0"/>
          <w:marTop w:val="0"/>
          <w:marBottom w:val="0"/>
          <w:divBdr>
            <w:top w:val="none" w:sz="0" w:space="0" w:color="auto"/>
            <w:left w:val="none" w:sz="0" w:space="0" w:color="auto"/>
            <w:bottom w:val="none" w:sz="0" w:space="0" w:color="auto"/>
            <w:right w:val="none" w:sz="0" w:space="0" w:color="auto"/>
          </w:divBdr>
        </w:div>
        <w:div w:id="415593854">
          <w:marLeft w:val="0"/>
          <w:marRight w:val="0"/>
          <w:marTop w:val="0"/>
          <w:marBottom w:val="0"/>
          <w:divBdr>
            <w:top w:val="none" w:sz="0" w:space="0" w:color="auto"/>
            <w:left w:val="none" w:sz="0" w:space="0" w:color="auto"/>
            <w:bottom w:val="none" w:sz="0" w:space="0" w:color="auto"/>
            <w:right w:val="none" w:sz="0" w:space="0" w:color="auto"/>
          </w:divBdr>
        </w:div>
        <w:div w:id="399719289">
          <w:marLeft w:val="0"/>
          <w:marRight w:val="0"/>
          <w:marTop w:val="0"/>
          <w:marBottom w:val="0"/>
          <w:divBdr>
            <w:top w:val="none" w:sz="0" w:space="0" w:color="auto"/>
            <w:left w:val="none" w:sz="0" w:space="0" w:color="auto"/>
            <w:bottom w:val="none" w:sz="0" w:space="0" w:color="auto"/>
            <w:right w:val="none" w:sz="0" w:space="0" w:color="auto"/>
          </w:divBdr>
        </w:div>
        <w:div w:id="670108565">
          <w:marLeft w:val="0"/>
          <w:marRight w:val="0"/>
          <w:marTop w:val="0"/>
          <w:marBottom w:val="0"/>
          <w:divBdr>
            <w:top w:val="none" w:sz="0" w:space="0" w:color="auto"/>
            <w:left w:val="none" w:sz="0" w:space="0" w:color="auto"/>
            <w:bottom w:val="none" w:sz="0" w:space="0" w:color="auto"/>
            <w:right w:val="none" w:sz="0" w:space="0" w:color="auto"/>
          </w:divBdr>
        </w:div>
        <w:div w:id="1816413835">
          <w:marLeft w:val="0"/>
          <w:marRight w:val="0"/>
          <w:marTop w:val="0"/>
          <w:marBottom w:val="0"/>
          <w:divBdr>
            <w:top w:val="none" w:sz="0" w:space="0" w:color="auto"/>
            <w:left w:val="none" w:sz="0" w:space="0" w:color="auto"/>
            <w:bottom w:val="none" w:sz="0" w:space="0" w:color="auto"/>
            <w:right w:val="none" w:sz="0" w:space="0" w:color="auto"/>
          </w:divBdr>
        </w:div>
        <w:div w:id="1344624089">
          <w:marLeft w:val="0"/>
          <w:marRight w:val="0"/>
          <w:marTop w:val="0"/>
          <w:marBottom w:val="0"/>
          <w:divBdr>
            <w:top w:val="none" w:sz="0" w:space="0" w:color="auto"/>
            <w:left w:val="none" w:sz="0" w:space="0" w:color="auto"/>
            <w:bottom w:val="none" w:sz="0" w:space="0" w:color="auto"/>
            <w:right w:val="none" w:sz="0" w:space="0" w:color="auto"/>
          </w:divBdr>
        </w:div>
        <w:div w:id="2060592743">
          <w:marLeft w:val="0"/>
          <w:marRight w:val="0"/>
          <w:marTop w:val="0"/>
          <w:marBottom w:val="0"/>
          <w:divBdr>
            <w:top w:val="none" w:sz="0" w:space="0" w:color="auto"/>
            <w:left w:val="none" w:sz="0" w:space="0" w:color="auto"/>
            <w:bottom w:val="none" w:sz="0" w:space="0" w:color="auto"/>
            <w:right w:val="none" w:sz="0" w:space="0" w:color="auto"/>
          </w:divBdr>
        </w:div>
        <w:div w:id="1439443013">
          <w:marLeft w:val="0"/>
          <w:marRight w:val="0"/>
          <w:marTop w:val="0"/>
          <w:marBottom w:val="0"/>
          <w:divBdr>
            <w:top w:val="none" w:sz="0" w:space="0" w:color="auto"/>
            <w:left w:val="none" w:sz="0" w:space="0" w:color="auto"/>
            <w:bottom w:val="none" w:sz="0" w:space="0" w:color="auto"/>
            <w:right w:val="none" w:sz="0" w:space="0" w:color="auto"/>
          </w:divBdr>
        </w:div>
        <w:div w:id="2060936332">
          <w:marLeft w:val="0"/>
          <w:marRight w:val="0"/>
          <w:marTop w:val="0"/>
          <w:marBottom w:val="0"/>
          <w:divBdr>
            <w:top w:val="none" w:sz="0" w:space="0" w:color="auto"/>
            <w:left w:val="none" w:sz="0" w:space="0" w:color="auto"/>
            <w:bottom w:val="none" w:sz="0" w:space="0" w:color="auto"/>
            <w:right w:val="none" w:sz="0" w:space="0" w:color="auto"/>
          </w:divBdr>
        </w:div>
      </w:divsChild>
    </w:div>
    <w:div w:id="1928071710">
      <w:bodyDiv w:val="1"/>
      <w:marLeft w:val="0"/>
      <w:marRight w:val="0"/>
      <w:marTop w:val="0"/>
      <w:marBottom w:val="0"/>
      <w:divBdr>
        <w:top w:val="none" w:sz="0" w:space="0" w:color="auto"/>
        <w:left w:val="none" w:sz="0" w:space="0" w:color="auto"/>
        <w:bottom w:val="none" w:sz="0" w:space="0" w:color="auto"/>
        <w:right w:val="none" w:sz="0" w:space="0" w:color="auto"/>
      </w:divBdr>
      <w:divsChild>
        <w:div w:id="1539778159">
          <w:marLeft w:val="0"/>
          <w:marRight w:val="0"/>
          <w:marTop w:val="0"/>
          <w:marBottom w:val="0"/>
          <w:divBdr>
            <w:top w:val="none" w:sz="0" w:space="0" w:color="auto"/>
            <w:left w:val="none" w:sz="0" w:space="0" w:color="auto"/>
            <w:bottom w:val="none" w:sz="0" w:space="0" w:color="auto"/>
            <w:right w:val="none" w:sz="0" w:space="0" w:color="auto"/>
          </w:divBdr>
        </w:div>
        <w:div w:id="362949440">
          <w:marLeft w:val="0"/>
          <w:marRight w:val="0"/>
          <w:marTop w:val="0"/>
          <w:marBottom w:val="0"/>
          <w:divBdr>
            <w:top w:val="none" w:sz="0" w:space="0" w:color="auto"/>
            <w:left w:val="none" w:sz="0" w:space="0" w:color="auto"/>
            <w:bottom w:val="none" w:sz="0" w:space="0" w:color="auto"/>
            <w:right w:val="none" w:sz="0" w:space="0" w:color="auto"/>
          </w:divBdr>
        </w:div>
        <w:div w:id="1015767440">
          <w:marLeft w:val="0"/>
          <w:marRight w:val="0"/>
          <w:marTop w:val="0"/>
          <w:marBottom w:val="0"/>
          <w:divBdr>
            <w:top w:val="none" w:sz="0" w:space="0" w:color="auto"/>
            <w:left w:val="none" w:sz="0" w:space="0" w:color="auto"/>
            <w:bottom w:val="none" w:sz="0" w:space="0" w:color="auto"/>
            <w:right w:val="none" w:sz="0" w:space="0" w:color="auto"/>
          </w:divBdr>
        </w:div>
        <w:div w:id="131682522">
          <w:marLeft w:val="0"/>
          <w:marRight w:val="0"/>
          <w:marTop w:val="0"/>
          <w:marBottom w:val="0"/>
          <w:divBdr>
            <w:top w:val="none" w:sz="0" w:space="0" w:color="auto"/>
            <w:left w:val="none" w:sz="0" w:space="0" w:color="auto"/>
            <w:bottom w:val="none" w:sz="0" w:space="0" w:color="auto"/>
            <w:right w:val="none" w:sz="0" w:space="0" w:color="auto"/>
          </w:divBdr>
        </w:div>
        <w:div w:id="1721436132">
          <w:marLeft w:val="0"/>
          <w:marRight w:val="0"/>
          <w:marTop w:val="0"/>
          <w:marBottom w:val="0"/>
          <w:divBdr>
            <w:top w:val="none" w:sz="0" w:space="0" w:color="auto"/>
            <w:left w:val="none" w:sz="0" w:space="0" w:color="auto"/>
            <w:bottom w:val="none" w:sz="0" w:space="0" w:color="auto"/>
            <w:right w:val="none" w:sz="0" w:space="0" w:color="auto"/>
          </w:divBdr>
        </w:div>
        <w:div w:id="1277056348">
          <w:marLeft w:val="0"/>
          <w:marRight w:val="0"/>
          <w:marTop w:val="0"/>
          <w:marBottom w:val="0"/>
          <w:divBdr>
            <w:top w:val="none" w:sz="0" w:space="0" w:color="auto"/>
            <w:left w:val="none" w:sz="0" w:space="0" w:color="auto"/>
            <w:bottom w:val="none" w:sz="0" w:space="0" w:color="auto"/>
            <w:right w:val="none" w:sz="0" w:space="0" w:color="auto"/>
          </w:divBdr>
        </w:div>
        <w:div w:id="1366910764">
          <w:marLeft w:val="0"/>
          <w:marRight w:val="0"/>
          <w:marTop w:val="0"/>
          <w:marBottom w:val="0"/>
          <w:divBdr>
            <w:top w:val="none" w:sz="0" w:space="0" w:color="auto"/>
            <w:left w:val="none" w:sz="0" w:space="0" w:color="auto"/>
            <w:bottom w:val="none" w:sz="0" w:space="0" w:color="auto"/>
            <w:right w:val="none" w:sz="0" w:space="0" w:color="auto"/>
          </w:divBdr>
        </w:div>
        <w:div w:id="811755230">
          <w:marLeft w:val="0"/>
          <w:marRight w:val="0"/>
          <w:marTop w:val="0"/>
          <w:marBottom w:val="0"/>
          <w:divBdr>
            <w:top w:val="none" w:sz="0" w:space="0" w:color="auto"/>
            <w:left w:val="none" w:sz="0" w:space="0" w:color="auto"/>
            <w:bottom w:val="none" w:sz="0" w:space="0" w:color="auto"/>
            <w:right w:val="none" w:sz="0" w:space="0" w:color="auto"/>
          </w:divBdr>
        </w:div>
        <w:div w:id="2000380651">
          <w:marLeft w:val="0"/>
          <w:marRight w:val="0"/>
          <w:marTop w:val="0"/>
          <w:marBottom w:val="0"/>
          <w:divBdr>
            <w:top w:val="none" w:sz="0" w:space="0" w:color="auto"/>
            <w:left w:val="none" w:sz="0" w:space="0" w:color="auto"/>
            <w:bottom w:val="none" w:sz="0" w:space="0" w:color="auto"/>
            <w:right w:val="none" w:sz="0" w:space="0" w:color="auto"/>
          </w:divBdr>
        </w:div>
        <w:div w:id="1918897299">
          <w:marLeft w:val="0"/>
          <w:marRight w:val="0"/>
          <w:marTop w:val="0"/>
          <w:marBottom w:val="0"/>
          <w:divBdr>
            <w:top w:val="none" w:sz="0" w:space="0" w:color="auto"/>
            <w:left w:val="none" w:sz="0" w:space="0" w:color="auto"/>
            <w:bottom w:val="none" w:sz="0" w:space="0" w:color="auto"/>
            <w:right w:val="none" w:sz="0" w:space="0" w:color="auto"/>
          </w:divBdr>
        </w:div>
        <w:div w:id="1830057409">
          <w:marLeft w:val="0"/>
          <w:marRight w:val="0"/>
          <w:marTop w:val="0"/>
          <w:marBottom w:val="0"/>
          <w:divBdr>
            <w:top w:val="none" w:sz="0" w:space="0" w:color="auto"/>
            <w:left w:val="none" w:sz="0" w:space="0" w:color="auto"/>
            <w:bottom w:val="none" w:sz="0" w:space="0" w:color="auto"/>
            <w:right w:val="none" w:sz="0" w:space="0" w:color="auto"/>
          </w:divBdr>
        </w:div>
        <w:div w:id="362825137">
          <w:marLeft w:val="0"/>
          <w:marRight w:val="0"/>
          <w:marTop w:val="0"/>
          <w:marBottom w:val="0"/>
          <w:divBdr>
            <w:top w:val="none" w:sz="0" w:space="0" w:color="auto"/>
            <w:left w:val="none" w:sz="0" w:space="0" w:color="auto"/>
            <w:bottom w:val="none" w:sz="0" w:space="0" w:color="auto"/>
            <w:right w:val="none" w:sz="0" w:space="0" w:color="auto"/>
          </w:divBdr>
        </w:div>
        <w:div w:id="931744987">
          <w:marLeft w:val="0"/>
          <w:marRight w:val="0"/>
          <w:marTop w:val="0"/>
          <w:marBottom w:val="0"/>
          <w:divBdr>
            <w:top w:val="none" w:sz="0" w:space="0" w:color="auto"/>
            <w:left w:val="none" w:sz="0" w:space="0" w:color="auto"/>
            <w:bottom w:val="none" w:sz="0" w:space="0" w:color="auto"/>
            <w:right w:val="none" w:sz="0" w:space="0" w:color="auto"/>
          </w:divBdr>
        </w:div>
        <w:div w:id="289825476">
          <w:marLeft w:val="0"/>
          <w:marRight w:val="0"/>
          <w:marTop w:val="0"/>
          <w:marBottom w:val="0"/>
          <w:divBdr>
            <w:top w:val="none" w:sz="0" w:space="0" w:color="auto"/>
            <w:left w:val="none" w:sz="0" w:space="0" w:color="auto"/>
            <w:bottom w:val="none" w:sz="0" w:space="0" w:color="auto"/>
            <w:right w:val="none" w:sz="0" w:space="0" w:color="auto"/>
          </w:divBdr>
        </w:div>
        <w:div w:id="283586160">
          <w:marLeft w:val="0"/>
          <w:marRight w:val="0"/>
          <w:marTop w:val="0"/>
          <w:marBottom w:val="0"/>
          <w:divBdr>
            <w:top w:val="none" w:sz="0" w:space="0" w:color="auto"/>
            <w:left w:val="none" w:sz="0" w:space="0" w:color="auto"/>
            <w:bottom w:val="none" w:sz="0" w:space="0" w:color="auto"/>
            <w:right w:val="none" w:sz="0" w:space="0" w:color="auto"/>
          </w:divBdr>
        </w:div>
        <w:div w:id="81802674">
          <w:marLeft w:val="0"/>
          <w:marRight w:val="0"/>
          <w:marTop w:val="0"/>
          <w:marBottom w:val="0"/>
          <w:divBdr>
            <w:top w:val="none" w:sz="0" w:space="0" w:color="auto"/>
            <w:left w:val="none" w:sz="0" w:space="0" w:color="auto"/>
            <w:bottom w:val="none" w:sz="0" w:space="0" w:color="auto"/>
            <w:right w:val="none" w:sz="0" w:space="0" w:color="auto"/>
          </w:divBdr>
        </w:div>
        <w:div w:id="2018119491">
          <w:marLeft w:val="0"/>
          <w:marRight w:val="0"/>
          <w:marTop w:val="0"/>
          <w:marBottom w:val="0"/>
          <w:divBdr>
            <w:top w:val="none" w:sz="0" w:space="0" w:color="auto"/>
            <w:left w:val="none" w:sz="0" w:space="0" w:color="auto"/>
            <w:bottom w:val="none" w:sz="0" w:space="0" w:color="auto"/>
            <w:right w:val="none" w:sz="0" w:space="0" w:color="auto"/>
          </w:divBdr>
        </w:div>
        <w:div w:id="41759324">
          <w:marLeft w:val="0"/>
          <w:marRight w:val="0"/>
          <w:marTop w:val="0"/>
          <w:marBottom w:val="0"/>
          <w:divBdr>
            <w:top w:val="none" w:sz="0" w:space="0" w:color="auto"/>
            <w:left w:val="none" w:sz="0" w:space="0" w:color="auto"/>
            <w:bottom w:val="none" w:sz="0" w:space="0" w:color="auto"/>
            <w:right w:val="none" w:sz="0" w:space="0" w:color="auto"/>
          </w:divBdr>
        </w:div>
        <w:div w:id="2064255470">
          <w:marLeft w:val="0"/>
          <w:marRight w:val="0"/>
          <w:marTop w:val="0"/>
          <w:marBottom w:val="0"/>
          <w:divBdr>
            <w:top w:val="none" w:sz="0" w:space="0" w:color="auto"/>
            <w:left w:val="none" w:sz="0" w:space="0" w:color="auto"/>
            <w:bottom w:val="none" w:sz="0" w:space="0" w:color="auto"/>
            <w:right w:val="none" w:sz="0" w:space="0" w:color="auto"/>
          </w:divBdr>
        </w:div>
        <w:div w:id="1769694361">
          <w:marLeft w:val="0"/>
          <w:marRight w:val="0"/>
          <w:marTop w:val="0"/>
          <w:marBottom w:val="0"/>
          <w:divBdr>
            <w:top w:val="none" w:sz="0" w:space="0" w:color="auto"/>
            <w:left w:val="none" w:sz="0" w:space="0" w:color="auto"/>
            <w:bottom w:val="none" w:sz="0" w:space="0" w:color="auto"/>
            <w:right w:val="none" w:sz="0" w:space="0" w:color="auto"/>
          </w:divBdr>
        </w:div>
        <w:div w:id="1847473270">
          <w:marLeft w:val="0"/>
          <w:marRight w:val="0"/>
          <w:marTop w:val="0"/>
          <w:marBottom w:val="0"/>
          <w:divBdr>
            <w:top w:val="none" w:sz="0" w:space="0" w:color="auto"/>
            <w:left w:val="none" w:sz="0" w:space="0" w:color="auto"/>
            <w:bottom w:val="none" w:sz="0" w:space="0" w:color="auto"/>
            <w:right w:val="none" w:sz="0" w:space="0" w:color="auto"/>
          </w:divBdr>
        </w:div>
        <w:div w:id="394008902">
          <w:marLeft w:val="0"/>
          <w:marRight w:val="0"/>
          <w:marTop w:val="0"/>
          <w:marBottom w:val="0"/>
          <w:divBdr>
            <w:top w:val="none" w:sz="0" w:space="0" w:color="auto"/>
            <w:left w:val="none" w:sz="0" w:space="0" w:color="auto"/>
            <w:bottom w:val="none" w:sz="0" w:space="0" w:color="auto"/>
            <w:right w:val="none" w:sz="0" w:space="0" w:color="auto"/>
          </w:divBdr>
        </w:div>
        <w:div w:id="676922909">
          <w:marLeft w:val="0"/>
          <w:marRight w:val="0"/>
          <w:marTop w:val="0"/>
          <w:marBottom w:val="0"/>
          <w:divBdr>
            <w:top w:val="none" w:sz="0" w:space="0" w:color="auto"/>
            <w:left w:val="none" w:sz="0" w:space="0" w:color="auto"/>
            <w:bottom w:val="none" w:sz="0" w:space="0" w:color="auto"/>
            <w:right w:val="none" w:sz="0" w:space="0" w:color="auto"/>
          </w:divBdr>
        </w:div>
        <w:div w:id="79527713">
          <w:marLeft w:val="0"/>
          <w:marRight w:val="0"/>
          <w:marTop w:val="0"/>
          <w:marBottom w:val="0"/>
          <w:divBdr>
            <w:top w:val="none" w:sz="0" w:space="0" w:color="auto"/>
            <w:left w:val="none" w:sz="0" w:space="0" w:color="auto"/>
            <w:bottom w:val="none" w:sz="0" w:space="0" w:color="auto"/>
            <w:right w:val="none" w:sz="0" w:space="0" w:color="auto"/>
          </w:divBdr>
        </w:div>
        <w:div w:id="1298031034">
          <w:marLeft w:val="0"/>
          <w:marRight w:val="0"/>
          <w:marTop w:val="0"/>
          <w:marBottom w:val="0"/>
          <w:divBdr>
            <w:top w:val="none" w:sz="0" w:space="0" w:color="auto"/>
            <w:left w:val="none" w:sz="0" w:space="0" w:color="auto"/>
            <w:bottom w:val="none" w:sz="0" w:space="0" w:color="auto"/>
            <w:right w:val="none" w:sz="0" w:space="0" w:color="auto"/>
          </w:divBdr>
        </w:div>
        <w:div w:id="992443475">
          <w:marLeft w:val="0"/>
          <w:marRight w:val="0"/>
          <w:marTop w:val="0"/>
          <w:marBottom w:val="0"/>
          <w:divBdr>
            <w:top w:val="none" w:sz="0" w:space="0" w:color="auto"/>
            <w:left w:val="none" w:sz="0" w:space="0" w:color="auto"/>
            <w:bottom w:val="none" w:sz="0" w:space="0" w:color="auto"/>
            <w:right w:val="none" w:sz="0" w:space="0" w:color="auto"/>
          </w:divBdr>
        </w:div>
        <w:div w:id="398019716">
          <w:marLeft w:val="0"/>
          <w:marRight w:val="0"/>
          <w:marTop w:val="0"/>
          <w:marBottom w:val="0"/>
          <w:divBdr>
            <w:top w:val="none" w:sz="0" w:space="0" w:color="auto"/>
            <w:left w:val="none" w:sz="0" w:space="0" w:color="auto"/>
            <w:bottom w:val="none" w:sz="0" w:space="0" w:color="auto"/>
            <w:right w:val="none" w:sz="0" w:space="0" w:color="auto"/>
          </w:divBdr>
        </w:div>
        <w:div w:id="217982257">
          <w:marLeft w:val="0"/>
          <w:marRight w:val="0"/>
          <w:marTop w:val="0"/>
          <w:marBottom w:val="0"/>
          <w:divBdr>
            <w:top w:val="none" w:sz="0" w:space="0" w:color="auto"/>
            <w:left w:val="none" w:sz="0" w:space="0" w:color="auto"/>
            <w:bottom w:val="none" w:sz="0" w:space="0" w:color="auto"/>
            <w:right w:val="none" w:sz="0" w:space="0" w:color="auto"/>
          </w:divBdr>
        </w:div>
        <w:div w:id="1420911139">
          <w:marLeft w:val="0"/>
          <w:marRight w:val="0"/>
          <w:marTop w:val="0"/>
          <w:marBottom w:val="0"/>
          <w:divBdr>
            <w:top w:val="none" w:sz="0" w:space="0" w:color="auto"/>
            <w:left w:val="none" w:sz="0" w:space="0" w:color="auto"/>
            <w:bottom w:val="none" w:sz="0" w:space="0" w:color="auto"/>
            <w:right w:val="none" w:sz="0" w:space="0" w:color="auto"/>
          </w:divBdr>
        </w:div>
        <w:div w:id="14119497">
          <w:marLeft w:val="0"/>
          <w:marRight w:val="0"/>
          <w:marTop w:val="0"/>
          <w:marBottom w:val="0"/>
          <w:divBdr>
            <w:top w:val="none" w:sz="0" w:space="0" w:color="auto"/>
            <w:left w:val="none" w:sz="0" w:space="0" w:color="auto"/>
            <w:bottom w:val="none" w:sz="0" w:space="0" w:color="auto"/>
            <w:right w:val="none" w:sz="0" w:space="0" w:color="auto"/>
          </w:divBdr>
        </w:div>
      </w:divsChild>
    </w:div>
    <w:div w:id="1973293195">
      <w:bodyDiv w:val="1"/>
      <w:marLeft w:val="0"/>
      <w:marRight w:val="0"/>
      <w:marTop w:val="0"/>
      <w:marBottom w:val="0"/>
      <w:divBdr>
        <w:top w:val="none" w:sz="0" w:space="0" w:color="auto"/>
        <w:left w:val="none" w:sz="0" w:space="0" w:color="auto"/>
        <w:bottom w:val="none" w:sz="0" w:space="0" w:color="auto"/>
        <w:right w:val="none" w:sz="0" w:space="0" w:color="auto"/>
      </w:divBdr>
      <w:divsChild>
        <w:div w:id="654719344">
          <w:marLeft w:val="0"/>
          <w:marRight w:val="0"/>
          <w:marTop w:val="0"/>
          <w:marBottom w:val="0"/>
          <w:divBdr>
            <w:top w:val="none" w:sz="0" w:space="0" w:color="auto"/>
            <w:left w:val="none" w:sz="0" w:space="0" w:color="auto"/>
            <w:bottom w:val="none" w:sz="0" w:space="0" w:color="auto"/>
            <w:right w:val="none" w:sz="0" w:space="0" w:color="auto"/>
          </w:divBdr>
        </w:div>
        <w:div w:id="162745831">
          <w:marLeft w:val="0"/>
          <w:marRight w:val="0"/>
          <w:marTop w:val="0"/>
          <w:marBottom w:val="0"/>
          <w:divBdr>
            <w:top w:val="none" w:sz="0" w:space="0" w:color="auto"/>
            <w:left w:val="none" w:sz="0" w:space="0" w:color="auto"/>
            <w:bottom w:val="none" w:sz="0" w:space="0" w:color="auto"/>
            <w:right w:val="none" w:sz="0" w:space="0" w:color="auto"/>
          </w:divBdr>
        </w:div>
        <w:div w:id="911040538">
          <w:marLeft w:val="0"/>
          <w:marRight w:val="0"/>
          <w:marTop w:val="0"/>
          <w:marBottom w:val="0"/>
          <w:divBdr>
            <w:top w:val="none" w:sz="0" w:space="0" w:color="auto"/>
            <w:left w:val="none" w:sz="0" w:space="0" w:color="auto"/>
            <w:bottom w:val="none" w:sz="0" w:space="0" w:color="auto"/>
            <w:right w:val="none" w:sz="0" w:space="0" w:color="auto"/>
          </w:divBdr>
        </w:div>
      </w:divsChild>
    </w:div>
    <w:div w:id="1973443973">
      <w:bodyDiv w:val="1"/>
      <w:marLeft w:val="0"/>
      <w:marRight w:val="0"/>
      <w:marTop w:val="0"/>
      <w:marBottom w:val="0"/>
      <w:divBdr>
        <w:top w:val="none" w:sz="0" w:space="0" w:color="auto"/>
        <w:left w:val="none" w:sz="0" w:space="0" w:color="auto"/>
        <w:bottom w:val="none" w:sz="0" w:space="0" w:color="auto"/>
        <w:right w:val="none" w:sz="0" w:space="0" w:color="auto"/>
      </w:divBdr>
      <w:divsChild>
        <w:div w:id="779375042">
          <w:marLeft w:val="0"/>
          <w:marRight w:val="0"/>
          <w:marTop w:val="0"/>
          <w:marBottom w:val="0"/>
          <w:divBdr>
            <w:top w:val="none" w:sz="0" w:space="0" w:color="auto"/>
            <w:left w:val="none" w:sz="0" w:space="0" w:color="auto"/>
            <w:bottom w:val="none" w:sz="0" w:space="0" w:color="auto"/>
            <w:right w:val="none" w:sz="0" w:space="0" w:color="auto"/>
          </w:divBdr>
        </w:div>
        <w:div w:id="325784898">
          <w:marLeft w:val="0"/>
          <w:marRight w:val="0"/>
          <w:marTop w:val="0"/>
          <w:marBottom w:val="0"/>
          <w:divBdr>
            <w:top w:val="none" w:sz="0" w:space="0" w:color="auto"/>
            <w:left w:val="none" w:sz="0" w:space="0" w:color="auto"/>
            <w:bottom w:val="none" w:sz="0" w:space="0" w:color="auto"/>
            <w:right w:val="none" w:sz="0" w:space="0" w:color="auto"/>
          </w:divBdr>
        </w:div>
        <w:div w:id="108939436">
          <w:marLeft w:val="0"/>
          <w:marRight w:val="0"/>
          <w:marTop w:val="0"/>
          <w:marBottom w:val="0"/>
          <w:divBdr>
            <w:top w:val="none" w:sz="0" w:space="0" w:color="auto"/>
            <w:left w:val="none" w:sz="0" w:space="0" w:color="auto"/>
            <w:bottom w:val="none" w:sz="0" w:space="0" w:color="auto"/>
            <w:right w:val="none" w:sz="0" w:space="0" w:color="auto"/>
          </w:divBdr>
        </w:div>
        <w:div w:id="2131317005">
          <w:marLeft w:val="0"/>
          <w:marRight w:val="0"/>
          <w:marTop w:val="0"/>
          <w:marBottom w:val="0"/>
          <w:divBdr>
            <w:top w:val="none" w:sz="0" w:space="0" w:color="auto"/>
            <w:left w:val="none" w:sz="0" w:space="0" w:color="auto"/>
            <w:bottom w:val="none" w:sz="0" w:space="0" w:color="auto"/>
            <w:right w:val="none" w:sz="0" w:space="0" w:color="auto"/>
          </w:divBdr>
        </w:div>
      </w:divsChild>
    </w:div>
    <w:div w:id="2012444489">
      <w:bodyDiv w:val="1"/>
      <w:marLeft w:val="0"/>
      <w:marRight w:val="0"/>
      <w:marTop w:val="0"/>
      <w:marBottom w:val="0"/>
      <w:divBdr>
        <w:top w:val="none" w:sz="0" w:space="0" w:color="auto"/>
        <w:left w:val="none" w:sz="0" w:space="0" w:color="auto"/>
        <w:bottom w:val="none" w:sz="0" w:space="0" w:color="auto"/>
        <w:right w:val="none" w:sz="0" w:space="0" w:color="auto"/>
      </w:divBdr>
      <w:divsChild>
        <w:div w:id="1766732258">
          <w:marLeft w:val="0"/>
          <w:marRight w:val="0"/>
          <w:marTop w:val="0"/>
          <w:marBottom w:val="0"/>
          <w:divBdr>
            <w:top w:val="none" w:sz="0" w:space="0" w:color="auto"/>
            <w:left w:val="none" w:sz="0" w:space="0" w:color="auto"/>
            <w:bottom w:val="none" w:sz="0" w:space="0" w:color="auto"/>
            <w:right w:val="none" w:sz="0" w:space="0" w:color="auto"/>
          </w:divBdr>
        </w:div>
        <w:div w:id="1115952906">
          <w:marLeft w:val="0"/>
          <w:marRight w:val="0"/>
          <w:marTop w:val="0"/>
          <w:marBottom w:val="0"/>
          <w:divBdr>
            <w:top w:val="none" w:sz="0" w:space="0" w:color="auto"/>
            <w:left w:val="none" w:sz="0" w:space="0" w:color="auto"/>
            <w:bottom w:val="none" w:sz="0" w:space="0" w:color="auto"/>
            <w:right w:val="none" w:sz="0" w:space="0" w:color="auto"/>
          </w:divBdr>
        </w:div>
        <w:div w:id="1992638435">
          <w:marLeft w:val="0"/>
          <w:marRight w:val="0"/>
          <w:marTop w:val="0"/>
          <w:marBottom w:val="0"/>
          <w:divBdr>
            <w:top w:val="none" w:sz="0" w:space="0" w:color="auto"/>
            <w:left w:val="none" w:sz="0" w:space="0" w:color="auto"/>
            <w:bottom w:val="none" w:sz="0" w:space="0" w:color="auto"/>
            <w:right w:val="none" w:sz="0" w:space="0" w:color="auto"/>
          </w:divBdr>
        </w:div>
      </w:divsChild>
    </w:div>
    <w:div w:id="2015063720">
      <w:bodyDiv w:val="1"/>
      <w:marLeft w:val="0"/>
      <w:marRight w:val="0"/>
      <w:marTop w:val="0"/>
      <w:marBottom w:val="0"/>
      <w:divBdr>
        <w:top w:val="none" w:sz="0" w:space="0" w:color="auto"/>
        <w:left w:val="none" w:sz="0" w:space="0" w:color="auto"/>
        <w:bottom w:val="none" w:sz="0" w:space="0" w:color="auto"/>
        <w:right w:val="none" w:sz="0" w:space="0" w:color="auto"/>
      </w:divBdr>
    </w:div>
    <w:div w:id="2016490009">
      <w:bodyDiv w:val="1"/>
      <w:marLeft w:val="0"/>
      <w:marRight w:val="0"/>
      <w:marTop w:val="0"/>
      <w:marBottom w:val="0"/>
      <w:divBdr>
        <w:top w:val="none" w:sz="0" w:space="0" w:color="auto"/>
        <w:left w:val="none" w:sz="0" w:space="0" w:color="auto"/>
        <w:bottom w:val="none" w:sz="0" w:space="0" w:color="auto"/>
        <w:right w:val="none" w:sz="0" w:space="0" w:color="auto"/>
      </w:divBdr>
      <w:divsChild>
        <w:div w:id="445462803">
          <w:marLeft w:val="0"/>
          <w:marRight w:val="0"/>
          <w:marTop w:val="0"/>
          <w:marBottom w:val="0"/>
          <w:divBdr>
            <w:top w:val="none" w:sz="0" w:space="0" w:color="auto"/>
            <w:left w:val="none" w:sz="0" w:space="0" w:color="auto"/>
            <w:bottom w:val="none" w:sz="0" w:space="0" w:color="auto"/>
            <w:right w:val="none" w:sz="0" w:space="0" w:color="auto"/>
          </w:divBdr>
        </w:div>
        <w:div w:id="865145290">
          <w:marLeft w:val="0"/>
          <w:marRight w:val="0"/>
          <w:marTop w:val="0"/>
          <w:marBottom w:val="0"/>
          <w:divBdr>
            <w:top w:val="none" w:sz="0" w:space="0" w:color="auto"/>
            <w:left w:val="none" w:sz="0" w:space="0" w:color="auto"/>
            <w:bottom w:val="none" w:sz="0" w:space="0" w:color="auto"/>
            <w:right w:val="none" w:sz="0" w:space="0" w:color="auto"/>
          </w:divBdr>
        </w:div>
      </w:divsChild>
    </w:div>
    <w:div w:id="2019961663">
      <w:bodyDiv w:val="1"/>
      <w:marLeft w:val="0"/>
      <w:marRight w:val="0"/>
      <w:marTop w:val="0"/>
      <w:marBottom w:val="0"/>
      <w:divBdr>
        <w:top w:val="none" w:sz="0" w:space="0" w:color="auto"/>
        <w:left w:val="none" w:sz="0" w:space="0" w:color="auto"/>
        <w:bottom w:val="none" w:sz="0" w:space="0" w:color="auto"/>
        <w:right w:val="none" w:sz="0" w:space="0" w:color="auto"/>
      </w:divBdr>
      <w:divsChild>
        <w:div w:id="2043743501">
          <w:marLeft w:val="0"/>
          <w:marRight w:val="0"/>
          <w:marTop w:val="0"/>
          <w:marBottom w:val="0"/>
          <w:divBdr>
            <w:top w:val="none" w:sz="0" w:space="0" w:color="auto"/>
            <w:left w:val="none" w:sz="0" w:space="0" w:color="auto"/>
            <w:bottom w:val="none" w:sz="0" w:space="0" w:color="auto"/>
            <w:right w:val="none" w:sz="0" w:space="0" w:color="auto"/>
          </w:divBdr>
        </w:div>
        <w:div w:id="1065759957">
          <w:marLeft w:val="0"/>
          <w:marRight w:val="0"/>
          <w:marTop w:val="0"/>
          <w:marBottom w:val="0"/>
          <w:divBdr>
            <w:top w:val="none" w:sz="0" w:space="0" w:color="auto"/>
            <w:left w:val="none" w:sz="0" w:space="0" w:color="auto"/>
            <w:bottom w:val="none" w:sz="0" w:space="0" w:color="auto"/>
            <w:right w:val="none" w:sz="0" w:space="0" w:color="auto"/>
          </w:divBdr>
        </w:div>
        <w:div w:id="1480460396">
          <w:marLeft w:val="0"/>
          <w:marRight w:val="0"/>
          <w:marTop w:val="0"/>
          <w:marBottom w:val="0"/>
          <w:divBdr>
            <w:top w:val="none" w:sz="0" w:space="0" w:color="auto"/>
            <w:left w:val="none" w:sz="0" w:space="0" w:color="auto"/>
            <w:bottom w:val="none" w:sz="0" w:space="0" w:color="auto"/>
            <w:right w:val="none" w:sz="0" w:space="0" w:color="auto"/>
          </w:divBdr>
        </w:div>
        <w:div w:id="630793329">
          <w:marLeft w:val="0"/>
          <w:marRight w:val="0"/>
          <w:marTop w:val="0"/>
          <w:marBottom w:val="0"/>
          <w:divBdr>
            <w:top w:val="none" w:sz="0" w:space="0" w:color="auto"/>
            <w:left w:val="none" w:sz="0" w:space="0" w:color="auto"/>
            <w:bottom w:val="none" w:sz="0" w:space="0" w:color="auto"/>
            <w:right w:val="none" w:sz="0" w:space="0" w:color="auto"/>
          </w:divBdr>
        </w:div>
        <w:div w:id="646327002">
          <w:marLeft w:val="0"/>
          <w:marRight w:val="0"/>
          <w:marTop w:val="0"/>
          <w:marBottom w:val="0"/>
          <w:divBdr>
            <w:top w:val="none" w:sz="0" w:space="0" w:color="auto"/>
            <w:left w:val="none" w:sz="0" w:space="0" w:color="auto"/>
            <w:bottom w:val="none" w:sz="0" w:space="0" w:color="auto"/>
            <w:right w:val="none" w:sz="0" w:space="0" w:color="auto"/>
          </w:divBdr>
        </w:div>
      </w:divsChild>
    </w:div>
    <w:div w:id="2021470942">
      <w:bodyDiv w:val="1"/>
      <w:marLeft w:val="0"/>
      <w:marRight w:val="0"/>
      <w:marTop w:val="0"/>
      <w:marBottom w:val="0"/>
      <w:divBdr>
        <w:top w:val="none" w:sz="0" w:space="0" w:color="auto"/>
        <w:left w:val="none" w:sz="0" w:space="0" w:color="auto"/>
        <w:bottom w:val="none" w:sz="0" w:space="0" w:color="auto"/>
        <w:right w:val="none" w:sz="0" w:space="0" w:color="auto"/>
      </w:divBdr>
    </w:div>
    <w:div w:id="2033719929">
      <w:bodyDiv w:val="1"/>
      <w:marLeft w:val="0"/>
      <w:marRight w:val="0"/>
      <w:marTop w:val="0"/>
      <w:marBottom w:val="0"/>
      <w:divBdr>
        <w:top w:val="none" w:sz="0" w:space="0" w:color="auto"/>
        <w:left w:val="none" w:sz="0" w:space="0" w:color="auto"/>
        <w:bottom w:val="none" w:sz="0" w:space="0" w:color="auto"/>
        <w:right w:val="none" w:sz="0" w:space="0" w:color="auto"/>
      </w:divBdr>
      <w:divsChild>
        <w:div w:id="1823309140">
          <w:marLeft w:val="0"/>
          <w:marRight w:val="0"/>
          <w:marTop w:val="0"/>
          <w:marBottom w:val="0"/>
          <w:divBdr>
            <w:top w:val="none" w:sz="0" w:space="0" w:color="auto"/>
            <w:left w:val="none" w:sz="0" w:space="0" w:color="auto"/>
            <w:bottom w:val="none" w:sz="0" w:space="0" w:color="auto"/>
            <w:right w:val="none" w:sz="0" w:space="0" w:color="auto"/>
          </w:divBdr>
        </w:div>
        <w:div w:id="644698545">
          <w:marLeft w:val="0"/>
          <w:marRight w:val="0"/>
          <w:marTop w:val="0"/>
          <w:marBottom w:val="0"/>
          <w:divBdr>
            <w:top w:val="none" w:sz="0" w:space="0" w:color="auto"/>
            <w:left w:val="none" w:sz="0" w:space="0" w:color="auto"/>
            <w:bottom w:val="none" w:sz="0" w:space="0" w:color="auto"/>
            <w:right w:val="none" w:sz="0" w:space="0" w:color="auto"/>
          </w:divBdr>
        </w:div>
        <w:div w:id="327438307">
          <w:marLeft w:val="0"/>
          <w:marRight w:val="0"/>
          <w:marTop w:val="0"/>
          <w:marBottom w:val="0"/>
          <w:divBdr>
            <w:top w:val="none" w:sz="0" w:space="0" w:color="auto"/>
            <w:left w:val="none" w:sz="0" w:space="0" w:color="auto"/>
            <w:bottom w:val="none" w:sz="0" w:space="0" w:color="auto"/>
            <w:right w:val="none" w:sz="0" w:space="0" w:color="auto"/>
          </w:divBdr>
        </w:div>
        <w:div w:id="1517773263">
          <w:marLeft w:val="0"/>
          <w:marRight w:val="0"/>
          <w:marTop w:val="0"/>
          <w:marBottom w:val="0"/>
          <w:divBdr>
            <w:top w:val="none" w:sz="0" w:space="0" w:color="auto"/>
            <w:left w:val="none" w:sz="0" w:space="0" w:color="auto"/>
            <w:bottom w:val="none" w:sz="0" w:space="0" w:color="auto"/>
            <w:right w:val="none" w:sz="0" w:space="0" w:color="auto"/>
          </w:divBdr>
        </w:div>
      </w:divsChild>
    </w:div>
    <w:div w:id="2035381876">
      <w:bodyDiv w:val="1"/>
      <w:marLeft w:val="0"/>
      <w:marRight w:val="0"/>
      <w:marTop w:val="0"/>
      <w:marBottom w:val="0"/>
      <w:divBdr>
        <w:top w:val="none" w:sz="0" w:space="0" w:color="auto"/>
        <w:left w:val="none" w:sz="0" w:space="0" w:color="auto"/>
        <w:bottom w:val="none" w:sz="0" w:space="0" w:color="auto"/>
        <w:right w:val="none" w:sz="0" w:space="0" w:color="auto"/>
      </w:divBdr>
      <w:divsChild>
        <w:div w:id="1982730216">
          <w:marLeft w:val="0"/>
          <w:marRight w:val="0"/>
          <w:marTop w:val="0"/>
          <w:marBottom w:val="0"/>
          <w:divBdr>
            <w:top w:val="none" w:sz="0" w:space="0" w:color="auto"/>
            <w:left w:val="none" w:sz="0" w:space="0" w:color="auto"/>
            <w:bottom w:val="none" w:sz="0" w:space="0" w:color="auto"/>
            <w:right w:val="none" w:sz="0" w:space="0" w:color="auto"/>
          </w:divBdr>
        </w:div>
        <w:div w:id="1033850666">
          <w:marLeft w:val="0"/>
          <w:marRight w:val="0"/>
          <w:marTop w:val="0"/>
          <w:marBottom w:val="0"/>
          <w:divBdr>
            <w:top w:val="none" w:sz="0" w:space="0" w:color="auto"/>
            <w:left w:val="none" w:sz="0" w:space="0" w:color="auto"/>
            <w:bottom w:val="none" w:sz="0" w:space="0" w:color="auto"/>
            <w:right w:val="none" w:sz="0" w:space="0" w:color="auto"/>
          </w:divBdr>
        </w:div>
        <w:div w:id="649604359">
          <w:marLeft w:val="0"/>
          <w:marRight w:val="0"/>
          <w:marTop w:val="0"/>
          <w:marBottom w:val="0"/>
          <w:divBdr>
            <w:top w:val="none" w:sz="0" w:space="0" w:color="auto"/>
            <w:left w:val="none" w:sz="0" w:space="0" w:color="auto"/>
            <w:bottom w:val="none" w:sz="0" w:space="0" w:color="auto"/>
            <w:right w:val="none" w:sz="0" w:space="0" w:color="auto"/>
          </w:divBdr>
        </w:div>
      </w:divsChild>
    </w:div>
    <w:div w:id="2046369385">
      <w:bodyDiv w:val="1"/>
      <w:marLeft w:val="0"/>
      <w:marRight w:val="0"/>
      <w:marTop w:val="0"/>
      <w:marBottom w:val="0"/>
      <w:divBdr>
        <w:top w:val="none" w:sz="0" w:space="0" w:color="auto"/>
        <w:left w:val="none" w:sz="0" w:space="0" w:color="auto"/>
        <w:bottom w:val="none" w:sz="0" w:space="0" w:color="auto"/>
        <w:right w:val="none" w:sz="0" w:space="0" w:color="auto"/>
      </w:divBdr>
      <w:divsChild>
        <w:div w:id="2070498406">
          <w:marLeft w:val="0"/>
          <w:marRight w:val="0"/>
          <w:marTop w:val="0"/>
          <w:marBottom w:val="0"/>
          <w:divBdr>
            <w:top w:val="none" w:sz="0" w:space="0" w:color="auto"/>
            <w:left w:val="none" w:sz="0" w:space="0" w:color="auto"/>
            <w:bottom w:val="none" w:sz="0" w:space="0" w:color="auto"/>
            <w:right w:val="none" w:sz="0" w:space="0" w:color="auto"/>
          </w:divBdr>
        </w:div>
        <w:div w:id="2076539295">
          <w:marLeft w:val="0"/>
          <w:marRight w:val="0"/>
          <w:marTop w:val="0"/>
          <w:marBottom w:val="0"/>
          <w:divBdr>
            <w:top w:val="none" w:sz="0" w:space="0" w:color="auto"/>
            <w:left w:val="none" w:sz="0" w:space="0" w:color="auto"/>
            <w:bottom w:val="none" w:sz="0" w:space="0" w:color="auto"/>
            <w:right w:val="none" w:sz="0" w:space="0" w:color="auto"/>
          </w:divBdr>
        </w:div>
      </w:divsChild>
    </w:div>
    <w:div w:id="2047483162">
      <w:bodyDiv w:val="1"/>
      <w:marLeft w:val="0"/>
      <w:marRight w:val="0"/>
      <w:marTop w:val="0"/>
      <w:marBottom w:val="0"/>
      <w:divBdr>
        <w:top w:val="none" w:sz="0" w:space="0" w:color="auto"/>
        <w:left w:val="none" w:sz="0" w:space="0" w:color="auto"/>
        <w:bottom w:val="none" w:sz="0" w:space="0" w:color="auto"/>
        <w:right w:val="none" w:sz="0" w:space="0" w:color="auto"/>
      </w:divBdr>
      <w:divsChild>
        <w:div w:id="340864003">
          <w:marLeft w:val="0"/>
          <w:marRight w:val="0"/>
          <w:marTop w:val="0"/>
          <w:marBottom w:val="0"/>
          <w:divBdr>
            <w:top w:val="none" w:sz="0" w:space="0" w:color="auto"/>
            <w:left w:val="none" w:sz="0" w:space="0" w:color="auto"/>
            <w:bottom w:val="none" w:sz="0" w:space="0" w:color="auto"/>
            <w:right w:val="none" w:sz="0" w:space="0" w:color="auto"/>
          </w:divBdr>
        </w:div>
        <w:div w:id="357392878">
          <w:marLeft w:val="0"/>
          <w:marRight w:val="0"/>
          <w:marTop w:val="0"/>
          <w:marBottom w:val="0"/>
          <w:divBdr>
            <w:top w:val="none" w:sz="0" w:space="0" w:color="auto"/>
            <w:left w:val="none" w:sz="0" w:space="0" w:color="auto"/>
            <w:bottom w:val="none" w:sz="0" w:space="0" w:color="auto"/>
            <w:right w:val="none" w:sz="0" w:space="0" w:color="auto"/>
          </w:divBdr>
        </w:div>
        <w:div w:id="324473883">
          <w:marLeft w:val="0"/>
          <w:marRight w:val="0"/>
          <w:marTop w:val="0"/>
          <w:marBottom w:val="0"/>
          <w:divBdr>
            <w:top w:val="none" w:sz="0" w:space="0" w:color="auto"/>
            <w:left w:val="none" w:sz="0" w:space="0" w:color="auto"/>
            <w:bottom w:val="none" w:sz="0" w:space="0" w:color="auto"/>
            <w:right w:val="none" w:sz="0" w:space="0" w:color="auto"/>
          </w:divBdr>
        </w:div>
        <w:div w:id="1564220484">
          <w:marLeft w:val="0"/>
          <w:marRight w:val="0"/>
          <w:marTop w:val="0"/>
          <w:marBottom w:val="0"/>
          <w:divBdr>
            <w:top w:val="none" w:sz="0" w:space="0" w:color="auto"/>
            <w:left w:val="none" w:sz="0" w:space="0" w:color="auto"/>
            <w:bottom w:val="none" w:sz="0" w:space="0" w:color="auto"/>
            <w:right w:val="none" w:sz="0" w:space="0" w:color="auto"/>
          </w:divBdr>
        </w:div>
        <w:div w:id="2013069782">
          <w:marLeft w:val="0"/>
          <w:marRight w:val="0"/>
          <w:marTop w:val="0"/>
          <w:marBottom w:val="0"/>
          <w:divBdr>
            <w:top w:val="none" w:sz="0" w:space="0" w:color="auto"/>
            <w:left w:val="none" w:sz="0" w:space="0" w:color="auto"/>
            <w:bottom w:val="none" w:sz="0" w:space="0" w:color="auto"/>
            <w:right w:val="none" w:sz="0" w:space="0" w:color="auto"/>
          </w:divBdr>
        </w:div>
      </w:divsChild>
    </w:div>
    <w:div w:id="2054311251">
      <w:bodyDiv w:val="1"/>
      <w:marLeft w:val="0"/>
      <w:marRight w:val="0"/>
      <w:marTop w:val="0"/>
      <w:marBottom w:val="0"/>
      <w:divBdr>
        <w:top w:val="none" w:sz="0" w:space="0" w:color="auto"/>
        <w:left w:val="none" w:sz="0" w:space="0" w:color="auto"/>
        <w:bottom w:val="none" w:sz="0" w:space="0" w:color="auto"/>
        <w:right w:val="none" w:sz="0" w:space="0" w:color="auto"/>
      </w:divBdr>
      <w:divsChild>
        <w:div w:id="1868254393">
          <w:marLeft w:val="0"/>
          <w:marRight w:val="0"/>
          <w:marTop w:val="0"/>
          <w:marBottom w:val="0"/>
          <w:divBdr>
            <w:top w:val="none" w:sz="0" w:space="0" w:color="auto"/>
            <w:left w:val="none" w:sz="0" w:space="0" w:color="auto"/>
            <w:bottom w:val="none" w:sz="0" w:space="0" w:color="auto"/>
            <w:right w:val="none" w:sz="0" w:space="0" w:color="auto"/>
          </w:divBdr>
        </w:div>
        <w:div w:id="1627813919">
          <w:marLeft w:val="0"/>
          <w:marRight w:val="0"/>
          <w:marTop w:val="0"/>
          <w:marBottom w:val="0"/>
          <w:divBdr>
            <w:top w:val="none" w:sz="0" w:space="0" w:color="auto"/>
            <w:left w:val="none" w:sz="0" w:space="0" w:color="auto"/>
            <w:bottom w:val="none" w:sz="0" w:space="0" w:color="auto"/>
            <w:right w:val="none" w:sz="0" w:space="0" w:color="auto"/>
          </w:divBdr>
        </w:div>
      </w:divsChild>
    </w:div>
    <w:div w:id="2075008722">
      <w:bodyDiv w:val="1"/>
      <w:marLeft w:val="0"/>
      <w:marRight w:val="0"/>
      <w:marTop w:val="0"/>
      <w:marBottom w:val="0"/>
      <w:divBdr>
        <w:top w:val="none" w:sz="0" w:space="0" w:color="auto"/>
        <w:left w:val="none" w:sz="0" w:space="0" w:color="auto"/>
        <w:bottom w:val="none" w:sz="0" w:space="0" w:color="auto"/>
        <w:right w:val="none" w:sz="0" w:space="0" w:color="auto"/>
      </w:divBdr>
      <w:divsChild>
        <w:div w:id="1186555609">
          <w:marLeft w:val="0"/>
          <w:marRight w:val="0"/>
          <w:marTop w:val="0"/>
          <w:marBottom w:val="0"/>
          <w:divBdr>
            <w:top w:val="none" w:sz="0" w:space="0" w:color="auto"/>
            <w:left w:val="none" w:sz="0" w:space="0" w:color="auto"/>
            <w:bottom w:val="none" w:sz="0" w:space="0" w:color="auto"/>
            <w:right w:val="none" w:sz="0" w:space="0" w:color="auto"/>
          </w:divBdr>
        </w:div>
        <w:div w:id="937445778">
          <w:marLeft w:val="0"/>
          <w:marRight w:val="0"/>
          <w:marTop w:val="0"/>
          <w:marBottom w:val="0"/>
          <w:divBdr>
            <w:top w:val="none" w:sz="0" w:space="0" w:color="auto"/>
            <w:left w:val="none" w:sz="0" w:space="0" w:color="auto"/>
            <w:bottom w:val="none" w:sz="0" w:space="0" w:color="auto"/>
            <w:right w:val="none" w:sz="0" w:space="0" w:color="auto"/>
          </w:divBdr>
        </w:div>
        <w:div w:id="166747535">
          <w:marLeft w:val="0"/>
          <w:marRight w:val="0"/>
          <w:marTop w:val="0"/>
          <w:marBottom w:val="0"/>
          <w:divBdr>
            <w:top w:val="none" w:sz="0" w:space="0" w:color="auto"/>
            <w:left w:val="none" w:sz="0" w:space="0" w:color="auto"/>
            <w:bottom w:val="none" w:sz="0" w:space="0" w:color="auto"/>
            <w:right w:val="none" w:sz="0" w:space="0" w:color="auto"/>
          </w:divBdr>
        </w:div>
        <w:div w:id="1342968047">
          <w:marLeft w:val="0"/>
          <w:marRight w:val="0"/>
          <w:marTop w:val="0"/>
          <w:marBottom w:val="0"/>
          <w:divBdr>
            <w:top w:val="none" w:sz="0" w:space="0" w:color="auto"/>
            <w:left w:val="none" w:sz="0" w:space="0" w:color="auto"/>
            <w:bottom w:val="none" w:sz="0" w:space="0" w:color="auto"/>
            <w:right w:val="none" w:sz="0" w:space="0" w:color="auto"/>
          </w:divBdr>
        </w:div>
        <w:div w:id="497576884">
          <w:marLeft w:val="0"/>
          <w:marRight w:val="0"/>
          <w:marTop w:val="0"/>
          <w:marBottom w:val="0"/>
          <w:divBdr>
            <w:top w:val="none" w:sz="0" w:space="0" w:color="auto"/>
            <w:left w:val="none" w:sz="0" w:space="0" w:color="auto"/>
            <w:bottom w:val="none" w:sz="0" w:space="0" w:color="auto"/>
            <w:right w:val="none" w:sz="0" w:space="0" w:color="auto"/>
          </w:divBdr>
        </w:div>
      </w:divsChild>
    </w:div>
    <w:div w:id="2085912202">
      <w:bodyDiv w:val="1"/>
      <w:marLeft w:val="0"/>
      <w:marRight w:val="0"/>
      <w:marTop w:val="0"/>
      <w:marBottom w:val="0"/>
      <w:divBdr>
        <w:top w:val="none" w:sz="0" w:space="0" w:color="auto"/>
        <w:left w:val="none" w:sz="0" w:space="0" w:color="auto"/>
        <w:bottom w:val="none" w:sz="0" w:space="0" w:color="auto"/>
        <w:right w:val="none" w:sz="0" w:space="0" w:color="auto"/>
      </w:divBdr>
      <w:divsChild>
        <w:div w:id="526603746">
          <w:marLeft w:val="0"/>
          <w:marRight w:val="0"/>
          <w:marTop w:val="0"/>
          <w:marBottom w:val="0"/>
          <w:divBdr>
            <w:top w:val="none" w:sz="0" w:space="0" w:color="auto"/>
            <w:left w:val="none" w:sz="0" w:space="0" w:color="auto"/>
            <w:bottom w:val="none" w:sz="0" w:space="0" w:color="auto"/>
            <w:right w:val="none" w:sz="0" w:space="0" w:color="auto"/>
          </w:divBdr>
        </w:div>
        <w:div w:id="1646155663">
          <w:marLeft w:val="0"/>
          <w:marRight w:val="0"/>
          <w:marTop w:val="0"/>
          <w:marBottom w:val="0"/>
          <w:divBdr>
            <w:top w:val="none" w:sz="0" w:space="0" w:color="auto"/>
            <w:left w:val="none" w:sz="0" w:space="0" w:color="auto"/>
            <w:bottom w:val="none" w:sz="0" w:space="0" w:color="auto"/>
            <w:right w:val="none" w:sz="0" w:space="0" w:color="auto"/>
          </w:divBdr>
        </w:div>
        <w:div w:id="978002279">
          <w:marLeft w:val="0"/>
          <w:marRight w:val="0"/>
          <w:marTop w:val="0"/>
          <w:marBottom w:val="0"/>
          <w:divBdr>
            <w:top w:val="none" w:sz="0" w:space="0" w:color="auto"/>
            <w:left w:val="none" w:sz="0" w:space="0" w:color="auto"/>
            <w:bottom w:val="none" w:sz="0" w:space="0" w:color="auto"/>
            <w:right w:val="none" w:sz="0" w:space="0" w:color="auto"/>
          </w:divBdr>
        </w:div>
        <w:div w:id="1953128215">
          <w:marLeft w:val="0"/>
          <w:marRight w:val="0"/>
          <w:marTop w:val="0"/>
          <w:marBottom w:val="0"/>
          <w:divBdr>
            <w:top w:val="none" w:sz="0" w:space="0" w:color="auto"/>
            <w:left w:val="none" w:sz="0" w:space="0" w:color="auto"/>
            <w:bottom w:val="none" w:sz="0" w:space="0" w:color="auto"/>
            <w:right w:val="none" w:sz="0" w:space="0" w:color="auto"/>
          </w:divBdr>
        </w:div>
        <w:div w:id="677199672">
          <w:marLeft w:val="0"/>
          <w:marRight w:val="0"/>
          <w:marTop w:val="0"/>
          <w:marBottom w:val="0"/>
          <w:divBdr>
            <w:top w:val="none" w:sz="0" w:space="0" w:color="auto"/>
            <w:left w:val="none" w:sz="0" w:space="0" w:color="auto"/>
            <w:bottom w:val="none" w:sz="0" w:space="0" w:color="auto"/>
            <w:right w:val="none" w:sz="0" w:space="0" w:color="auto"/>
          </w:divBdr>
        </w:div>
        <w:div w:id="1706562021">
          <w:marLeft w:val="0"/>
          <w:marRight w:val="0"/>
          <w:marTop w:val="0"/>
          <w:marBottom w:val="0"/>
          <w:divBdr>
            <w:top w:val="none" w:sz="0" w:space="0" w:color="auto"/>
            <w:left w:val="none" w:sz="0" w:space="0" w:color="auto"/>
            <w:bottom w:val="none" w:sz="0" w:space="0" w:color="auto"/>
            <w:right w:val="none" w:sz="0" w:space="0" w:color="auto"/>
          </w:divBdr>
        </w:div>
      </w:divsChild>
    </w:div>
    <w:div w:id="2096126669">
      <w:bodyDiv w:val="1"/>
      <w:marLeft w:val="0"/>
      <w:marRight w:val="0"/>
      <w:marTop w:val="0"/>
      <w:marBottom w:val="0"/>
      <w:divBdr>
        <w:top w:val="none" w:sz="0" w:space="0" w:color="auto"/>
        <w:left w:val="none" w:sz="0" w:space="0" w:color="auto"/>
        <w:bottom w:val="none" w:sz="0" w:space="0" w:color="auto"/>
        <w:right w:val="none" w:sz="0" w:space="0" w:color="auto"/>
      </w:divBdr>
      <w:divsChild>
        <w:div w:id="1198935730">
          <w:marLeft w:val="0"/>
          <w:marRight w:val="0"/>
          <w:marTop w:val="0"/>
          <w:marBottom w:val="0"/>
          <w:divBdr>
            <w:top w:val="none" w:sz="0" w:space="0" w:color="auto"/>
            <w:left w:val="none" w:sz="0" w:space="0" w:color="auto"/>
            <w:bottom w:val="none" w:sz="0" w:space="0" w:color="auto"/>
            <w:right w:val="none" w:sz="0" w:space="0" w:color="auto"/>
          </w:divBdr>
        </w:div>
        <w:div w:id="822281047">
          <w:marLeft w:val="0"/>
          <w:marRight w:val="0"/>
          <w:marTop w:val="0"/>
          <w:marBottom w:val="0"/>
          <w:divBdr>
            <w:top w:val="none" w:sz="0" w:space="0" w:color="auto"/>
            <w:left w:val="none" w:sz="0" w:space="0" w:color="auto"/>
            <w:bottom w:val="none" w:sz="0" w:space="0" w:color="auto"/>
            <w:right w:val="none" w:sz="0" w:space="0" w:color="auto"/>
          </w:divBdr>
        </w:div>
        <w:div w:id="687097435">
          <w:marLeft w:val="0"/>
          <w:marRight w:val="0"/>
          <w:marTop w:val="0"/>
          <w:marBottom w:val="0"/>
          <w:divBdr>
            <w:top w:val="none" w:sz="0" w:space="0" w:color="auto"/>
            <w:left w:val="none" w:sz="0" w:space="0" w:color="auto"/>
            <w:bottom w:val="none" w:sz="0" w:space="0" w:color="auto"/>
            <w:right w:val="none" w:sz="0" w:space="0" w:color="auto"/>
          </w:divBdr>
        </w:div>
        <w:div w:id="555816345">
          <w:marLeft w:val="0"/>
          <w:marRight w:val="0"/>
          <w:marTop w:val="0"/>
          <w:marBottom w:val="0"/>
          <w:divBdr>
            <w:top w:val="none" w:sz="0" w:space="0" w:color="auto"/>
            <w:left w:val="none" w:sz="0" w:space="0" w:color="auto"/>
            <w:bottom w:val="none" w:sz="0" w:space="0" w:color="auto"/>
            <w:right w:val="none" w:sz="0" w:space="0" w:color="auto"/>
          </w:divBdr>
        </w:div>
        <w:div w:id="370694390">
          <w:marLeft w:val="0"/>
          <w:marRight w:val="0"/>
          <w:marTop w:val="0"/>
          <w:marBottom w:val="0"/>
          <w:divBdr>
            <w:top w:val="none" w:sz="0" w:space="0" w:color="auto"/>
            <w:left w:val="none" w:sz="0" w:space="0" w:color="auto"/>
            <w:bottom w:val="none" w:sz="0" w:space="0" w:color="auto"/>
            <w:right w:val="none" w:sz="0" w:space="0" w:color="auto"/>
          </w:divBdr>
        </w:div>
        <w:div w:id="158926048">
          <w:marLeft w:val="0"/>
          <w:marRight w:val="0"/>
          <w:marTop w:val="0"/>
          <w:marBottom w:val="0"/>
          <w:divBdr>
            <w:top w:val="none" w:sz="0" w:space="0" w:color="auto"/>
            <w:left w:val="none" w:sz="0" w:space="0" w:color="auto"/>
            <w:bottom w:val="none" w:sz="0" w:space="0" w:color="auto"/>
            <w:right w:val="none" w:sz="0" w:space="0" w:color="auto"/>
          </w:divBdr>
        </w:div>
      </w:divsChild>
    </w:div>
    <w:div w:id="2103067242">
      <w:bodyDiv w:val="1"/>
      <w:marLeft w:val="0"/>
      <w:marRight w:val="0"/>
      <w:marTop w:val="0"/>
      <w:marBottom w:val="0"/>
      <w:divBdr>
        <w:top w:val="none" w:sz="0" w:space="0" w:color="auto"/>
        <w:left w:val="none" w:sz="0" w:space="0" w:color="auto"/>
        <w:bottom w:val="none" w:sz="0" w:space="0" w:color="auto"/>
        <w:right w:val="none" w:sz="0" w:space="0" w:color="auto"/>
      </w:divBdr>
      <w:divsChild>
        <w:div w:id="2083137358">
          <w:marLeft w:val="0"/>
          <w:marRight w:val="0"/>
          <w:marTop w:val="0"/>
          <w:marBottom w:val="0"/>
          <w:divBdr>
            <w:top w:val="none" w:sz="0" w:space="0" w:color="auto"/>
            <w:left w:val="none" w:sz="0" w:space="0" w:color="auto"/>
            <w:bottom w:val="none" w:sz="0" w:space="0" w:color="auto"/>
            <w:right w:val="none" w:sz="0" w:space="0" w:color="auto"/>
          </w:divBdr>
        </w:div>
        <w:div w:id="1841581728">
          <w:marLeft w:val="0"/>
          <w:marRight w:val="0"/>
          <w:marTop w:val="0"/>
          <w:marBottom w:val="0"/>
          <w:divBdr>
            <w:top w:val="none" w:sz="0" w:space="0" w:color="auto"/>
            <w:left w:val="none" w:sz="0" w:space="0" w:color="auto"/>
            <w:bottom w:val="none" w:sz="0" w:space="0" w:color="auto"/>
            <w:right w:val="none" w:sz="0" w:space="0" w:color="auto"/>
          </w:divBdr>
        </w:div>
        <w:div w:id="1935359335">
          <w:marLeft w:val="0"/>
          <w:marRight w:val="0"/>
          <w:marTop w:val="0"/>
          <w:marBottom w:val="0"/>
          <w:divBdr>
            <w:top w:val="none" w:sz="0" w:space="0" w:color="auto"/>
            <w:left w:val="none" w:sz="0" w:space="0" w:color="auto"/>
            <w:bottom w:val="none" w:sz="0" w:space="0" w:color="auto"/>
            <w:right w:val="none" w:sz="0" w:space="0" w:color="auto"/>
          </w:divBdr>
        </w:div>
        <w:div w:id="1086147911">
          <w:marLeft w:val="0"/>
          <w:marRight w:val="0"/>
          <w:marTop w:val="0"/>
          <w:marBottom w:val="0"/>
          <w:divBdr>
            <w:top w:val="none" w:sz="0" w:space="0" w:color="auto"/>
            <w:left w:val="none" w:sz="0" w:space="0" w:color="auto"/>
            <w:bottom w:val="none" w:sz="0" w:space="0" w:color="auto"/>
            <w:right w:val="none" w:sz="0" w:space="0" w:color="auto"/>
          </w:divBdr>
        </w:div>
        <w:div w:id="928268153">
          <w:marLeft w:val="0"/>
          <w:marRight w:val="0"/>
          <w:marTop w:val="0"/>
          <w:marBottom w:val="0"/>
          <w:divBdr>
            <w:top w:val="none" w:sz="0" w:space="0" w:color="auto"/>
            <w:left w:val="none" w:sz="0" w:space="0" w:color="auto"/>
            <w:bottom w:val="none" w:sz="0" w:space="0" w:color="auto"/>
            <w:right w:val="none" w:sz="0" w:space="0" w:color="auto"/>
          </w:divBdr>
        </w:div>
        <w:div w:id="758135717">
          <w:marLeft w:val="0"/>
          <w:marRight w:val="0"/>
          <w:marTop w:val="0"/>
          <w:marBottom w:val="0"/>
          <w:divBdr>
            <w:top w:val="none" w:sz="0" w:space="0" w:color="auto"/>
            <w:left w:val="none" w:sz="0" w:space="0" w:color="auto"/>
            <w:bottom w:val="none" w:sz="0" w:space="0" w:color="auto"/>
            <w:right w:val="none" w:sz="0" w:space="0" w:color="auto"/>
          </w:divBdr>
        </w:div>
        <w:div w:id="888373033">
          <w:marLeft w:val="0"/>
          <w:marRight w:val="0"/>
          <w:marTop w:val="0"/>
          <w:marBottom w:val="0"/>
          <w:divBdr>
            <w:top w:val="none" w:sz="0" w:space="0" w:color="auto"/>
            <w:left w:val="none" w:sz="0" w:space="0" w:color="auto"/>
            <w:bottom w:val="none" w:sz="0" w:space="0" w:color="auto"/>
            <w:right w:val="none" w:sz="0" w:space="0" w:color="auto"/>
          </w:divBdr>
        </w:div>
      </w:divsChild>
    </w:div>
    <w:div w:id="2109233931">
      <w:bodyDiv w:val="1"/>
      <w:marLeft w:val="0"/>
      <w:marRight w:val="0"/>
      <w:marTop w:val="0"/>
      <w:marBottom w:val="0"/>
      <w:divBdr>
        <w:top w:val="none" w:sz="0" w:space="0" w:color="auto"/>
        <w:left w:val="none" w:sz="0" w:space="0" w:color="auto"/>
        <w:bottom w:val="none" w:sz="0" w:space="0" w:color="auto"/>
        <w:right w:val="none" w:sz="0" w:space="0" w:color="auto"/>
      </w:divBdr>
      <w:divsChild>
        <w:div w:id="628709749">
          <w:marLeft w:val="0"/>
          <w:marRight w:val="0"/>
          <w:marTop w:val="0"/>
          <w:marBottom w:val="0"/>
          <w:divBdr>
            <w:top w:val="none" w:sz="0" w:space="0" w:color="auto"/>
            <w:left w:val="none" w:sz="0" w:space="0" w:color="auto"/>
            <w:bottom w:val="none" w:sz="0" w:space="0" w:color="auto"/>
            <w:right w:val="none" w:sz="0" w:space="0" w:color="auto"/>
          </w:divBdr>
        </w:div>
        <w:div w:id="8994788">
          <w:marLeft w:val="0"/>
          <w:marRight w:val="0"/>
          <w:marTop w:val="0"/>
          <w:marBottom w:val="0"/>
          <w:divBdr>
            <w:top w:val="none" w:sz="0" w:space="0" w:color="auto"/>
            <w:left w:val="none" w:sz="0" w:space="0" w:color="auto"/>
            <w:bottom w:val="none" w:sz="0" w:space="0" w:color="auto"/>
            <w:right w:val="none" w:sz="0" w:space="0" w:color="auto"/>
          </w:divBdr>
        </w:div>
        <w:div w:id="989217213">
          <w:marLeft w:val="0"/>
          <w:marRight w:val="0"/>
          <w:marTop w:val="0"/>
          <w:marBottom w:val="0"/>
          <w:divBdr>
            <w:top w:val="none" w:sz="0" w:space="0" w:color="auto"/>
            <w:left w:val="none" w:sz="0" w:space="0" w:color="auto"/>
            <w:bottom w:val="none" w:sz="0" w:space="0" w:color="auto"/>
            <w:right w:val="none" w:sz="0" w:space="0" w:color="auto"/>
          </w:divBdr>
        </w:div>
      </w:divsChild>
    </w:div>
    <w:div w:id="2124229585">
      <w:bodyDiv w:val="1"/>
      <w:marLeft w:val="0"/>
      <w:marRight w:val="0"/>
      <w:marTop w:val="0"/>
      <w:marBottom w:val="0"/>
      <w:divBdr>
        <w:top w:val="none" w:sz="0" w:space="0" w:color="auto"/>
        <w:left w:val="none" w:sz="0" w:space="0" w:color="auto"/>
        <w:bottom w:val="none" w:sz="0" w:space="0" w:color="auto"/>
        <w:right w:val="none" w:sz="0" w:space="0" w:color="auto"/>
      </w:divBdr>
      <w:divsChild>
        <w:div w:id="1468861383">
          <w:marLeft w:val="0"/>
          <w:marRight w:val="0"/>
          <w:marTop w:val="0"/>
          <w:marBottom w:val="0"/>
          <w:divBdr>
            <w:top w:val="none" w:sz="0" w:space="0" w:color="auto"/>
            <w:left w:val="none" w:sz="0" w:space="0" w:color="auto"/>
            <w:bottom w:val="none" w:sz="0" w:space="0" w:color="auto"/>
            <w:right w:val="none" w:sz="0" w:space="0" w:color="auto"/>
          </w:divBdr>
        </w:div>
        <w:div w:id="1696226083">
          <w:marLeft w:val="0"/>
          <w:marRight w:val="0"/>
          <w:marTop w:val="0"/>
          <w:marBottom w:val="0"/>
          <w:divBdr>
            <w:top w:val="none" w:sz="0" w:space="0" w:color="auto"/>
            <w:left w:val="none" w:sz="0" w:space="0" w:color="auto"/>
            <w:bottom w:val="none" w:sz="0" w:space="0" w:color="auto"/>
            <w:right w:val="none" w:sz="0" w:space="0" w:color="auto"/>
          </w:divBdr>
        </w:div>
        <w:div w:id="2557057">
          <w:marLeft w:val="0"/>
          <w:marRight w:val="0"/>
          <w:marTop w:val="0"/>
          <w:marBottom w:val="0"/>
          <w:divBdr>
            <w:top w:val="none" w:sz="0" w:space="0" w:color="auto"/>
            <w:left w:val="none" w:sz="0" w:space="0" w:color="auto"/>
            <w:bottom w:val="none" w:sz="0" w:space="0" w:color="auto"/>
            <w:right w:val="none" w:sz="0" w:space="0" w:color="auto"/>
          </w:divBdr>
        </w:div>
        <w:div w:id="1628775051">
          <w:marLeft w:val="0"/>
          <w:marRight w:val="0"/>
          <w:marTop w:val="0"/>
          <w:marBottom w:val="0"/>
          <w:divBdr>
            <w:top w:val="none" w:sz="0" w:space="0" w:color="auto"/>
            <w:left w:val="none" w:sz="0" w:space="0" w:color="auto"/>
            <w:bottom w:val="none" w:sz="0" w:space="0" w:color="auto"/>
            <w:right w:val="none" w:sz="0" w:space="0" w:color="auto"/>
          </w:divBdr>
        </w:div>
        <w:div w:id="1061516419">
          <w:marLeft w:val="0"/>
          <w:marRight w:val="0"/>
          <w:marTop w:val="0"/>
          <w:marBottom w:val="0"/>
          <w:divBdr>
            <w:top w:val="none" w:sz="0" w:space="0" w:color="auto"/>
            <w:left w:val="none" w:sz="0" w:space="0" w:color="auto"/>
            <w:bottom w:val="none" w:sz="0" w:space="0" w:color="auto"/>
            <w:right w:val="none" w:sz="0" w:space="0" w:color="auto"/>
          </w:divBdr>
        </w:div>
        <w:div w:id="197140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169.254.169.254/latest/meta-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ts/amazon.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us-east-2.console.aws.amazon.com/amazon-mq/home?region=us-east-2%23/brokers/new" TargetMode="External"/><Relationship Id="rId14" Type="http://schemas.openxmlformats.org/officeDocument/2006/relationships/hyperlink" Target="https://d1.awsstatic.com/whitepapers/Security/DDoS_White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CAF089-E57C-46DD-BD1B-F5CE54E6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28</Pages>
  <Words>9302</Words>
  <Characters>53025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Sapkota</dc:creator>
  <cp:keywords/>
  <dc:description/>
  <cp:lastModifiedBy>Madhav Sapkota</cp:lastModifiedBy>
  <cp:revision>331</cp:revision>
  <dcterms:created xsi:type="dcterms:W3CDTF">2020-11-21T23:28:00Z</dcterms:created>
  <dcterms:modified xsi:type="dcterms:W3CDTF">2021-02-21T03:24:00Z</dcterms:modified>
</cp:coreProperties>
</file>